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CEDEBD" w14:textId="77777777" w:rsidR="00827211" w:rsidRPr="00096761" w:rsidRDefault="00827211" w:rsidP="00827211">
      <w:pPr>
        <w:pStyle w:val="Heading7"/>
        <w:jc w:val="center"/>
        <w:rPr>
          <w:rFonts w:asciiTheme="minorHAnsi" w:hAnsiTheme="minorHAnsi" w:cstheme="minorHAnsi"/>
          <w:sz w:val="96"/>
          <w:lang w:val="en-US"/>
        </w:rPr>
      </w:pPr>
      <w:r w:rsidRPr="00096761">
        <w:rPr>
          <w:rFonts w:asciiTheme="minorHAnsi" w:hAnsiTheme="minorHAnsi" w:cstheme="minorHAnsi"/>
          <w:sz w:val="96"/>
          <w:lang w:val="en-US"/>
        </w:rPr>
        <w:t>Codebook</w:t>
      </w:r>
    </w:p>
    <w:p w14:paraId="2A43EE13" w14:textId="77777777" w:rsidR="00827211" w:rsidRPr="00096761" w:rsidRDefault="00827211" w:rsidP="00827211">
      <w:pPr>
        <w:jc w:val="center"/>
        <w:rPr>
          <w:rFonts w:cstheme="minorHAnsi"/>
          <w:sz w:val="48"/>
          <w:lang w:val="en-US"/>
        </w:rPr>
      </w:pPr>
    </w:p>
    <w:p w14:paraId="0B111A95" w14:textId="77777777" w:rsidR="00827211" w:rsidRPr="00096761" w:rsidRDefault="00827211" w:rsidP="00827211">
      <w:pPr>
        <w:pStyle w:val="Heading6"/>
        <w:jc w:val="center"/>
        <w:rPr>
          <w:rFonts w:asciiTheme="minorHAnsi" w:hAnsiTheme="minorHAnsi" w:cstheme="minorHAnsi"/>
          <w:b w:val="0"/>
          <w:bCs w:val="0"/>
          <w:sz w:val="56"/>
          <w:lang w:val="en-US"/>
        </w:rPr>
      </w:pPr>
      <w:r w:rsidRPr="00096761">
        <w:rPr>
          <w:rFonts w:asciiTheme="minorHAnsi" w:hAnsiTheme="minorHAnsi" w:cstheme="minorHAnsi"/>
          <w:b w:val="0"/>
          <w:bCs w:val="0"/>
          <w:i/>
          <w:iCs/>
          <w:sz w:val="56"/>
          <w:lang w:val="en-US"/>
        </w:rPr>
        <w:t>Media Content Analysis</w:t>
      </w:r>
    </w:p>
    <w:p w14:paraId="2A358B24" w14:textId="77777777" w:rsidR="00827211" w:rsidRPr="00096761" w:rsidRDefault="00827211" w:rsidP="00827211">
      <w:pPr>
        <w:rPr>
          <w:rFonts w:cstheme="minorHAnsi"/>
          <w:sz w:val="20"/>
          <w:lang w:val="en-US"/>
        </w:rPr>
      </w:pPr>
    </w:p>
    <w:p w14:paraId="6327A2B7" w14:textId="1DC697E7" w:rsidR="00827211" w:rsidRPr="00096761" w:rsidRDefault="00827211" w:rsidP="00827211">
      <w:pPr>
        <w:pStyle w:val="BodyText2"/>
        <w:spacing w:line="240" w:lineRule="auto"/>
        <w:jc w:val="center"/>
        <w:rPr>
          <w:rFonts w:asciiTheme="minorHAnsi" w:hAnsiTheme="minorHAnsi" w:cstheme="minorHAnsi"/>
          <w:sz w:val="56"/>
          <w:szCs w:val="56"/>
          <w:lang w:val="en-US"/>
        </w:rPr>
      </w:pPr>
    </w:p>
    <w:p w14:paraId="029A40FE" w14:textId="77777777" w:rsidR="00827211" w:rsidRPr="00096761" w:rsidRDefault="00827211" w:rsidP="00827211">
      <w:pPr>
        <w:pStyle w:val="BodyText2"/>
        <w:spacing w:line="240" w:lineRule="auto"/>
        <w:jc w:val="center"/>
        <w:rPr>
          <w:rFonts w:asciiTheme="minorHAnsi" w:hAnsiTheme="minorHAnsi" w:cstheme="minorHAnsi"/>
          <w:sz w:val="56"/>
          <w:szCs w:val="56"/>
          <w:lang w:val="en-US"/>
        </w:rPr>
      </w:pPr>
      <w:r w:rsidRPr="00096761">
        <w:rPr>
          <w:rFonts w:asciiTheme="minorHAnsi" w:hAnsiTheme="minorHAnsi" w:cstheme="minorHAnsi"/>
          <w:sz w:val="56"/>
          <w:szCs w:val="56"/>
          <w:lang w:val="en-US"/>
        </w:rPr>
        <w:t>EUROPEAN ELECTION STUDY 2014</w:t>
      </w:r>
    </w:p>
    <w:p w14:paraId="72BC0312" w14:textId="77777777" w:rsidR="00827211" w:rsidRPr="00096761" w:rsidRDefault="00827211" w:rsidP="00827211">
      <w:pPr>
        <w:pStyle w:val="FootnoteText"/>
        <w:widowControl/>
        <w:rPr>
          <w:rFonts w:asciiTheme="minorHAnsi" w:hAnsiTheme="minorHAnsi" w:cstheme="minorHAnsi"/>
          <w:sz w:val="32"/>
          <w:lang w:val="en-US"/>
        </w:rPr>
      </w:pPr>
    </w:p>
    <w:p w14:paraId="31CECF97" w14:textId="1248E289" w:rsidR="00827211" w:rsidRPr="00096761" w:rsidRDefault="00D6454B" w:rsidP="00827211">
      <w:pPr>
        <w:pStyle w:val="FootnoteText"/>
        <w:widowControl/>
        <w:jc w:val="center"/>
        <w:rPr>
          <w:rFonts w:asciiTheme="minorHAnsi" w:hAnsiTheme="minorHAnsi" w:cstheme="minorHAnsi"/>
          <w:sz w:val="32"/>
          <w:lang w:val="en-US"/>
        </w:rPr>
      </w:pPr>
      <w:r w:rsidRPr="00096761">
        <w:rPr>
          <w:rFonts w:asciiTheme="minorHAnsi" w:hAnsiTheme="minorHAnsi" w:cstheme="minorHAnsi"/>
          <w:sz w:val="32"/>
          <w:lang w:val="en-US"/>
        </w:rPr>
        <w:t>Integrated codebook Netherlands</w:t>
      </w:r>
    </w:p>
    <w:p w14:paraId="65FE9C9C" w14:textId="77777777" w:rsidR="00827211" w:rsidRPr="00096761" w:rsidRDefault="00827211" w:rsidP="00827211">
      <w:pPr>
        <w:pStyle w:val="FootnoteText"/>
        <w:widowControl/>
        <w:rPr>
          <w:rFonts w:asciiTheme="minorHAnsi" w:hAnsiTheme="minorHAnsi" w:cstheme="minorHAnsi"/>
          <w:sz w:val="32"/>
          <w:lang w:val="en-US"/>
        </w:rPr>
      </w:pPr>
    </w:p>
    <w:p w14:paraId="73CAF4D2" w14:textId="77777777" w:rsidR="00827211" w:rsidRPr="00096761" w:rsidRDefault="00827211" w:rsidP="00827211">
      <w:pPr>
        <w:pStyle w:val="FootnoteText"/>
        <w:widowControl/>
        <w:jc w:val="center"/>
        <w:rPr>
          <w:rFonts w:asciiTheme="minorHAnsi" w:hAnsiTheme="minorHAnsi" w:cstheme="minorHAnsi"/>
          <w:sz w:val="32"/>
          <w:lang w:val="en-US"/>
        </w:rPr>
      </w:pPr>
    </w:p>
    <w:p w14:paraId="5D9841EB" w14:textId="77777777" w:rsidR="00827211" w:rsidRPr="00096761" w:rsidRDefault="00827211" w:rsidP="00827211">
      <w:pPr>
        <w:outlineLvl w:val="0"/>
        <w:rPr>
          <w:rFonts w:cstheme="minorHAnsi"/>
          <w:b/>
        </w:rPr>
      </w:pPr>
    </w:p>
    <w:p w14:paraId="3525CAC2" w14:textId="77777777" w:rsidR="00827211" w:rsidRPr="00096761" w:rsidRDefault="00827211" w:rsidP="00827211">
      <w:pPr>
        <w:ind w:left="567" w:hanging="567"/>
        <w:rPr>
          <w:rFonts w:cstheme="minorHAnsi"/>
          <w:b/>
          <w:lang w:val="fi-FI"/>
        </w:rPr>
      </w:pPr>
    </w:p>
    <w:p w14:paraId="05E04E05" w14:textId="77777777" w:rsidR="00827211" w:rsidRPr="00096761" w:rsidRDefault="00827211" w:rsidP="00827211">
      <w:pPr>
        <w:spacing w:before="240"/>
        <w:jc w:val="both"/>
        <w:rPr>
          <w:rFonts w:cstheme="minorHAnsi"/>
          <w:b/>
          <w:lang w:val="fi-FI"/>
        </w:rPr>
      </w:pPr>
    </w:p>
    <w:p w14:paraId="091DCB9E" w14:textId="77777777" w:rsidR="00827211" w:rsidRPr="00096761" w:rsidRDefault="00827211" w:rsidP="00827211">
      <w:pPr>
        <w:tabs>
          <w:tab w:val="left" w:pos="540"/>
        </w:tabs>
        <w:rPr>
          <w:rFonts w:cstheme="minorHAnsi"/>
          <w:lang w:val="fi-FI"/>
        </w:rPr>
      </w:pPr>
    </w:p>
    <w:p w14:paraId="57192FE8" w14:textId="77777777" w:rsidR="00827211" w:rsidRPr="00096761" w:rsidRDefault="00827211" w:rsidP="00827211">
      <w:pPr>
        <w:tabs>
          <w:tab w:val="left" w:pos="540"/>
        </w:tabs>
        <w:rPr>
          <w:rFonts w:cstheme="minorHAnsi"/>
          <w:lang w:val="fi-FI"/>
        </w:rPr>
      </w:pPr>
    </w:p>
    <w:p w14:paraId="7C4FCA5E" w14:textId="77777777" w:rsidR="00827211" w:rsidRPr="00096761" w:rsidRDefault="00827211" w:rsidP="00827211">
      <w:pPr>
        <w:tabs>
          <w:tab w:val="left" w:pos="540"/>
        </w:tabs>
        <w:rPr>
          <w:rFonts w:cstheme="minorHAnsi"/>
          <w:lang w:val="fi-FI"/>
        </w:rPr>
      </w:pPr>
    </w:p>
    <w:p w14:paraId="1C13785A" w14:textId="77777777" w:rsidR="004E3744" w:rsidRPr="00096761" w:rsidRDefault="00827211" w:rsidP="004E3744">
      <w:pPr>
        <w:tabs>
          <w:tab w:val="left" w:pos="540"/>
        </w:tabs>
        <w:outlineLvl w:val="0"/>
        <w:rPr>
          <w:rFonts w:cstheme="minorHAnsi"/>
          <w:b/>
          <w:sz w:val="24"/>
          <w:szCs w:val="24"/>
          <w:u w:val="single"/>
          <w:lang w:val="en-US"/>
        </w:rPr>
      </w:pPr>
      <w:r w:rsidRPr="00096761">
        <w:rPr>
          <w:rFonts w:cstheme="minorHAnsi"/>
          <w:lang w:val="en-US"/>
        </w:rPr>
        <w:br w:type="page"/>
      </w:r>
      <w:r w:rsidR="004E3744" w:rsidRPr="00096761">
        <w:rPr>
          <w:rFonts w:cstheme="minorHAnsi"/>
          <w:b/>
          <w:sz w:val="24"/>
          <w:szCs w:val="24"/>
          <w:u w:val="single"/>
          <w:lang w:val="en-US"/>
        </w:rPr>
        <w:lastRenderedPageBreak/>
        <w:t>Additional documents (final versions available):</w:t>
      </w:r>
    </w:p>
    <w:p w14:paraId="31FCE671" w14:textId="77777777" w:rsidR="004E3744" w:rsidRPr="00096761" w:rsidRDefault="004E3744" w:rsidP="004E3744">
      <w:pPr>
        <w:ind w:left="567" w:hanging="567"/>
        <w:jc w:val="both"/>
        <w:rPr>
          <w:rFonts w:cstheme="minorHAnsi"/>
          <w:sz w:val="24"/>
          <w:szCs w:val="24"/>
          <w:lang w:val="en-US"/>
        </w:rPr>
      </w:pPr>
      <w:r w:rsidRPr="00096761">
        <w:rPr>
          <w:rFonts w:cstheme="minorHAnsi"/>
          <w:sz w:val="24"/>
          <w:szCs w:val="24"/>
          <w:lang w:val="en-US"/>
        </w:rPr>
        <w:t>Coder list</w:t>
      </w:r>
    </w:p>
    <w:p w14:paraId="4E215D68" w14:textId="77777777" w:rsidR="004E3744" w:rsidRPr="00096761" w:rsidRDefault="004E3744" w:rsidP="004E3744">
      <w:pPr>
        <w:ind w:left="567" w:hanging="567"/>
        <w:jc w:val="both"/>
        <w:rPr>
          <w:rFonts w:cstheme="minorHAnsi"/>
          <w:sz w:val="24"/>
          <w:szCs w:val="24"/>
        </w:rPr>
      </w:pPr>
      <w:r w:rsidRPr="00096761">
        <w:rPr>
          <w:rFonts w:cstheme="minorHAnsi"/>
          <w:sz w:val="24"/>
          <w:szCs w:val="24"/>
        </w:rPr>
        <w:t>Country list</w:t>
      </w:r>
    </w:p>
    <w:p w14:paraId="71094F3F" w14:textId="77777777" w:rsidR="004E3744" w:rsidRPr="00096761" w:rsidRDefault="004E3744" w:rsidP="004E3744">
      <w:pPr>
        <w:ind w:left="567" w:hanging="567"/>
        <w:jc w:val="both"/>
        <w:rPr>
          <w:rFonts w:cstheme="minorHAnsi"/>
          <w:sz w:val="24"/>
          <w:szCs w:val="24"/>
        </w:rPr>
      </w:pPr>
      <w:r w:rsidRPr="00096761">
        <w:rPr>
          <w:rFonts w:cstheme="minorHAnsi"/>
          <w:sz w:val="24"/>
          <w:szCs w:val="24"/>
        </w:rPr>
        <w:t>Outlet list</w:t>
      </w:r>
    </w:p>
    <w:p w14:paraId="0D321661" w14:textId="77777777" w:rsidR="004E3744" w:rsidRPr="00096761" w:rsidRDefault="004E3744" w:rsidP="004E3744">
      <w:pPr>
        <w:ind w:left="567" w:hanging="567"/>
        <w:jc w:val="both"/>
        <w:rPr>
          <w:rFonts w:cstheme="minorHAnsi"/>
          <w:sz w:val="24"/>
          <w:szCs w:val="24"/>
        </w:rPr>
      </w:pPr>
      <w:r w:rsidRPr="00096761">
        <w:rPr>
          <w:rFonts w:cstheme="minorHAnsi"/>
          <w:sz w:val="24"/>
          <w:szCs w:val="24"/>
        </w:rPr>
        <w:t>Topic list</w:t>
      </w:r>
    </w:p>
    <w:p w14:paraId="55914FB1" w14:textId="77777777" w:rsidR="004E3744" w:rsidRPr="00096761" w:rsidRDefault="004E3744" w:rsidP="004E3744">
      <w:pPr>
        <w:ind w:left="567" w:hanging="567"/>
        <w:jc w:val="both"/>
        <w:rPr>
          <w:rFonts w:cstheme="minorHAnsi"/>
          <w:sz w:val="24"/>
          <w:szCs w:val="24"/>
        </w:rPr>
      </w:pPr>
      <w:r w:rsidRPr="00096761">
        <w:rPr>
          <w:rFonts w:cstheme="minorHAnsi"/>
          <w:sz w:val="24"/>
          <w:szCs w:val="24"/>
        </w:rPr>
        <w:t xml:space="preserve">Actor list </w:t>
      </w:r>
    </w:p>
    <w:p w14:paraId="42AB2BF1" w14:textId="77777777" w:rsidR="004E3744" w:rsidRPr="00096761" w:rsidRDefault="004E3744" w:rsidP="004E3744">
      <w:pPr>
        <w:ind w:left="567" w:hanging="567"/>
        <w:jc w:val="both"/>
        <w:rPr>
          <w:rFonts w:cstheme="minorHAnsi"/>
          <w:sz w:val="24"/>
          <w:szCs w:val="24"/>
        </w:rPr>
      </w:pPr>
      <w:r w:rsidRPr="00096761">
        <w:rPr>
          <w:rFonts w:cstheme="minorHAnsi"/>
          <w:sz w:val="24"/>
          <w:szCs w:val="24"/>
        </w:rPr>
        <w:t xml:space="preserve">Etc. </w:t>
      </w:r>
    </w:p>
    <w:p w14:paraId="3BC192F2" w14:textId="77777777" w:rsidR="004E3744" w:rsidRPr="00096761" w:rsidRDefault="004E3744" w:rsidP="004E3744">
      <w:pPr>
        <w:rPr>
          <w:rFonts w:cstheme="minorHAnsi"/>
          <w:sz w:val="24"/>
          <w:szCs w:val="24"/>
        </w:rPr>
      </w:pPr>
      <w:r w:rsidRPr="00096761">
        <w:rPr>
          <w:rFonts w:cstheme="minorHAnsi"/>
          <w:sz w:val="24"/>
          <w:szCs w:val="24"/>
        </w:rPr>
        <w:br w:type="page"/>
      </w:r>
    </w:p>
    <w:tbl>
      <w:tblPr>
        <w:tblStyle w:val="TableGrid"/>
        <w:tblW w:w="5000" w:type="pct"/>
        <w:tblLook w:val="04A0" w:firstRow="1" w:lastRow="0" w:firstColumn="1" w:lastColumn="0" w:noHBand="0" w:noVBand="1"/>
      </w:tblPr>
      <w:tblGrid>
        <w:gridCol w:w="2240"/>
        <w:gridCol w:w="2755"/>
        <w:gridCol w:w="4067"/>
      </w:tblGrid>
      <w:tr w:rsidR="00D6454B" w:rsidRPr="00096761" w14:paraId="3772BB2B" w14:textId="77777777" w:rsidTr="00DF3669">
        <w:tc>
          <w:tcPr>
            <w:tcW w:w="1236" w:type="pct"/>
          </w:tcPr>
          <w:p w14:paraId="2F7DF49B" w14:textId="77777777" w:rsidR="00D6454B" w:rsidRPr="00096761" w:rsidRDefault="00D6454B" w:rsidP="00DF3669">
            <w:pPr>
              <w:rPr>
                <w:rFonts w:asciiTheme="minorHAnsi" w:hAnsiTheme="minorHAnsi" w:cstheme="minorHAnsi"/>
                <w:b/>
                <w:i/>
                <w:sz w:val="21"/>
                <w:szCs w:val="21"/>
                <w:lang w:val="en-US"/>
              </w:rPr>
            </w:pPr>
          </w:p>
        </w:tc>
        <w:tc>
          <w:tcPr>
            <w:tcW w:w="1520" w:type="pct"/>
            <w:shd w:val="clear" w:color="auto" w:fill="F2DBDB" w:themeFill="accent2" w:themeFillTint="33"/>
          </w:tcPr>
          <w:p w14:paraId="0E1DBD52" w14:textId="77777777" w:rsidR="00D6454B" w:rsidRPr="00096761" w:rsidRDefault="00D6454B" w:rsidP="00DF3669">
            <w:pPr>
              <w:rPr>
                <w:rFonts w:asciiTheme="minorHAnsi" w:hAnsiTheme="minorHAnsi" w:cstheme="minorHAnsi"/>
                <w:b/>
                <w:i/>
                <w:sz w:val="21"/>
                <w:szCs w:val="21"/>
              </w:rPr>
            </w:pPr>
            <w:r w:rsidRPr="00096761">
              <w:rPr>
                <w:rFonts w:asciiTheme="minorHAnsi" w:hAnsiTheme="minorHAnsi" w:cstheme="minorHAnsi"/>
                <w:b/>
                <w:i/>
                <w:sz w:val="21"/>
                <w:szCs w:val="21"/>
              </w:rPr>
              <w:t>EP 2014</w:t>
            </w:r>
          </w:p>
        </w:tc>
        <w:tc>
          <w:tcPr>
            <w:tcW w:w="2244" w:type="pct"/>
            <w:shd w:val="clear" w:color="auto" w:fill="EAF1DD" w:themeFill="accent3" w:themeFillTint="33"/>
          </w:tcPr>
          <w:p w14:paraId="25F4B28E" w14:textId="77777777" w:rsidR="00D6454B" w:rsidRPr="00096761" w:rsidRDefault="00D6454B" w:rsidP="00DF3669">
            <w:pPr>
              <w:rPr>
                <w:rFonts w:asciiTheme="minorHAnsi" w:hAnsiTheme="minorHAnsi" w:cstheme="minorHAnsi"/>
                <w:b/>
                <w:i/>
                <w:sz w:val="21"/>
                <w:szCs w:val="21"/>
              </w:rPr>
            </w:pPr>
            <w:r w:rsidRPr="00096761">
              <w:rPr>
                <w:rFonts w:asciiTheme="minorHAnsi" w:hAnsiTheme="minorHAnsi" w:cstheme="minorHAnsi"/>
                <w:b/>
                <w:i/>
                <w:sz w:val="21"/>
                <w:szCs w:val="21"/>
              </w:rPr>
              <w:t>NL</w:t>
            </w:r>
          </w:p>
        </w:tc>
      </w:tr>
      <w:tr w:rsidR="00D6454B" w:rsidRPr="00096761" w14:paraId="126D9E38" w14:textId="77777777" w:rsidTr="00DF3669">
        <w:tc>
          <w:tcPr>
            <w:tcW w:w="1236" w:type="pct"/>
          </w:tcPr>
          <w:p w14:paraId="47832255" w14:textId="77777777" w:rsidR="00D6454B" w:rsidRPr="00096761" w:rsidRDefault="00D6454B" w:rsidP="00DF3669">
            <w:pPr>
              <w:rPr>
                <w:rFonts w:asciiTheme="minorHAnsi" w:hAnsiTheme="minorHAnsi" w:cstheme="minorHAnsi"/>
                <w:b/>
                <w:sz w:val="21"/>
                <w:szCs w:val="21"/>
              </w:rPr>
            </w:pPr>
            <w:r w:rsidRPr="00096761">
              <w:rPr>
                <w:rFonts w:asciiTheme="minorHAnsi" w:hAnsiTheme="minorHAnsi" w:cstheme="minorHAnsi"/>
                <w:b/>
                <w:sz w:val="21"/>
                <w:szCs w:val="21"/>
              </w:rPr>
              <w:t>Countries</w:t>
            </w:r>
          </w:p>
        </w:tc>
        <w:tc>
          <w:tcPr>
            <w:tcW w:w="1520" w:type="pct"/>
            <w:shd w:val="clear" w:color="auto" w:fill="F2DBDB" w:themeFill="accent2" w:themeFillTint="33"/>
          </w:tcPr>
          <w:p w14:paraId="0CC8FC2F" w14:textId="77777777" w:rsidR="00D6454B" w:rsidRPr="00096761" w:rsidRDefault="00D6454B" w:rsidP="00DF3669">
            <w:pPr>
              <w:rPr>
                <w:rFonts w:asciiTheme="minorHAnsi" w:hAnsiTheme="minorHAnsi" w:cstheme="minorHAnsi"/>
                <w:sz w:val="21"/>
                <w:szCs w:val="21"/>
              </w:rPr>
            </w:pPr>
            <w:r w:rsidRPr="00096761">
              <w:rPr>
                <w:rFonts w:asciiTheme="minorHAnsi" w:hAnsiTheme="minorHAnsi" w:cstheme="minorHAnsi"/>
                <w:sz w:val="21"/>
                <w:szCs w:val="21"/>
              </w:rPr>
              <w:t>EU 15 (+)</w:t>
            </w:r>
          </w:p>
          <w:p w14:paraId="157F60BB" w14:textId="77777777" w:rsidR="00D6454B" w:rsidRPr="00096761" w:rsidRDefault="00D6454B" w:rsidP="00DF3669">
            <w:pPr>
              <w:rPr>
                <w:rFonts w:asciiTheme="minorHAnsi" w:hAnsiTheme="minorHAnsi" w:cstheme="minorHAnsi"/>
                <w:sz w:val="21"/>
                <w:szCs w:val="21"/>
              </w:rPr>
            </w:pPr>
          </w:p>
        </w:tc>
        <w:tc>
          <w:tcPr>
            <w:tcW w:w="2244" w:type="pct"/>
            <w:shd w:val="clear" w:color="auto" w:fill="EAF1DD" w:themeFill="accent3" w:themeFillTint="33"/>
          </w:tcPr>
          <w:p w14:paraId="52AEAE9D" w14:textId="77777777" w:rsidR="00D6454B" w:rsidRPr="00096761" w:rsidRDefault="00D6454B" w:rsidP="00DF3669">
            <w:pPr>
              <w:rPr>
                <w:rFonts w:asciiTheme="minorHAnsi" w:hAnsiTheme="minorHAnsi" w:cstheme="minorHAnsi"/>
                <w:sz w:val="21"/>
                <w:szCs w:val="21"/>
              </w:rPr>
            </w:pPr>
            <w:r w:rsidRPr="00096761">
              <w:rPr>
                <w:rFonts w:asciiTheme="minorHAnsi" w:hAnsiTheme="minorHAnsi" w:cstheme="minorHAnsi"/>
                <w:sz w:val="21"/>
                <w:szCs w:val="21"/>
              </w:rPr>
              <w:t>Netherlands</w:t>
            </w:r>
          </w:p>
        </w:tc>
      </w:tr>
      <w:tr w:rsidR="00D6454B" w:rsidRPr="00096761" w14:paraId="28C34A23" w14:textId="77777777" w:rsidTr="00DF3669">
        <w:tc>
          <w:tcPr>
            <w:tcW w:w="1236" w:type="pct"/>
          </w:tcPr>
          <w:p w14:paraId="125B9460" w14:textId="77777777" w:rsidR="00D6454B" w:rsidRPr="00096761" w:rsidRDefault="00D6454B" w:rsidP="00DF3669">
            <w:pPr>
              <w:rPr>
                <w:rFonts w:asciiTheme="minorHAnsi" w:hAnsiTheme="minorHAnsi" w:cstheme="minorHAnsi"/>
                <w:b/>
                <w:sz w:val="21"/>
                <w:szCs w:val="21"/>
              </w:rPr>
            </w:pPr>
            <w:r w:rsidRPr="00096761">
              <w:rPr>
                <w:rFonts w:asciiTheme="minorHAnsi" w:hAnsiTheme="minorHAnsi" w:cstheme="minorHAnsi"/>
                <w:b/>
                <w:sz w:val="21"/>
                <w:szCs w:val="21"/>
              </w:rPr>
              <w:t>Media</w:t>
            </w:r>
          </w:p>
        </w:tc>
        <w:tc>
          <w:tcPr>
            <w:tcW w:w="1520" w:type="pct"/>
            <w:shd w:val="clear" w:color="auto" w:fill="F2DBDB" w:themeFill="accent2" w:themeFillTint="33"/>
          </w:tcPr>
          <w:p w14:paraId="5E57EC08" w14:textId="77777777" w:rsidR="00D6454B" w:rsidRPr="00096761" w:rsidRDefault="00D6454B" w:rsidP="00DF3669">
            <w:pPr>
              <w:rPr>
                <w:rFonts w:asciiTheme="minorHAnsi" w:hAnsiTheme="minorHAnsi" w:cstheme="minorHAnsi"/>
                <w:sz w:val="21"/>
                <w:szCs w:val="21"/>
                <w:lang w:val="en-US"/>
              </w:rPr>
            </w:pPr>
            <w:r w:rsidRPr="00096761">
              <w:rPr>
                <w:rFonts w:asciiTheme="minorHAnsi" w:hAnsiTheme="minorHAnsi" w:cstheme="minorHAnsi"/>
                <w:sz w:val="21"/>
                <w:szCs w:val="21"/>
                <w:lang w:val="en-US"/>
              </w:rPr>
              <w:t>Newspaper Articles of 3 newspapers (2 quality + 1 tabloid) per country</w:t>
            </w:r>
          </w:p>
          <w:p w14:paraId="6E06E1D8" w14:textId="77777777" w:rsidR="00D6454B" w:rsidRPr="00096761" w:rsidRDefault="00D6454B" w:rsidP="00DF3669">
            <w:pPr>
              <w:rPr>
                <w:rFonts w:asciiTheme="minorHAnsi" w:hAnsiTheme="minorHAnsi" w:cstheme="minorHAnsi"/>
                <w:sz w:val="21"/>
                <w:szCs w:val="21"/>
                <w:lang w:val="en-US"/>
              </w:rPr>
            </w:pPr>
          </w:p>
        </w:tc>
        <w:tc>
          <w:tcPr>
            <w:tcW w:w="2244" w:type="pct"/>
            <w:shd w:val="clear" w:color="auto" w:fill="EAF1DD" w:themeFill="accent3" w:themeFillTint="33"/>
          </w:tcPr>
          <w:p w14:paraId="19130DBD" w14:textId="77777777" w:rsidR="00D6454B" w:rsidRPr="00096761" w:rsidRDefault="00D6454B" w:rsidP="00DF3669">
            <w:pPr>
              <w:rPr>
                <w:rFonts w:asciiTheme="minorHAnsi" w:hAnsiTheme="minorHAnsi" w:cstheme="minorHAnsi"/>
                <w:sz w:val="21"/>
                <w:szCs w:val="21"/>
                <w:lang w:val="en-US"/>
              </w:rPr>
            </w:pPr>
            <w:r w:rsidRPr="00096761">
              <w:rPr>
                <w:rFonts w:asciiTheme="minorHAnsi" w:hAnsiTheme="minorHAnsi" w:cstheme="minorHAnsi"/>
                <w:sz w:val="21"/>
                <w:szCs w:val="21"/>
                <w:lang w:val="en-US"/>
              </w:rPr>
              <w:t xml:space="preserve">Newspaper articles of 3 newspapers </w:t>
            </w:r>
            <w:proofErr w:type="spellStart"/>
            <w:r w:rsidRPr="00096761">
              <w:rPr>
                <w:rFonts w:asciiTheme="minorHAnsi" w:hAnsiTheme="minorHAnsi" w:cstheme="minorHAnsi"/>
                <w:sz w:val="21"/>
                <w:szCs w:val="21"/>
                <w:lang w:val="en-US"/>
              </w:rPr>
              <w:t>newspapers</w:t>
            </w:r>
            <w:proofErr w:type="spellEnd"/>
            <w:r w:rsidRPr="00096761">
              <w:rPr>
                <w:rFonts w:asciiTheme="minorHAnsi" w:hAnsiTheme="minorHAnsi" w:cstheme="minorHAnsi"/>
                <w:sz w:val="21"/>
                <w:szCs w:val="21"/>
                <w:lang w:val="en-US"/>
              </w:rPr>
              <w:t xml:space="preserve"> (2 quality + 1 tabloid) per country</w:t>
            </w:r>
          </w:p>
          <w:p w14:paraId="0B02BF4A" w14:textId="77777777" w:rsidR="00D6454B" w:rsidRPr="00096761" w:rsidRDefault="00D6454B" w:rsidP="00DF3669">
            <w:pPr>
              <w:rPr>
                <w:rFonts w:asciiTheme="minorHAnsi" w:hAnsiTheme="minorHAnsi" w:cstheme="minorHAnsi"/>
                <w:sz w:val="21"/>
                <w:szCs w:val="21"/>
              </w:rPr>
            </w:pPr>
            <w:r w:rsidRPr="00096761">
              <w:rPr>
                <w:rFonts w:asciiTheme="minorHAnsi" w:hAnsiTheme="minorHAnsi" w:cstheme="minorHAnsi"/>
                <w:sz w:val="21"/>
                <w:szCs w:val="21"/>
              </w:rPr>
              <w:t xml:space="preserve">TV news (NOS </w:t>
            </w:r>
            <w:proofErr w:type="spellStart"/>
            <w:r w:rsidRPr="00096761">
              <w:rPr>
                <w:rFonts w:asciiTheme="minorHAnsi" w:hAnsiTheme="minorHAnsi" w:cstheme="minorHAnsi"/>
                <w:sz w:val="21"/>
                <w:szCs w:val="21"/>
              </w:rPr>
              <w:t>journaal</w:t>
            </w:r>
            <w:proofErr w:type="spellEnd"/>
            <w:r w:rsidRPr="00096761">
              <w:rPr>
                <w:rFonts w:asciiTheme="minorHAnsi" w:hAnsiTheme="minorHAnsi" w:cstheme="minorHAnsi"/>
                <w:sz w:val="21"/>
                <w:szCs w:val="21"/>
              </w:rPr>
              <w:t xml:space="preserve"> &amp; RTL </w:t>
            </w:r>
            <w:proofErr w:type="spellStart"/>
            <w:r w:rsidRPr="00096761">
              <w:rPr>
                <w:rFonts w:asciiTheme="minorHAnsi" w:hAnsiTheme="minorHAnsi" w:cstheme="minorHAnsi"/>
                <w:sz w:val="21"/>
                <w:szCs w:val="21"/>
              </w:rPr>
              <w:t>nieuws</w:t>
            </w:r>
            <w:proofErr w:type="spellEnd"/>
            <w:r w:rsidRPr="00096761">
              <w:rPr>
                <w:rFonts w:asciiTheme="minorHAnsi" w:hAnsiTheme="minorHAnsi" w:cstheme="minorHAnsi"/>
                <w:sz w:val="21"/>
                <w:szCs w:val="21"/>
              </w:rPr>
              <w:t>)</w:t>
            </w:r>
          </w:p>
          <w:p w14:paraId="03713322" w14:textId="77777777" w:rsidR="00D6454B" w:rsidRPr="00096761" w:rsidRDefault="00D6454B" w:rsidP="00DF3669">
            <w:pPr>
              <w:rPr>
                <w:rFonts w:asciiTheme="minorHAnsi" w:hAnsiTheme="minorHAnsi" w:cstheme="minorHAnsi"/>
                <w:sz w:val="21"/>
                <w:szCs w:val="21"/>
              </w:rPr>
            </w:pPr>
            <w:r w:rsidRPr="00096761">
              <w:rPr>
                <w:rFonts w:asciiTheme="minorHAnsi" w:hAnsiTheme="minorHAnsi" w:cstheme="minorHAnsi"/>
                <w:sz w:val="21"/>
                <w:szCs w:val="21"/>
              </w:rPr>
              <w:t>Nu.nl</w:t>
            </w:r>
          </w:p>
        </w:tc>
      </w:tr>
      <w:tr w:rsidR="00D6454B" w:rsidRPr="00096761" w14:paraId="37CFD66A" w14:textId="77777777" w:rsidTr="00DF3669">
        <w:tc>
          <w:tcPr>
            <w:tcW w:w="1236" w:type="pct"/>
          </w:tcPr>
          <w:p w14:paraId="66FFEFB0" w14:textId="77777777" w:rsidR="00D6454B" w:rsidRPr="00096761" w:rsidRDefault="00D6454B" w:rsidP="00DF3669">
            <w:pPr>
              <w:rPr>
                <w:rFonts w:asciiTheme="minorHAnsi" w:hAnsiTheme="minorHAnsi" w:cstheme="minorHAnsi"/>
                <w:b/>
                <w:sz w:val="21"/>
                <w:szCs w:val="21"/>
              </w:rPr>
            </w:pPr>
            <w:r w:rsidRPr="00096761">
              <w:rPr>
                <w:rFonts w:asciiTheme="minorHAnsi" w:hAnsiTheme="minorHAnsi" w:cstheme="minorHAnsi"/>
                <w:b/>
                <w:sz w:val="21"/>
                <w:szCs w:val="21"/>
              </w:rPr>
              <w:t>Material</w:t>
            </w:r>
          </w:p>
        </w:tc>
        <w:tc>
          <w:tcPr>
            <w:tcW w:w="1520" w:type="pct"/>
            <w:shd w:val="clear" w:color="auto" w:fill="F2DBDB" w:themeFill="accent2" w:themeFillTint="33"/>
          </w:tcPr>
          <w:p w14:paraId="039B1E04" w14:textId="77777777" w:rsidR="00D6454B" w:rsidRPr="00096761" w:rsidRDefault="00D6454B" w:rsidP="00DF3669">
            <w:pPr>
              <w:spacing w:before="0" w:beforeAutospacing="0" w:after="0" w:afterAutospacing="0"/>
              <w:rPr>
                <w:rFonts w:asciiTheme="minorHAnsi" w:hAnsiTheme="minorHAnsi" w:cstheme="minorHAnsi"/>
                <w:sz w:val="21"/>
                <w:szCs w:val="21"/>
                <w:lang w:val="en-US"/>
              </w:rPr>
            </w:pPr>
            <w:r w:rsidRPr="00096761">
              <w:rPr>
                <w:rFonts w:asciiTheme="minorHAnsi" w:hAnsiTheme="minorHAnsi" w:cstheme="minorHAnsi"/>
                <w:sz w:val="21"/>
                <w:szCs w:val="21"/>
                <w:u w:val="single"/>
                <w:lang w:val="en-US"/>
              </w:rPr>
              <w:t>All news items</w:t>
            </w:r>
            <w:r w:rsidRPr="00096761">
              <w:rPr>
                <w:rFonts w:asciiTheme="minorHAnsi" w:hAnsiTheme="minorHAnsi" w:cstheme="minorHAnsi"/>
                <w:sz w:val="21"/>
                <w:szCs w:val="21"/>
                <w:lang w:val="en-US"/>
              </w:rPr>
              <w:t xml:space="preserve">: Front page and one randomly chosen page of the sections domestic news, international (foreign) news, </w:t>
            </w:r>
          </w:p>
          <w:p w14:paraId="70DB2238" w14:textId="77777777" w:rsidR="00D6454B" w:rsidRPr="00096761" w:rsidRDefault="00D6454B" w:rsidP="00DF3669">
            <w:pPr>
              <w:spacing w:before="0" w:beforeAutospacing="0" w:after="0" w:afterAutospacing="0"/>
              <w:rPr>
                <w:rFonts w:asciiTheme="minorHAnsi" w:hAnsiTheme="minorHAnsi" w:cstheme="minorHAnsi"/>
                <w:sz w:val="21"/>
                <w:szCs w:val="21"/>
                <w:lang w:val="en-US"/>
              </w:rPr>
            </w:pPr>
          </w:p>
          <w:p w14:paraId="21BCA2FA" w14:textId="77777777" w:rsidR="00D6454B" w:rsidRPr="00096761" w:rsidRDefault="00D6454B" w:rsidP="00DF3669">
            <w:pPr>
              <w:spacing w:before="0" w:beforeAutospacing="0" w:after="0" w:afterAutospacing="0"/>
              <w:rPr>
                <w:rFonts w:asciiTheme="minorHAnsi" w:hAnsiTheme="minorHAnsi" w:cstheme="minorHAnsi"/>
                <w:sz w:val="21"/>
                <w:szCs w:val="21"/>
                <w:lang w:val="en-US"/>
              </w:rPr>
            </w:pPr>
            <w:r w:rsidRPr="00096761">
              <w:rPr>
                <w:rFonts w:asciiTheme="minorHAnsi" w:hAnsiTheme="minorHAnsi" w:cstheme="minorHAnsi"/>
                <w:sz w:val="21"/>
                <w:szCs w:val="21"/>
                <w:u w:val="single"/>
                <w:lang w:val="en-US"/>
              </w:rPr>
              <w:t>All EU-related items</w:t>
            </w:r>
            <w:r w:rsidRPr="00096761">
              <w:rPr>
                <w:rFonts w:asciiTheme="minorHAnsi" w:hAnsiTheme="minorHAnsi" w:cstheme="minorHAnsi"/>
                <w:sz w:val="21"/>
                <w:szCs w:val="21"/>
                <w:lang w:val="en-US"/>
              </w:rPr>
              <w:t xml:space="preserve">: in sections domestic news, international (foreign) news (every second day) </w:t>
            </w:r>
          </w:p>
          <w:p w14:paraId="5CC50232" w14:textId="77777777" w:rsidR="00D6454B" w:rsidRPr="00096761" w:rsidRDefault="00D6454B" w:rsidP="00DF3669">
            <w:pPr>
              <w:spacing w:before="0" w:beforeAutospacing="0" w:after="0" w:afterAutospacing="0"/>
              <w:rPr>
                <w:rFonts w:asciiTheme="minorHAnsi" w:hAnsiTheme="minorHAnsi" w:cstheme="minorHAnsi"/>
                <w:sz w:val="21"/>
                <w:szCs w:val="21"/>
                <w:lang w:val="en-US"/>
              </w:rPr>
            </w:pPr>
          </w:p>
        </w:tc>
        <w:tc>
          <w:tcPr>
            <w:tcW w:w="2244" w:type="pct"/>
            <w:shd w:val="clear" w:color="auto" w:fill="EAF1DD" w:themeFill="accent3" w:themeFillTint="33"/>
          </w:tcPr>
          <w:p w14:paraId="0CF22CE8" w14:textId="77777777" w:rsidR="00D6454B" w:rsidRPr="00096761" w:rsidRDefault="00D6454B" w:rsidP="00DF3669">
            <w:pPr>
              <w:spacing w:before="0" w:beforeAutospacing="0" w:after="0" w:afterAutospacing="0"/>
              <w:rPr>
                <w:rFonts w:asciiTheme="minorHAnsi" w:hAnsiTheme="minorHAnsi" w:cstheme="minorHAnsi"/>
                <w:sz w:val="21"/>
                <w:szCs w:val="21"/>
                <w:lang w:val="en-US"/>
              </w:rPr>
            </w:pPr>
            <w:r w:rsidRPr="00096761">
              <w:rPr>
                <w:rFonts w:asciiTheme="minorHAnsi" w:hAnsiTheme="minorHAnsi" w:cstheme="minorHAnsi"/>
                <w:sz w:val="21"/>
                <w:szCs w:val="21"/>
                <w:u w:val="single"/>
                <w:lang w:val="en-US"/>
              </w:rPr>
              <w:t>All news items</w:t>
            </w:r>
            <w:r w:rsidRPr="00096761">
              <w:rPr>
                <w:rFonts w:asciiTheme="minorHAnsi" w:hAnsiTheme="minorHAnsi" w:cstheme="minorHAnsi"/>
                <w:sz w:val="21"/>
                <w:szCs w:val="21"/>
                <w:lang w:val="en-US"/>
              </w:rPr>
              <w:t xml:space="preserve">: Front page and one randomly chosen page of the sections domestic news, international (foreign) news, </w:t>
            </w:r>
          </w:p>
          <w:p w14:paraId="41B1739B" w14:textId="77777777" w:rsidR="00D6454B" w:rsidRPr="00096761" w:rsidRDefault="00D6454B" w:rsidP="00DF3669">
            <w:pPr>
              <w:spacing w:before="0" w:beforeAutospacing="0" w:after="0" w:afterAutospacing="0"/>
              <w:rPr>
                <w:rFonts w:asciiTheme="minorHAnsi" w:hAnsiTheme="minorHAnsi" w:cstheme="minorHAnsi"/>
                <w:sz w:val="21"/>
                <w:szCs w:val="21"/>
                <w:lang w:val="en-US"/>
              </w:rPr>
            </w:pPr>
            <w:r w:rsidRPr="00096761">
              <w:rPr>
                <w:rFonts w:asciiTheme="minorHAnsi" w:hAnsiTheme="minorHAnsi" w:cstheme="minorHAnsi"/>
                <w:sz w:val="21"/>
                <w:szCs w:val="21"/>
                <w:u w:val="single"/>
                <w:lang w:val="en-US"/>
              </w:rPr>
              <w:t>All EU-related items</w:t>
            </w:r>
            <w:r w:rsidRPr="00096761">
              <w:rPr>
                <w:rFonts w:asciiTheme="minorHAnsi" w:hAnsiTheme="minorHAnsi" w:cstheme="minorHAnsi"/>
                <w:sz w:val="21"/>
                <w:szCs w:val="21"/>
                <w:lang w:val="en-US"/>
              </w:rPr>
              <w:t xml:space="preserve">: in sections domestic news, international (foreign) news, </w:t>
            </w:r>
          </w:p>
          <w:p w14:paraId="4FACEB68" w14:textId="77777777" w:rsidR="00D6454B" w:rsidRPr="00096761" w:rsidRDefault="00D6454B" w:rsidP="00DF3669">
            <w:pPr>
              <w:rPr>
                <w:rFonts w:asciiTheme="minorHAnsi" w:hAnsiTheme="minorHAnsi" w:cstheme="minorHAnsi"/>
                <w:sz w:val="21"/>
                <w:szCs w:val="21"/>
              </w:rPr>
            </w:pPr>
            <w:r w:rsidRPr="00096761">
              <w:rPr>
                <w:rFonts w:asciiTheme="minorHAnsi" w:hAnsiTheme="minorHAnsi" w:cstheme="minorHAnsi"/>
                <w:sz w:val="21"/>
                <w:szCs w:val="21"/>
              </w:rPr>
              <w:t>TV: Entire newscast</w:t>
            </w:r>
          </w:p>
        </w:tc>
      </w:tr>
      <w:tr w:rsidR="00D6454B" w:rsidRPr="00096761" w14:paraId="040875D7" w14:textId="77777777" w:rsidTr="00DF3669">
        <w:tc>
          <w:tcPr>
            <w:tcW w:w="1236" w:type="pct"/>
          </w:tcPr>
          <w:p w14:paraId="3B616DFC" w14:textId="77777777" w:rsidR="00D6454B" w:rsidRPr="00096761" w:rsidRDefault="00D6454B" w:rsidP="00DF3669">
            <w:pPr>
              <w:rPr>
                <w:rFonts w:asciiTheme="minorHAnsi" w:hAnsiTheme="minorHAnsi" w:cstheme="minorHAnsi"/>
                <w:b/>
                <w:sz w:val="21"/>
                <w:szCs w:val="21"/>
              </w:rPr>
            </w:pPr>
            <w:r w:rsidRPr="00096761">
              <w:rPr>
                <w:rFonts w:asciiTheme="minorHAnsi" w:hAnsiTheme="minorHAnsi" w:cstheme="minorHAnsi"/>
                <w:b/>
                <w:sz w:val="21"/>
                <w:szCs w:val="21"/>
              </w:rPr>
              <w:t>Sampling Period Campaign Phase</w:t>
            </w:r>
          </w:p>
        </w:tc>
        <w:tc>
          <w:tcPr>
            <w:tcW w:w="1520" w:type="pct"/>
            <w:shd w:val="clear" w:color="auto" w:fill="F2DBDB" w:themeFill="accent2" w:themeFillTint="33"/>
          </w:tcPr>
          <w:p w14:paraId="23C52F58" w14:textId="77777777" w:rsidR="00D6454B" w:rsidRPr="00096761" w:rsidRDefault="00D6454B" w:rsidP="00DF3669">
            <w:pPr>
              <w:rPr>
                <w:rFonts w:asciiTheme="minorHAnsi" w:hAnsiTheme="minorHAnsi" w:cstheme="minorHAnsi"/>
                <w:sz w:val="21"/>
                <w:szCs w:val="21"/>
              </w:rPr>
            </w:pPr>
            <w:r w:rsidRPr="00096761">
              <w:rPr>
                <w:rFonts w:asciiTheme="minorHAnsi" w:hAnsiTheme="minorHAnsi" w:cstheme="minorHAnsi"/>
                <w:sz w:val="21"/>
                <w:szCs w:val="21"/>
              </w:rPr>
              <w:t>5</w:t>
            </w:r>
            <w:r w:rsidRPr="00096761">
              <w:rPr>
                <w:rFonts w:asciiTheme="minorHAnsi" w:hAnsiTheme="minorHAnsi" w:cstheme="minorHAnsi"/>
                <w:sz w:val="21"/>
                <w:szCs w:val="21"/>
                <w:vertAlign w:val="superscript"/>
              </w:rPr>
              <w:t xml:space="preserve">th </w:t>
            </w:r>
            <w:r w:rsidRPr="00096761">
              <w:rPr>
                <w:rFonts w:asciiTheme="minorHAnsi" w:hAnsiTheme="minorHAnsi" w:cstheme="minorHAnsi"/>
                <w:sz w:val="21"/>
                <w:szCs w:val="21"/>
              </w:rPr>
              <w:t>May – 25</w:t>
            </w:r>
            <w:r w:rsidRPr="00096761">
              <w:rPr>
                <w:rFonts w:asciiTheme="minorHAnsi" w:hAnsiTheme="minorHAnsi" w:cstheme="minorHAnsi"/>
                <w:sz w:val="21"/>
                <w:szCs w:val="21"/>
                <w:vertAlign w:val="superscript"/>
              </w:rPr>
              <w:t>th</w:t>
            </w:r>
            <w:r w:rsidRPr="00096761">
              <w:rPr>
                <w:rFonts w:asciiTheme="minorHAnsi" w:hAnsiTheme="minorHAnsi" w:cstheme="minorHAnsi"/>
                <w:sz w:val="21"/>
                <w:szCs w:val="21"/>
              </w:rPr>
              <w:t xml:space="preserve"> May 2014</w:t>
            </w:r>
          </w:p>
          <w:p w14:paraId="5EB611CB" w14:textId="77777777" w:rsidR="00D6454B" w:rsidRPr="00096761" w:rsidRDefault="00D6454B" w:rsidP="00DF3669">
            <w:pPr>
              <w:rPr>
                <w:rFonts w:asciiTheme="minorHAnsi" w:hAnsiTheme="minorHAnsi" w:cstheme="minorHAnsi"/>
                <w:sz w:val="21"/>
                <w:szCs w:val="21"/>
              </w:rPr>
            </w:pPr>
          </w:p>
        </w:tc>
        <w:tc>
          <w:tcPr>
            <w:tcW w:w="2244" w:type="pct"/>
            <w:shd w:val="clear" w:color="auto" w:fill="EAF1DD" w:themeFill="accent3" w:themeFillTint="33"/>
          </w:tcPr>
          <w:p w14:paraId="09D575E3" w14:textId="77777777" w:rsidR="00D6454B" w:rsidRPr="00096761" w:rsidRDefault="00D6454B" w:rsidP="00DF3669">
            <w:pPr>
              <w:rPr>
                <w:rFonts w:asciiTheme="minorHAnsi" w:hAnsiTheme="minorHAnsi" w:cstheme="minorHAnsi"/>
                <w:sz w:val="21"/>
                <w:szCs w:val="21"/>
                <w:lang w:val="en-US"/>
              </w:rPr>
            </w:pPr>
            <w:r w:rsidRPr="00096761">
              <w:rPr>
                <w:rFonts w:asciiTheme="minorHAnsi" w:hAnsiTheme="minorHAnsi" w:cstheme="minorHAnsi"/>
                <w:sz w:val="21"/>
                <w:szCs w:val="21"/>
                <w:lang w:val="en-US"/>
              </w:rPr>
              <w:t>December 5</w:t>
            </w:r>
            <w:r w:rsidRPr="00096761">
              <w:rPr>
                <w:rFonts w:asciiTheme="minorHAnsi" w:hAnsiTheme="minorHAnsi" w:cstheme="minorHAnsi"/>
                <w:sz w:val="21"/>
                <w:szCs w:val="21"/>
                <w:vertAlign w:val="superscript"/>
                <w:lang w:val="en-US"/>
              </w:rPr>
              <w:t>th</w:t>
            </w:r>
            <w:r w:rsidRPr="00096761">
              <w:rPr>
                <w:rFonts w:asciiTheme="minorHAnsi" w:hAnsiTheme="minorHAnsi" w:cstheme="minorHAnsi"/>
                <w:sz w:val="21"/>
                <w:szCs w:val="21"/>
                <w:lang w:val="en-US"/>
              </w:rPr>
              <w:t xml:space="preserve"> – May 25</w:t>
            </w:r>
            <w:r w:rsidRPr="00096761">
              <w:rPr>
                <w:rFonts w:asciiTheme="minorHAnsi" w:hAnsiTheme="minorHAnsi" w:cstheme="minorHAnsi"/>
                <w:sz w:val="21"/>
                <w:szCs w:val="21"/>
                <w:vertAlign w:val="superscript"/>
                <w:lang w:val="en-US"/>
              </w:rPr>
              <w:t>th</w:t>
            </w:r>
          </w:p>
          <w:p w14:paraId="5D183079" w14:textId="77777777" w:rsidR="00D6454B" w:rsidRPr="00096761" w:rsidRDefault="00D6454B" w:rsidP="00DF3669">
            <w:pPr>
              <w:rPr>
                <w:rFonts w:asciiTheme="minorHAnsi" w:hAnsiTheme="minorHAnsi" w:cstheme="minorHAnsi"/>
                <w:sz w:val="21"/>
                <w:szCs w:val="21"/>
                <w:lang w:val="en-US"/>
              </w:rPr>
            </w:pPr>
            <w:r w:rsidRPr="00096761">
              <w:rPr>
                <w:rFonts w:asciiTheme="minorHAnsi" w:hAnsiTheme="minorHAnsi" w:cstheme="minorHAnsi"/>
                <w:sz w:val="21"/>
                <w:szCs w:val="21"/>
                <w:lang w:val="en-US"/>
              </w:rPr>
              <w:t>Campaign: April 17</w:t>
            </w:r>
            <w:r w:rsidRPr="00096761">
              <w:rPr>
                <w:rFonts w:asciiTheme="minorHAnsi" w:hAnsiTheme="minorHAnsi" w:cstheme="minorHAnsi"/>
                <w:sz w:val="21"/>
                <w:szCs w:val="21"/>
                <w:vertAlign w:val="superscript"/>
                <w:lang w:val="en-US"/>
              </w:rPr>
              <w:t>th</w:t>
            </w:r>
            <w:r w:rsidRPr="00096761">
              <w:rPr>
                <w:rFonts w:asciiTheme="minorHAnsi" w:hAnsiTheme="minorHAnsi" w:cstheme="minorHAnsi"/>
                <w:sz w:val="21"/>
                <w:szCs w:val="21"/>
                <w:lang w:val="en-US"/>
              </w:rPr>
              <w:t xml:space="preserve">  – May 25th</w:t>
            </w:r>
          </w:p>
        </w:tc>
      </w:tr>
      <w:tr w:rsidR="00D6454B" w:rsidRPr="00096761" w14:paraId="05C7E7D1" w14:textId="77777777" w:rsidTr="00DF3669">
        <w:tc>
          <w:tcPr>
            <w:tcW w:w="1236" w:type="pct"/>
          </w:tcPr>
          <w:p w14:paraId="539D7173" w14:textId="77777777" w:rsidR="00D6454B" w:rsidRPr="00096761" w:rsidRDefault="00D6454B" w:rsidP="00DF3669">
            <w:pPr>
              <w:rPr>
                <w:rFonts w:asciiTheme="minorHAnsi" w:hAnsiTheme="minorHAnsi" w:cstheme="minorHAnsi"/>
                <w:b/>
                <w:sz w:val="21"/>
                <w:szCs w:val="21"/>
              </w:rPr>
            </w:pPr>
            <w:r w:rsidRPr="00096761">
              <w:rPr>
                <w:rFonts w:asciiTheme="minorHAnsi" w:hAnsiTheme="minorHAnsi" w:cstheme="minorHAnsi"/>
                <w:b/>
                <w:sz w:val="21"/>
                <w:szCs w:val="21"/>
              </w:rPr>
              <w:t>Sampling Period Longitudinal Design</w:t>
            </w:r>
          </w:p>
        </w:tc>
        <w:tc>
          <w:tcPr>
            <w:tcW w:w="1520" w:type="pct"/>
            <w:shd w:val="clear" w:color="auto" w:fill="F2DBDB" w:themeFill="accent2" w:themeFillTint="33"/>
          </w:tcPr>
          <w:p w14:paraId="5A163965" w14:textId="77777777" w:rsidR="00D6454B" w:rsidRPr="00096761" w:rsidRDefault="00D6454B" w:rsidP="00DF3669">
            <w:pPr>
              <w:rPr>
                <w:rFonts w:asciiTheme="minorHAnsi" w:hAnsiTheme="minorHAnsi" w:cstheme="minorHAnsi"/>
                <w:sz w:val="21"/>
                <w:szCs w:val="21"/>
                <w:lang w:val="en-US"/>
              </w:rPr>
            </w:pPr>
            <w:r w:rsidRPr="00096761">
              <w:rPr>
                <w:rFonts w:asciiTheme="minorHAnsi" w:hAnsiTheme="minorHAnsi" w:cstheme="minorHAnsi"/>
                <w:sz w:val="21"/>
                <w:szCs w:val="21"/>
                <w:lang w:val="en-US"/>
              </w:rPr>
              <w:t>Front page and randomly selected page are coded every day.</w:t>
            </w:r>
          </w:p>
          <w:p w14:paraId="21A4B1C2" w14:textId="77777777" w:rsidR="00D6454B" w:rsidRPr="00096761" w:rsidRDefault="00D6454B" w:rsidP="00DF3669">
            <w:pPr>
              <w:rPr>
                <w:rFonts w:asciiTheme="minorHAnsi" w:hAnsiTheme="minorHAnsi" w:cstheme="minorHAnsi"/>
                <w:sz w:val="21"/>
                <w:szCs w:val="21"/>
                <w:lang w:val="en-US"/>
              </w:rPr>
            </w:pPr>
            <w:r w:rsidRPr="00096761">
              <w:rPr>
                <w:rFonts w:asciiTheme="minorHAnsi" w:hAnsiTheme="minorHAnsi" w:cstheme="minorHAnsi"/>
                <w:sz w:val="21"/>
                <w:szCs w:val="21"/>
                <w:lang w:val="en-US"/>
              </w:rPr>
              <w:t>EU stories are coded every second day</w:t>
            </w:r>
          </w:p>
        </w:tc>
        <w:tc>
          <w:tcPr>
            <w:tcW w:w="2244" w:type="pct"/>
            <w:shd w:val="clear" w:color="auto" w:fill="EAF1DD" w:themeFill="accent3" w:themeFillTint="33"/>
          </w:tcPr>
          <w:p w14:paraId="46441FB1" w14:textId="77777777" w:rsidR="00D6454B" w:rsidRPr="00096761" w:rsidRDefault="00D6454B" w:rsidP="00DF3669">
            <w:pPr>
              <w:rPr>
                <w:rFonts w:asciiTheme="minorHAnsi" w:hAnsiTheme="minorHAnsi" w:cstheme="minorHAnsi"/>
                <w:b/>
                <w:sz w:val="21"/>
                <w:szCs w:val="21"/>
                <w:lang w:val="en-US"/>
              </w:rPr>
            </w:pPr>
            <w:r w:rsidRPr="00096761">
              <w:rPr>
                <w:rFonts w:asciiTheme="minorHAnsi" w:hAnsiTheme="minorHAnsi" w:cstheme="minorHAnsi"/>
                <w:b/>
                <w:sz w:val="21"/>
                <w:szCs w:val="21"/>
                <w:lang w:val="en-US"/>
              </w:rPr>
              <w:t>December 5</w:t>
            </w:r>
            <w:r w:rsidRPr="00096761">
              <w:rPr>
                <w:rFonts w:asciiTheme="minorHAnsi" w:hAnsiTheme="minorHAnsi" w:cstheme="minorHAnsi"/>
                <w:b/>
                <w:sz w:val="21"/>
                <w:szCs w:val="21"/>
                <w:vertAlign w:val="superscript"/>
                <w:lang w:val="en-US"/>
              </w:rPr>
              <w:t>th</w:t>
            </w:r>
            <w:r w:rsidRPr="00096761">
              <w:rPr>
                <w:rFonts w:asciiTheme="minorHAnsi" w:hAnsiTheme="minorHAnsi" w:cstheme="minorHAnsi"/>
                <w:b/>
                <w:sz w:val="21"/>
                <w:szCs w:val="21"/>
                <w:lang w:val="en-US"/>
              </w:rPr>
              <w:t xml:space="preserve"> – April  17</w:t>
            </w:r>
            <w:r w:rsidRPr="00096761">
              <w:rPr>
                <w:rFonts w:asciiTheme="minorHAnsi" w:hAnsiTheme="minorHAnsi" w:cstheme="minorHAnsi"/>
                <w:b/>
                <w:sz w:val="21"/>
                <w:szCs w:val="21"/>
                <w:vertAlign w:val="superscript"/>
                <w:lang w:val="en-US"/>
              </w:rPr>
              <w:t>th</w:t>
            </w:r>
          </w:p>
          <w:p w14:paraId="3E809654" w14:textId="77777777" w:rsidR="00D6454B" w:rsidRPr="00096761" w:rsidRDefault="00D6454B" w:rsidP="00DF3669">
            <w:pPr>
              <w:rPr>
                <w:rFonts w:asciiTheme="minorHAnsi" w:hAnsiTheme="minorHAnsi" w:cstheme="minorHAnsi"/>
                <w:sz w:val="21"/>
                <w:szCs w:val="21"/>
                <w:lang w:val="en-US"/>
              </w:rPr>
            </w:pPr>
            <w:r w:rsidRPr="00096761">
              <w:rPr>
                <w:rFonts w:asciiTheme="minorHAnsi" w:hAnsiTheme="minorHAnsi" w:cstheme="minorHAnsi"/>
                <w:sz w:val="21"/>
                <w:szCs w:val="21"/>
                <w:lang w:val="en-US"/>
              </w:rPr>
              <w:t xml:space="preserve"> 8 Dutch news sources are coded every third day in an alternating scheme. </w:t>
            </w:r>
          </w:p>
          <w:p w14:paraId="6613E3DD" w14:textId="77777777" w:rsidR="00D6454B" w:rsidRPr="00096761" w:rsidRDefault="00D6454B" w:rsidP="00DF3669">
            <w:pPr>
              <w:rPr>
                <w:rFonts w:asciiTheme="minorHAnsi" w:hAnsiTheme="minorHAnsi" w:cstheme="minorHAnsi"/>
                <w:sz w:val="21"/>
                <w:szCs w:val="21"/>
                <w:lang w:val="en-US"/>
              </w:rPr>
            </w:pPr>
            <w:r w:rsidRPr="00096761">
              <w:rPr>
                <w:rFonts w:asciiTheme="minorHAnsi" w:hAnsiTheme="minorHAnsi" w:cstheme="minorHAnsi"/>
                <w:sz w:val="21"/>
                <w:szCs w:val="21"/>
                <w:lang w:val="en-US"/>
              </w:rPr>
              <w:t>See Appendix x</w:t>
            </w:r>
          </w:p>
          <w:p w14:paraId="24197CD7" w14:textId="77777777" w:rsidR="00D6454B" w:rsidRPr="00096761" w:rsidRDefault="00D6454B" w:rsidP="00DF3669">
            <w:pPr>
              <w:rPr>
                <w:rFonts w:asciiTheme="minorHAnsi" w:hAnsiTheme="minorHAnsi" w:cstheme="minorHAnsi"/>
                <w:b/>
                <w:sz w:val="21"/>
                <w:szCs w:val="21"/>
                <w:lang w:val="en-US"/>
              </w:rPr>
            </w:pPr>
            <w:r w:rsidRPr="00096761">
              <w:rPr>
                <w:rFonts w:asciiTheme="minorHAnsi" w:hAnsiTheme="minorHAnsi" w:cstheme="minorHAnsi"/>
                <w:b/>
                <w:sz w:val="21"/>
                <w:szCs w:val="21"/>
                <w:lang w:val="en-US"/>
              </w:rPr>
              <w:t>April 17</w:t>
            </w:r>
            <w:r w:rsidRPr="00096761">
              <w:rPr>
                <w:rFonts w:asciiTheme="minorHAnsi" w:hAnsiTheme="minorHAnsi" w:cstheme="minorHAnsi"/>
                <w:b/>
                <w:sz w:val="21"/>
                <w:szCs w:val="21"/>
                <w:vertAlign w:val="superscript"/>
                <w:lang w:val="en-US"/>
              </w:rPr>
              <w:t>th</w:t>
            </w:r>
            <w:r w:rsidRPr="00096761">
              <w:rPr>
                <w:rFonts w:asciiTheme="minorHAnsi" w:hAnsiTheme="minorHAnsi" w:cstheme="minorHAnsi"/>
                <w:b/>
                <w:sz w:val="21"/>
                <w:szCs w:val="21"/>
                <w:lang w:val="en-US"/>
              </w:rPr>
              <w:t xml:space="preserve">  – May 25</w:t>
            </w:r>
            <w:r w:rsidRPr="00096761">
              <w:rPr>
                <w:rFonts w:asciiTheme="minorHAnsi" w:hAnsiTheme="minorHAnsi" w:cstheme="minorHAnsi"/>
                <w:b/>
                <w:sz w:val="21"/>
                <w:szCs w:val="21"/>
                <w:vertAlign w:val="superscript"/>
                <w:lang w:val="en-US"/>
              </w:rPr>
              <w:t>th</w:t>
            </w:r>
          </w:p>
          <w:p w14:paraId="00D6F8A2" w14:textId="77777777" w:rsidR="00D6454B" w:rsidRPr="00096761" w:rsidRDefault="00D6454B" w:rsidP="00DF3669">
            <w:pPr>
              <w:rPr>
                <w:rFonts w:asciiTheme="minorHAnsi" w:hAnsiTheme="minorHAnsi" w:cstheme="minorHAnsi"/>
                <w:sz w:val="21"/>
                <w:szCs w:val="21"/>
                <w:lang w:val="en-US"/>
              </w:rPr>
            </w:pPr>
            <w:r w:rsidRPr="00096761">
              <w:rPr>
                <w:rFonts w:asciiTheme="minorHAnsi" w:hAnsiTheme="minorHAnsi" w:cstheme="minorHAnsi"/>
                <w:sz w:val="21"/>
                <w:szCs w:val="21"/>
                <w:lang w:val="en-US"/>
              </w:rPr>
              <w:t>Front page and randomly selected page are coded every day.</w:t>
            </w:r>
          </w:p>
          <w:p w14:paraId="520D1EFD" w14:textId="77777777" w:rsidR="00D6454B" w:rsidRPr="00096761" w:rsidRDefault="00D6454B" w:rsidP="00DF3669">
            <w:pPr>
              <w:rPr>
                <w:rFonts w:asciiTheme="minorHAnsi" w:hAnsiTheme="minorHAnsi" w:cstheme="minorHAnsi"/>
                <w:sz w:val="21"/>
                <w:szCs w:val="21"/>
                <w:lang w:val="en-US"/>
              </w:rPr>
            </w:pPr>
            <w:r w:rsidRPr="00096761">
              <w:rPr>
                <w:rFonts w:asciiTheme="minorHAnsi" w:hAnsiTheme="minorHAnsi" w:cstheme="minorHAnsi"/>
                <w:sz w:val="21"/>
                <w:szCs w:val="21"/>
                <w:lang w:val="en-US"/>
              </w:rPr>
              <w:t>EU stories are coded every second day</w:t>
            </w:r>
          </w:p>
          <w:p w14:paraId="5C6ABC55" w14:textId="77777777" w:rsidR="00D6454B" w:rsidRPr="00096761" w:rsidRDefault="00D6454B" w:rsidP="00DF3669">
            <w:pPr>
              <w:rPr>
                <w:rFonts w:asciiTheme="minorHAnsi" w:hAnsiTheme="minorHAnsi" w:cstheme="minorHAnsi"/>
                <w:sz w:val="21"/>
                <w:szCs w:val="21"/>
                <w:lang w:val="en-US"/>
              </w:rPr>
            </w:pPr>
          </w:p>
        </w:tc>
      </w:tr>
    </w:tbl>
    <w:p w14:paraId="10FA681C" w14:textId="5BC4BACC" w:rsidR="00D6454B" w:rsidRPr="00096761" w:rsidRDefault="00D6454B" w:rsidP="00D6454B">
      <w:pPr>
        <w:spacing w:before="0" w:beforeAutospacing="0" w:after="200" w:afterAutospacing="0"/>
        <w:rPr>
          <w:rFonts w:eastAsia="Times New Roman" w:cstheme="minorHAnsi"/>
          <w:lang w:eastAsia="nl-NL"/>
        </w:rPr>
      </w:pPr>
      <w:r w:rsidRPr="00096761">
        <w:rPr>
          <w:rFonts w:cstheme="minorHAnsi"/>
        </w:rPr>
        <w:br w:type="page"/>
      </w:r>
      <w:r w:rsidRPr="00096761">
        <w:rPr>
          <w:rFonts w:eastAsia="Times New Roman" w:cstheme="minorHAnsi"/>
          <w:lang w:eastAsia="nl-NL"/>
        </w:rPr>
        <w:lastRenderedPageBreak/>
        <w:t>In terms of sampling we distinguish between 2 periods:</w:t>
      </w:r>
    </w:p>
    <w:p w14:paraId="7178AB52" w14:textId="77777777" w:rsidR="00D6454B" w:rsidRPr="00096761" w:rsidRDefault="00D6454B" w:rsidP="00D6454B">
      <w:pPr>
        <w:spacing w:before="0" w:beforeAutospacing="0" w:after="0" w:afterAutospacing="0" w:line="240" w:lineRule="auto"/>
        <w:rPr>
          <w:rFonts w:eastAsia="Times New Roman" w:cstheme="minorHAnsi"/>
          <w:lang w:eastAsia="nl-NL"/>
        </w:rPr>
      </w:pPr>
      <w:r w:rsidRPr="00096761">
        <w:rPr>
          <w:rFonts w:eastAsia="Times New Roman" w:cstheme="minorHAnsi"/>
          <w:lang w:eastAsia="nl-NL"/>
        </w:rPr>
        <w:t>The period between December 2013 and April 17, 2014 (survey waves 1-2-3) where the following is coded:</w:t>
      </w:r>
    </w:p>
    <w:p w14:paraId="3D516EFC" w14:textId="77777777" w:rsidR="00D6454B" w:rsidRPr="00096761" w:rsidRDefault="00D6454B" w:rsidP="00D6454B">
      <w:pPr>
        <w:spacing w:before="0" w:beforeAutospacing="0" w:after="0" w:afterAutospacing="0" w:line="240" w:lineRule="auto"/>
        <w:rPr>
          <w:rFonts w:eastAsia="Times New Roman" w:cstheme="minorHAnsi"/>
          <w:lang w:eastAsia="nl-NL"/>
        </w:rPr>
      </w:pPr>
      <w:r w:rsidRPr="00096761">
        <w:rPr>
          <w:rFonts w:eastAsia="Times New Roman" w:cstheme="minorHAnsi"/>
          <w:lang w:eastAsia="nl-NL"/>
        </w:rPr>
        <w:t>5 NPs, 2 TV programs, 1 online (NU.nl) = 8 outlets.</w:t>
      </w:r>
    </w:p>
    <w:p w14:paraId="781B9FAC" w14:textId="77777777" w:rsidR="00D6454B" w:rsidRPr="00096761" w:rsidRDefault="00D6454B" w:rsidP="00D6454B">
      <w:pPr>
        <w:spacing w:before="0" w:beforeAutospacing="0" w:after="0" w:afterAutospacing="0" w:line="240" w:lineRule="auto"/>
        <w:rPr>
          <w:rFonts w:eastAsia="Times New Roman" w:cstheme="minorHAnsi"/>
          <w:lang w:eastAsia="nl-NL"/>
        </w:rPr>
      </w:pPr>
      <w:r w:rsidRPr="00096761">
        <w:rPr>
          <w:rFonts w:eastAsia="Times New Roman" w:cstheme="minorHAnsi"/>
          <w:lang w:eastAsia="nl-NL"/>
        </w:rPr>
        <w:t>Front page (core variables only)</w:t>
      </w:r>
    </w:p>
    <w:p w14:paraId="56C9796D" w14:textId="77777777" w:rsidR="00D6454B" w:rsidRPr="00096761" w:rsidRDefault="00D6454B" w:rsidP="00D6454B">
      <w:pPr>
        <w:spacing w:before="0" w:beforeAutospacing="0" w:after="0" w:afterAutospacing="0" w:line="240" w:lineRule="auto"/>
        <w:rPr>
          <w:rFonts w:eastAsia="Times New Roman" w:cstheme="minorHAnsi"/>
          <w:lang w:eastAsia="nl-NL"/>
        </w:rPr>
      </w:pPr>
      <w:r w:rsidRPr="00096761">
        <w:rPr>
          <w:rFonts w:eastAsia="Times New Roman" w:cstheme="minorHAnsi"/>
          <w:lang w:eastAsia="nl-NL"/>
        </w:rPr>
        <w:t>First 5 EU stories in each outlet (core and NL variables for that time frame)</w:t>
      </w:r>
    </w:p>
    <w:p w14:paraId="0A4432D4" w14:textId="77777777" w:rsidR="00D6454B" w:rsidRPr="00096761" w:rsidRDefault="00D6454B" w:rsidP="00D6454B">
      <w:pPr>
        <w:spacing w:before="0" w:beforeAutospacing="0" w:after="0" w:afterAutospacing="0" w:line="240" w:lineRule="auto"/>
        <w:rPr>
          <w:rFonts w:eastAsia="Times New Roman" w:cstheme="minorHAnsi"/>
          <w:lang w:eastAsia="nl-NL"/>
        </w:rPr>
      </w:pPr>
      <w:r w:rsidRPr="00096761">
        <w:rPr>
          <w:rFonts w:eastAsia="Times New Roman" w:cstheme="minorHAnsi"/>
          <w:lang w:eastAsia="nl-NL"/>
        </w:rPr>
        <w:t>Every 3</w:t>
      </w:r>
      <w:r w:rsidRPr="00096761">
        <w:rPr>
          <w:rFonts w:eastAsia="Times New Roman" w:cstheme="minorHAnsi"/>
          <w:vertAlign w:val="superscript"/>
          <w:lang w:eastAsia="nl-NL"/>
        </w:rPr>
        <w:t>rd</w:t>
      </w:r>
      <w:r w:rsidRPr="00096761">
        <w:rPr>
          <w:rFonts w:eastAsia="Times New Roman" w:cstheme="minorHAnsi"/>
          <w:lang w:eastAsia="nl-NL"/>
        </w:rPr>
        <w:t xml:space="preserve"> day (alternating days)</w:t>
      </w:r>
    </w:p>
    <w:p w14:paraId="755E9587" w14:textId="77777777" w:rsidR="00D6454B" w:rsidRPr="00096761" w:rsidRDefault="00D6454B" w:rsidP="00D6454B">
      <w:pPr>
        <w:spacing w:before="0" w:beforeAutospacing="0" w:after="0" w:afterAutospacing="0" w:line="240" w:lineRule="auto"/>
        <w:rPr>
          <w:rFonts w:eastAsia="Times New Roman" w:cstheme="minorHAnsi"/>
          <w:lang w:eastAsia="nl-NL"/>
        </w:rPr>
      </w:pPr>
    </w:p>
    <w:p w14:paraId="489B43D2" w14:textId="77777777" w:rsidR="00D6454B" w:rsidRPr="00096761" w:rsidRDefault="00D6454B" w:rsidP="00D6454B">
      <w:pPr>
        <w:spacing w:before="0" w:beforeAutospacing="0" w:after="0" w:afterAutospacing="0" w:line="240" w:lineRule="auto"/>
        <w:rPr>
          <w:rFonts w:eastAsia="Times New Roman" w:cstheme="minorHAnsi"/>
          <w:lang w:eastAsia="nl-NL"/>
        </w:rPr>
      </w:pPr>
      <w:r w:rsidRPr="00096761">
        <w:rPr>
          <w:rFonts w:eastAsia="Times New Roman" w:cstheme="minorHAnsi"/>
          <w:lang w:eastAsia="nl-NL"/>
        </w:rPr>
        <w:t>And the period between April 17 and May 22 (campaign period, w3-4) where the following is coded:</w:t>
      </w:r>
    </w:p>
    <w:p w14:paraId="078598CC" w14:textId="77777777" w:rsidR="00D6454B" w:rsidRPr="00096761" w:rsidRDefault="00D6454B" w:rsidP="00D6454B">
      <w:pPr>
        <w:spacing w:before="0" w:beforeAutospacing="0" w:after="0" w:afterAutospacing="0" w:line="240" w:lineRule="auto"/>
        <w:rPr>
          <w:rFonts w:eastAsia="Times New Roman" w:cstheme="minorHAnsi"/>
          <w:lang w:eastAsia="nl-NL"/>
        </w:rPr>
      </w:pPr>
      <w:r w:rsidRPr="00096761">
        <w:rPr>
          <w:rFonts w:eastAsia="Times New Roman" w:cstheme="minorHAnsi"/>
          <w:lang w:eastAsia="nl-NL"/>
        </w:rPr>
        <w:t>5 NPs, 2 TV programs, 1 online (NU.nl) = 8 outlets.</w:t>
      </w:r>
    </w:p>
    <w:p w14:paraId="2B4384DB" w14:textId="77777777" w:rsidR="00D6454B" w:rsidRPr="00096761" w:rsidRDefault="00D6454B" w:rsidP="00D6454B">
      <w:pPr>
        <w:spacing w:before="0" w:beforeAutospacing="0" w:after="0" w:afterAutospacing="0" w:line="240" w:lineRule="auto"/>
        <w:rPr>
          <w:rFonts w:eastAsia="Times New Roman" w:cstheme="minorHAnsi"/>
          <w:lang w:eastAsia="nl-NL"/>
        </w:rPr>
      </w:pPr>
      <w:r w:rsidRPr="00096761">
        <w:rPr>
          <w:rFonts w:eastAsia="Times New Roman" w:cstheme="minorHAnsi"/>
          <w:lang w:eastAsia="nl-NL"/>
        </w:rPr>
        <w:t>Front page and random page every day (core variables only).</w:t>
      </w:r>
    </w:p>
    <w:p w14:paraId="584C889E" w14:textId="77777777" w:rsidR="00D6454B" w:rsidRPr="00096761" w:rsidRDefault="00D6454B" w:rsidP="00D6454B">
      <w:pPr>
        <w:spacing w:before="0" w:beforeAutospacing="0" w:after="0" w:afterAutospacing="0" w:line="240" w:lineRule="auto"/>
        <w:rPr>
          <w:rFonts w:eastAsia="Times New Roman" w:cstheme="minorHAnsi"/>
          <w:lang w:eastAsia="nl-NL"/>
        </w:rPr>
      </w:pPr>
      <w:r w:rsidRPr="00096761">
        <w:rPr>
          <w:rFonts w:eastAsia="Times New Roman" w:cstheme="minorHAnsi"/>
          <w:lang w:eastAsia="nl-NL"/>
        </w:rPr>
        <w:t>All EU stories in each outlet, every 2</w:t>
      </w:r>
      <w:r w:rsidRPr="00096761">
        <w:rPr>
          <w:rFonts w:eastAsia="Times New Roman" w:cstheme="minorHAnsi"/>
          <w:vertAlign w:val="superscript"/>
          <w:lang w:eastAsia="nl-NL"/>
        </w:rPr>
        <w:t>nd</w:t>
      </w:r>
      <w:r w:rsidRPr="00096761">
        <w:rPr>
          <w:rFonts w:eastAsia="Times New Roman" w:cstheme="minorHAnsi"/>
          <w:lang w:eastAsia="nl-NL"/>
        </w:rPr>
        <w:t>day (alternating days), (core and NL variables for that time frame)</w:t>
      </w:r>
    </w:p>
    <w:p w14:paraId="0B22050C" w14:textId="77777777" w:rsidR="00D6454B" w:rsidRPr="00096761" w:rsidRDefault="00D6454B" w:rsidP="00D6454B">
      <w:pPr>
        <w:spacing w:before="0" w:beforeAutospacing="0" w:after="0" w:afterAutospacing="0" w:line="240" w:lineRule="auto"/>
        <w:rPr>
          <w:rFonts w:eastAsia="Times New Roman" w:cstheme="minorHAnsi"/>
          <w:lang w:eastAsia="nl-NL"/>
        </w:rPr>
      </w:pPr>
    </w:p>
    <w:p w14:paraId="1C4ACBD4" w14:textId="4C358828" w:rsidR="00827211" w:rsidRPr="00096761" w:rsidRDefault="00D6454B" w:rsidP="00827211">
      <w:pPr>
        <w:rPr>
          <w:rFonts w:cstheme="minorHAnsi"/>
          <w:lang w:val="en-US"/>
        </w:rPr>
      </w:pPr>
      <w:r w:rsidRPr="00096761">
        <w:rPr>
          <w:rFonts w:cstheme="minorHAnsi"/>
          <w:b/>
          <w:u w:val="single"/>
        </w:rPr>
        <w:t>Depending on the day you are coding, a</w:t>
      </w:r>
      <w:proofErr w:type="spellStart"/>
      <w:r w:rsidR="00827211" w:rsidRPr="00096761">
        <w:rPr>
          <w:rFonts w:cstheme="minorHAnsi"/>
          <w:b/>
          <w:u w:val="single"/>
          <w:lang w:val="en-US"/>
        </w:rPr>
        <w:t>ll</w:t>
      </w:r>
      <w:proofErr w:type="spellEnd"/>
      <w:r w:rsidR="00827211" w:rsidRPr="00096761">
        <w:rPr>
          <w:rFonts w:cstheme="minorHAnsi"/>
          <w:b/>
          <w:u w:val="single"/>
          <w:lang w:val="en-US"/>
        </w:rPr>
        <w:t xml:space="preserve"> stories about the EU or about the EP election campaign</w:t>
      </w:r>
      <w:r w:rsidR="00827211" w:rsidRPr="00096761">
        <w:rPr>
          <w:rFonts w:cstheme="minorHAnsi"/>
          <w:u w:val="single"/>
          <w:lang w:val="en-US"/>
        </w:rPr>
        <w:t xml:space="preserve"> </w:t>
      </w:r>
      <w:r w:rsidR="00827211" w:rsidRPr="00096761">
        <w:rPr>
          <w:rFonts w:cstheme="minorHAnsi"/>
          <w:b/>
          <w:bCs/>
          <w:u w:val="single"/>
          <w:lang w:val="en-US"/>
        </w:rPr>
        <w:t>in</w:t>
      </w:r>
      <w:r w:rsidR="00827211" w:rsidRPr="00096761">
        <w:rPr>
          <w:rFonts w:cstheme="minorHAnsi"/>
          <w:b/>
          <w:u w:val="single"/>
          <w:lang w:val="en-US"/>
        </w:rPr>
        <w:t xml:space="preserve"> the newspaper are coded in depth</w:t>
      </w:r>
      <w:r w:rsidR="007178C1" w:rsidRPr="00096761">
        <w:rPr>
          <w:rFonts w:cstheme="minorHAnsi"/>
          <w:b/>
          <w:u w:val="single"/>
          <w:lang w:val="en-US"/>
        </w:rPr>
        <w:t xml:space="preserve"> (every second day during the campaign)</w:t>
      </w:r>
      <w:r w:rsidR="00827211" w:rsidRPr="00096761">
        <w:rPr>
          <w:rFonts w:cstheme="minorHAnsi"/>
          <w:u w:val="single"/>
          <w:lang w:val="en-US"/>
        </w:rPr>
        <w:t>.</w:t>
      </w:r>
      <w:r w:rsidR="00827211" w:rsidRPr="00096761">
        <w:rPr>
          <w:rFonts w:cstheme="minorHAnsi"/>
          <w:lang w:val="en-US"/>
        </w:rPr>
        <w:t xml:space="preserve"> This means you have to check the following sections of each newspaper for </w:t>
      </w:r>
      <w:r w:rsidR="00827211" w:rsidRPr="00096761">
        <w:rPr>
          <w:rFonts w:cstheme="minorHAnsi"/>
          <w:b/>
          <w:u w:val="single"/>
          <w:lang w:val="en-US"/>
        </w:rPr>
        <w:t>any (!) EU</w:t>
      </w:r>
      <w:r w:rsidR="00827211" w:rsidRPr="00096761">
        <w:rPr>
          <w:rFonts w:cstheme="minorHAnsi"/>
          <w:u w:val="single"/>
          <w:lang w:val="en-US"/>
        </w:rPr>
        <w:t xml:space="preserve"> or </w:t>
      </w:r>
      <w:r w:rsidR="00827211" w:rsidRPr="00096761">
        <w:rPr>
          <w:rFonts w:cstheme="minorHAnsi"/>
          <w:b/>
          <w:u w:val="single"/>
          <w:lang w:val="en-US"/>
        </w:rPr>
        <w:t>EP election stories</w:t>
      </w:r>
      <w:r w:rsidR="00827211" w:rsidRPr="00096761">
        <w:rPr>
          <w:rFonts w:cstheme="minorHAnsi"/>
          <w:b/>
          <w:lang w:val="en-US"/>
        </w:rPr>
        <w:t xml:space="preserve"> (i.e., look for ALL EU stories and not only for EU election specific stories) </w:t>
      </w:r>
      <w:r w:rsidR="00827211" w:rsidRPr="00096761">
        <w:rPr>
          <w:rFonts w:cstheme="minorHAnsi"/>
          <w:lang w:val="en-US"/>
        </w:rPr>
        <w:t>and code them</w:t>
      </w:r>
      <w:bookmarkStart w:id="0" w:name="OLE_LINK2"/>
      <w:bookmarkStart w:id="1" w:name="OLE_LINK1"/>
      <w:r w:rsidR="00827211" w:rsidRPr="00096761">
        <w:rPr>
          <w:rFonts w:cstheme="minorHAnsi"/>
          <w:lang w:val="en-US"/>
        </w:rPr>
        <w:t xml:space="preserve">:  </w:t>
      </w:r>
      <w:r w:rsidR="00827211" w:rsidRPr="00096761">
        <w:rPr>
          <w:rFonts w:cstheme="minorHAnsi"/>
          <w:u w:val="single"/>
          <w:lang w:val="en-US"/>
        </w:rPr>
        <w:t>Political/News</w:t>
      </w:r>
      <w:r w:rsidR="00827211" w:rsidRPr="00096761">
        <w:rPr>
          <w:rFonts w:cstheme="minorHAnsi"/>
          <w:lang w:val="en-US"/>
        </w:rPr>
        <w:t xml:space="preserve"> section</w:t>
      </w:r>
      <w:r w:rsidR="009F0588" w:rsidRPr="00096761">
        <w:rPr>
          <w:rFonts w:cstheme="minorHAnsi"/>
          <w:lang w:val="en-US"/>
        </w:rPr>
        <w:t>, and</w:t>
      </w:r>
      <w:r w:rsidR="00827211" w:rsidRPr="00096761">
        <w:rPr>
          <w:rFonts w:cstheme="minorHAnsi"/>
          <w:lang w:val="en-US"/>
        </w:rPr>
        <w:t xml:space="preserve"> </w:t>
      </w:r>
      <w:r w:rsidR="00827211" w:rsidRPr="00096761">
        <w:rPr>
          <w:rFonts w:cstheme="minorHAnsi"/>
          <w:u w:val="single"/>
          <w:lang w:val="en-US"/>
        </w:rPr>
        <w:t>Editorial (including Opinion/Comment)</w:t>
      </w:r>
      <w:bookmarkEnd w:id="0"/>
      <w:bookmarkEnd w:id="1"/>
      <w:r w:rsidR="00827211" w:rsidRPr="00096761">
        <w:rPr>
          <w:rFonts w:cstheme="minorHAnsi"/>
          <w:lang w:val="en-US"/>
        </w:rPr>
        <w:t xml:space="preserve">. Do </w:t>
      </w:r>
      <w:r w:rsidR="00827211" w:rsidRPr="00096761">
        <w:rPr>
          <w:rFonts w:cstheme="minorHAnsi"/>
          <w:b/>
          <w:lang w:val="en-US"/>
        </w:rPr>
        <w:t xml:space="preserve">not </w:t>
      </w:r>
      <w:r w:rsidR="00827211" w:rsidRPr="00096761">
        <w:rPr>
          <w:rFonts w:cstheme="minorHAnsi"/>
          <w:lang w:val="en-US"/>
        </w:rPr>
        <w:t xml:space="preserve">code </w:t>
      </w:r>
      <w:r w:rsidR="009F0588" w:rsidRPr="00096761">
        <w:rPr>
          <w:rFonts w:cstheme="minorHAnsi"/>
          <w:lang w:val="en-US"/>
        </w:rPr>
        <w:t xml:space="preserve">Business, </w:t>
      </w:r>
      <w:r w:rsidR="00827211" w:rsidRPr="00096761">
        <w:rPr>
          <w:rFonts w:cstheme="minorHAnsi"/>
          <w:lang w:val="en-US"/>
        </w:rPr>
        <w:t xml:space="preserve">Sport, Travel, Housing, Culture, </w:t>
      </w:r>
      <w:proofErr w:type="gramStart"/>
      <w:r w:rsidR="00827211" w:rsidRPr="00096761">
        <w:rPr>
          <w:rFonts w:cstheme="minorHAnsi"/>
          <w:lang w:val="en-US"/>
        </w:rPr>
        <w:t>Motor</w:t>
      </w:r>
      <w:proofErr w:type="gramEnd"/>
      <w:r w:rsidR="00827211" w:rsidRPr="00096761">
        <w:rPr>
          <w:rFonts w:cstheme="minorHAnsi"/>
          <w:lang w:val="en-US"/>
        </w:rPr>
        <w:t xml:space="preserve">/Auto, Fashion or Entertainment sections. </w:t>
      </w:r>
    </w:p>
    <w:p w14:paraId="7C7A3E62" w14:textId="167420AC" w:rsidR="00827211" w:rsidRPr="00096761" w:rsidRDefault="00827211" w:rsidP="00827211">
      <w:pPr>
        <w:rPr>
          <w:rFonts w:cstheme="minorHAnsi"/>
          <w:lang w:val="en-US"/>
        </w:rPr>
      </w:pPr>
      <w:r w:rsidRPr="00096761">
        <w:rPr>
          <w:rFonts w:cstheme="minorHAnsi"/>
          <w:lang w:val="en-US"/>
        </w:rPr>
        <w:t xml:space="preserve">In many cases we have already identified pages on which the EU is mentioned in the newspapers you are coding through automatic content analysis. In this case you have been provided with a list of pages you should check for articles about the EU. This could be </w:t>
      </w:r>
      <w:r w:rsidR="009F0588" w:rsidRPr="00096761">
        <w:rPr>
          <w:rFonts w:cstheme="minorHAnsi"/>
          <w:b/>
          <w:lang w:val="en-US"/>
        </w:rPr>
        <w:t>once</w:t>
      </w:r>
      <w:r w:rsidRPr="00096761">
        <w:rPr>
          <w:rFonts w:cstheme="minorHAnsi"/>
          <w:b/>
          <w:lang w:val="en-US"/>
        </w:rPr>
        <w:t xml:space="preserve"> or more. </w:t>
      </w:r>
      <w:r w:rsidRPr="00096761">
        <w:rPr>
          <w:rFonts w:cstheme="minorHAnsi"/>
          <w:lang w:val="en-US"/>
        </w:rPr>
        <w:t>It might also be that none of the articles on the page is about the EU (e.g., if it is about Europe as a geographic unit or Brussels, the capital of Belgium). In that case take a note and proceed to the next page.</w:t>
      </w:r>
    </w:p>
    <w:p w14:paraId="4B1232E5" w14:textId="77777777" w:rsidR="001F37C1" w:rsidRPr="00096761" w:rsidRDefault="001F37C1" w:rsidP="001F37C1">
      <w:pPr>
        <w:rPr>
          <w:rFonts w:cstheme="minorHAnsi"/>
          <w:i/>
          <w:iCs/>
          <w:sz w:val="24"/>
          <w:szCs w:val="24"/>
          <w:lang w:val="en-US"/>
        </w:rPr>
      </w:pPr>
      <w:r w:rsidRPr="00096761">
        <w:rPr>
          <w:rFonts w:cstheme="minorHAnsi"/>
          <w:b/>
          <w:bCs/>
          <w:sz w:val="24"/>
          <w:szCs w:val="24"/>
          <w:lang w:val="en-US"/>
        </w:rPr>
        <w:t xml:space="preserve">About the EU* </w:t>
      </w:r>
      <w:r w:rsidRPr="00096761">
        <w:rPr>
          <w:rFonts w:cstheme="minorHAnsi"/>
          <w:iCs/>
          <w:sz w:val="24"/>
          <w:szCs w:val="24"/>
          <w:lang w:val="en-US"/>
        </w:rPr>
        <w:t>is defined as:</w:t>
      </w:r>
      <w:r w:rsidRPr="00096761">
        <w:rPr>
          <w:rFonts w:cstheme="minorHAnsi"/>
          <w:i/>
          <w:iCs/>
          <w:sz w:val="24"/>
          <w:szCs w:val="24"/>
          <w:lang w:val="en-US"/>
        </w:rPr>
        <w:t xml:space="preserve"> </w:t>
      </w:r>
    </w:p>
    <w:p w14:paraId="14375389" w14:textId="2B3EE63A" w:rsidR="001F37C1" w:rsidRPr="00096761" w:rsidRDefault="001F37C1" w:rsidP="001F37C1">
      <w:pPr>
        <w:rPr>
          <w:rFonts w:cstheme="minorHAnsi"/>
          <w:i/>
          <w:iCs/>
          <w:sz w:val="24"/>
          <w:szCs w:val="24"/>
          <w:lang w:val="en-US"/>
        </w:rPr>
      </w:pPr>
      <w:proofErr w:type="gramStart"/>
      <w:r w:rsidRPr="00096761">
        <w:rPr>
          <w:rFonts w:cstheme="minorHAnsi"/>
          <w:i/>
          <w:iCs/>
          <w:sz w:val="24"/>
          <w:szCs w:val="24"/>
          <w:lang w:val="en-US"/>
        </w:rPr>
        <w:t>in</w:t>
      </w:r>
      <w:proofErr w:type="gramEnd"/>
      <w:r w:rsidRPr="00096761">
        <w:rPr>
          <w:rFonts w:cstheme="minorHAnsi"/>
          <w:i/>
          <w:iCs/>
          <w:sz w:val="24"/>
          <w:szCs w:val="24"/>
          <w:lang w:val="en-US"/>
        </w:rPr>
        <w:t xml:space="preserve"> </w:t>
      </w:r>
      <w:r w:rsidRPr="00096761">
        <w:rPr>
          <w:rFonts w:cstheme="minorHAnsi"/>
          <w:i/>
          <w:iCs/>
          <w:sz w:val="24"/>
          <w:szCs w:val="24"/>
          <w:u w:val="single"/>
          <w:lang w:val="en-US"/>
        </w:rPr>
        <w:t>TV</w:t>
      </w:r>
      <w:r w:rsidRPr="00096761">
        <w:rPr>
          <w:rFonts w:cstheme="minorHAnsi"/>
          <w:i/>
          <w:iCs/>
          <w:sz w:val="24"/>
          <w:szCs w:val="24"/>
          <w:lang w:val="en-US"/>
        </w:rPr>
        <w:t xml:space="preserve">: </w:t>
      </w:r>
      <w:r w:rsidRPr="00096761">
        <w:rPr>
          <w:rFonts w:cstheme="minorHAnsi"/>
          <w:iCs/>
          <w:sz w:val="24"/>
          <w:szCs w:val="24"/>
          <w:lang w:val="en-US"/>
        </w:rPr>
        <w:t xml:space="preserve">mentioned at least </w:t>
      </w:r>
      <w:r w:rsidR="009F0588" w:rsidRPr="00096761">
        <w:rPr>
          <w:rFonts w:cstheme="minorHAnsi"/>
          <w:iCs/>
          <w:sz w:val="24"/>
          <w:szCs w:val="24"/>
          <w:lang w:val="en-US"/>
        </w:rPr>
        <w:t>twice</w:t>
      </w:r>
      <w:r w:rsidRPr="00096761">
        <w:rPr>
          <w:rFonts w:cstheme="minorHAnsi"/>
          <w:i/>
          <w:iCs/>
          <w:sz w:val="24"/>
          <w:szCs w:val="24"/>
          <w:lang w:val="en-US"/>
        </w:rPr>
        <w:t xml:space="preserve"> </w:t>
      </w:r>
    </w:p>
    <w:p w14:paraId="298C682B" w14:textId="20429041" w:rsidR="001F37C1" w:rsidRPr="00096761" w:rsidRDefault="001F37C1" w:rsidP="001F37C1">
      <w:pPr>
        <w:rPr>
          <w:rFonts w:cstheme="minorHAnsi"/>
          <w:sz w:val="24"/>
          <w:szCs w:val="24"/>
        </w:rPr>
      </w:pPr>
      <w:proofErr w:type="gramStart"/>
      <w:r w:rsidRPr="00096761">
        <w:rPr>
          <w:rFonts w:cstheme="minorHAnsi"/>
          <w:i/>
          <w:iCs/>
          <w:sz w:val="24"/>
          <w:szCs w:val="24"/>
          <w:lang w:val="en-US"/>
        </w:rPr>
        <w:t>in</w:t>
      </w:r>
      <w:proofErr w:type="gramEnd"/>
      <w:r w:rsidRPr="00096761">
        <w:rPr>
          <w:rFonts w:cstheme="minorHAnsi"/>
          <w:i/>
          <w:iCs/>
          <w:sz w:val="24"/>
          <w:szCs w:val="24"/>
          <w:lang w:val="en-US"/>
        </w:rPr>
        <w:t xml:space="preserve"> </w:t>
      </w:r>
      <w:r w:rsidRPr="00096761">
        <w:rPr>
          <w:rFonts w:cstheme="minorHAnsi"/>
          <w:i/>
          <w:sz w:val="24"/>
          <w:szCs w:val="24"/>
          <w:u w:val="single"/>
        </w:rPr>
        <w:t>newspapers</w:t>
      </w:r>
      <w:r w:rsidRPr="00096761">
        <w:rPr>
          <w:rFonts w:cstheme="minorHAnsi"/>
          <w:i/>
          <w:sz w:val="24"/>
          <w:szCs w:val="24"/>
        </w:rPr>
        <w:t>:</w:t>
      </w:r>
      <w:r w:rsidRPr="00096761">
        <w:rPr>
          <w:rFonts w:cstheme="minorHAnsi"/>
          <w:sz w:val="24"/>
          <w:szCs w:val="24"/>
        </w:rPr>
        <w:t xml:space="preserve"> mentioned at least </w:t>
      </w:r>
      <w:r w:rsidR="009F0588" w:rsidRPr="00096761">
        <w:rPr>
          <w:rFonts w:cstheme="minorHAnsi"/>
          <w:sz w:val="24"/>
          <w:szCs w:val="24"/>
        </w:rPr>
        <w:t>twice</w:t>
      </w:r>
      <w:r w:rsidRPr="00096761">
        <w:rPr>
          <w:rFonts w:cstheme="minorHAnsi"/>
          <w:sz w:val="24"/>
          <w:szCs w:val="24"/>
        </w:rPr>
        <w:t xml:space="preserve"> </w:t>
      </w:r>
    </w:p>
    <w:p w14:paraId="0A84F258" w14:textId="77777777" w:rsidR="001F37C1" w:rsidRPr="00096761" w:rsidRDefault="001F37C1" w:rsidP="001F37C1">
      <w:pPr>
        <w:rPr>
          <w:rFonts w:cstheme="minorHAnsi"/>
          <w:sz w:val="24"/>
          <w:szCs w:val="24"/>
          <w:lang w:val="en-US"/>
        </w:rPr>
      </w:pPr>
      <w:r w:rsidRPr="00096761">
        <w:rPr>
          <w:rFonts w:cstheme="minorHAnsi"/>
          <w:b/>
        </w:rPr>
        <w:t>*</w:t>
      </w:r>
      <w:r w:rsidRPr="00096761">
        <w:rPr>
          <w:rFonts w:cstheme="minorHAnsi"/>
        </w:rPr>
        <w:t xml:space="preserve"> Also includes EU institutions and EU policies, or EU synonyms such as “Europe” or “Brussels” (when in fact the EU is meant) etc.</w:t>
      </w:r>
    </w:p>
    <w:p w14:paraId="2951E0B4" w14:textId="77777777" w:rsidR="001F37C1" w:rsidRPr="00096761" w:rsidRDefault="001F37C1" w:rsidP="001F37C1">
      <w:pPr>
        <w:rPr>
          <w:rFonts w:cstheme="minorHAnsi"/>
          <w:sz w:val="24"/>
          <w:szCs w:val="24"/>
          <w:lang w:val="en-US"/>
        </w:rPr>
      </w:pPr>
    </w:p>
    <w:p w14:paraId="45261ED9" w14:textId="77777777" w:rsidR="001F37C1" w:rsidRPr="00096761" w:rsidRDefault="001F37C1" w:rsidP="001F37C1">
      <w:pPr>
        <w:rPr>
          <w:rFonts w:cstheme="minorHAnsi"/>
          <w:i/>
          <w:iCs/>
          <w:sz w:val="24"/>
          <w:szCs w:val="24"/>
          <w:lang w:val="en-US"/>
        </w:rPr>
      </w:pPr>
      <w:r w:rsidRPr="00096761">
        <w:rPr>
          <w:rFonts w:cstheme="minorHAnsi"/>
          <w:b/>
          <w:bCs/>
          <w:sz w:val="24"/>
          <w:szCs w:val="24"/>
          <w:lang w:val="en-US"/>
        </w:rPr>
        <w:t xml:space="preserve">About the EP election campaign* </w:t>
      </w:r>
      <w:r w:rsidRPr="00096761">
        <w:rPr>
          <w:rFonts w:cstheme="minorHAnsi"/>
          <w:iCs/>
          <w:sz w:val="24"/>
          <w:szCs w:val="24"/>
          <w:lang w:val="en-US"/>
        </w:rPr>
        <w:t>is defined as:</w:t>
      </w:r>
      <w:r w:rsidRPr="00096761">
        <w:rPr>
          <w:rFonts w:cstheme="minorHAnsi"/>
          <w:i/>
          <w:iCs/>
          <w:sz w:val="24"/>
          <w:szCs w:val="24"/>
          <w:lang w:val="en-US"/>
        </w:rPr>
        <w:t xml:space="preserve"> </w:t>
      </w:r>
    </w:p>
    <w:p w14:paraId="627A5348" w14:textId="77777777" w:rsidR="001F37C1" w:rsidRPr="00096761" w:rsidRDefault="001F37C1" w:rsidP="001F37C1">
      <w:pPr>
        <w:rPr>
          <w:rFonts w:cstheme="minorHAnsi"/>
          <w:i/>
          <w:iCs/>
          <w:sz w:val="24"/>
          <w:szCs w:val="24"/>
          <w:lang w:val="en-US"/>
        </w:rPr>
      </w:pPr>
      <w:proofErr w:type="gramStart"/>
      <w:r w:rsidRPr="00096761">
        <w:rPr>
          <w:rFonts w:cstheme="minorHAnsi"/>
          <w:i/>
          <w:iCs/>
          <w:sz w:val="24"/>
          <w:szCs w:val="24"/>
          <w:lang w:val="en-US"/>
        </w:rPr>
        <w:t>in</w:t>
      </w:r>
      <w:proofErr w:type="gramEnd"/>
      <w:r w:rsidRPr="00096761">
        <w:rPr>
          <w:rFonts w:cstheme="minorHAnsi"/>
          <w:i/>
          <w:iCs/>
          <w:sz w:val="24"/>
          <w:szCs w:val="24"/>
          <w:lang w:val="en-US"/>
        </w:rPr>
        <w:t xml:space="preserve"> </w:t>
      </w:r>
      <w:r w:rsidRPr="00096761">
        <w:rPr>
          <w:rFonts w:cstheme="minorHAnsi"/>
          <w:i/>
          <w:iCs/>
          <w:sz w:val="24"/>
          <w:szCs w:val="24"/>
          <w:u w:val="single"/>
          <w:lang w:val="en-US"/>
        </w:rPr>
        <w:t>TV</w:t>
      </w:r>
      <w:r w:rsidRPr="00096761">
        <w:rPr>
          <w:rFonts w:cstheme="minorHAnsi"/>
          <w:i/>
          <w:iCs/>
          <w:sz w:val="24"/>
          <w:szCs w:val="24"/>
          <w:lang w:val="en-US"/>
        </w:rPr>
        <w:t xml:space="preserve">: </w:t>
      </w:r>
      <w:r w:rsidRPr="00096761">
        <w:rPr>
          <w:rFonts w:cstheme="minorHAnsi"/>
          <w:iCs/>
          <w:sz w:val="24"/>
          <w:szCs w:val="24"/>
          <w:lang w:val="en-US"/>
        </w:rPr>
        <w:t>mentioned at least once (anywhere in the whole story)</w:t>
      </w:r>
    </w:p>
    <w:p w14:paraId="09D9D2F1" w14:textId="77777777" w:rsidR="001F37C1" w:rsidRPr="00096761" w:rsidRDefault="001F37C1" w:rsidP="001F37C1">
      <w:pPr>
        <w:rPr>
          <w:rFonts w:cstheme="minorHAnsi"/>
          <w:iCs/>
          <w:sz w:val="24"/>
          <w:szCs w:val="24"/>
          <w:lang w:val="en-US"/>
        </w:rPr>
      </w:pPr>
      <w:proofErr w:type="gramStart"/>
      <w:r w:rsidRPr="00096761">
        <w:rPr>
          <w:rFonts w:cstheme="minorHAnsi"/>
          <w:i/>
          <w:iCs/>
          <w:sz w:val="24"/>
          <w:szCs w:val="24"/>
          <w:lang w:val="en-US"/>
        </w:rPr>
        <w:t>in</w:t>
      </w:r>
      <w:proofErr w:type="gramEnd"/>
      <w:r w:rsidRPr="00096761">
        <w:rPr>
          <w:rFonts w:cstheme="minorHAnsi"/>
          <w:i/>
          <w:iCs/>
          <w:sz w:val="24"/>
          <w:szCs w:val="24"/>
          <w:lang w:val="en-US"/>
        </w:rPr>
        <w:t xml:space="preserve"> </w:t>
      </w:r>
      <w:r w:rsidRPr="00096761">
        <w:rPr>
          <w:rFonts w:cstheme="minorHAnsi"/>
          <w:i/>
          <w:sz w:val="24"/>
          <w:szCs w:val="24"/>
          <w:u w:val="single"/>
        </w:rPr>
        <w:t>newspapers</w:t>
      </w:r>
      <w:r w:rsidRPr="00096761">
        <w:rPr>
          <w:rFonts w:cstheme="minorHAnsi"/>
          <w:i/>
          <w:sz w:val="24"/>
          <w:szCs w:val="24"/>
        </w:rPr>
        <w:t>:</w:t>
      </w:r>
      <w:r w:rsidRPr="00096761">
        <w:rPr>
          <w:rFonts w:cstheme="minorHAnsi"/>
          <w:sz w:val="24"/>
          <w:szCs w:val="24"/>
        </w:rPr>
        <w:t xml:space="preserve"> mentioned at least once </w:t>
      </w:r>
      <w:r w:rsidRPr="00096761">
        <w:rPr>
          <w:rFonts w:cstheme="minorHAnsi"/>
          <w:iCs/>
          <w:sz w:val="24"/>
          <w:szCs w:val="24"/>
          <w:lang w:val="en-US"/>
        </w:rPr>
        <w:t>(anywhere in the whole story)</w:t>
      </w:r>
    </w:p>
    <w:p w14:paraId="047E1C9B" w14:textId="77777777" w:rsidR="001F37C1" w:rsidRPr="00096761" w:rsidRDefault="001F37C1">
      <w:pPr>
        <w:spacing w:before="0" w:beforeAutospacing="0" w:after="200" w:afterAutospacing="0"/>
        <w:rPr>
          <w:rFonts w:eastAsiaTheme="majorEastAsia" w:cstheme="minorHAnsi"/>
          <w:b/>
          <w:bCs/>
          <w:sz w:val="24"/>
          <w:szCs w:val="28"/>
        </w:rPr>
      </w:pPr>
      <w:r w:rsidRPr="00096761">
        <w:rPr>
          <w:rFonts w:cstheme="minorHAnsi"/>
        </w:rPr>
        <w:br w:type="page"/>
      </w:r>
    </w:p>
    <w:p w14:paraId="751C0A7F" w14:textId="77777777" w:rsidR="00827211" w:rsidRPr="00096761" w:rsidRDefault="00827211" w:rsidP="00827211">
      <w:pPr>
        <w:pStyle w:val="Heading1"/>
        <w:rPr>
          <w:rFonts w:asciiTheme="minorHAnsi" w:hAnsiTheme="minorHAnsi" w:cstheme="minorHAnsi"/>
        </w:rPr>
      </w:pPr>
      <w:r w:rsidRPr="00096761">
        <w:rPr>
          <w:rFonts w:asciiTheme="minorHAnsi" w:hAnsiTheme="minorHAnsi" w:cstheme="minorHAnsi"/>
        </w:rPr>
        <w:lastRenderedPageBreak/>
        <w:t>Selection Criteria</w:t>
      </w:r>
    </w:p>
    <w:p w14:paraId="4FCBA013" w14:textId="77777777" w:rsidR="00827211" w:rsidRPr="00096761" w:rsidRDefault="00827211" w:rsidP="00827211">
      <w:pPr>
        <w:rPr>
          <w:rFonts w:cstheme="minorHAnsi"/>
          <w:b/>
          <w:i/>
          <w:iCs/>
          <w:u w:val="single"/>
        </w:rPr>
      </w:pPr>
      <w:r w:rsidRPr="00096761">
        <w:rPr>
          <w:rFonts w:cstheme="minorHAnsi"/>
          <w:b/>
          <w:i/>
          <w:iCs/>
          <w:u w:val="single"/>
        </w:rPr>
        <w:t>For all newspapers:</w:t>
      </w:r>
    </w:p>
    <w:p w14:paraId="51C8CF25" w14:textId="77777777" w:rsidR="00827211" w:rsidRPr="00096761" w:rsidRDefault="00827211" w:rsidP="00827211">
      <w:pPr>
        <w:pStyle w:val="ListParagraph"/>
        <w:numPr>
          <w:ilvl w:val="0"/>
          <w:numId w:val="1"/>
        </w:numPr>
        <w:rPr>
          <w:rFonts w:cstheme="minorHAnsi"/>
        </w:rPr>
      </w:pPr>
      <w:r w:rsidRPr="00096761">
        <w:rPr>
          <w:rFonts w:cstheme="minorHAnsi"/>
          <w:u w:val="single"/>
        </w:rPr>
        <w:t>All</w:t>
      </w:r>
      <w:r w:rsidRPr="00096761">
        <w:rPr>
          <w:rFonts w:cstheme="minorHAnsi"/>
        </w:rPr>
        <w:t xml:space="preserve"> stories on the </w:t>
      </w:r>
      <w:r w:rsidRPr="00096761">
        <w:rPr>
          <w:rFonts w:cstheme="minorHAnsi"/>
          <w:u w:val="single"/>
        </w:rPr>
        <w:t>front page</w:t>
      </w:r>
      <w:r w:rsidRPr="00096761">
        <w:rPr>
          <w:rFonts w:cstheme="minorHAnsi"/>
        </w:rPr>
        <w:t xml:space="preserve"> and </w:t>
      </w:r>
      <w:r w:rsidRPr="00096761">
        <w:rPr>
          <w:rFonts w:cstheme="minorHAnsi"/>
          <w:u w:val="single"/>
        </w:rPr>
        <w:t>all</w:t>
      </w:r>
      <w:r w:rsidRPr="00096761">
        <w:rPr>
          <w:rFonts w:cstheme="minorHAnsi"/>
        </w:rPr>
        <w:t xml:space="preserve"> stories on </w:t>
      </w:r>
      <w:r w:rsidRPr="00096761">
        <w:rPr>
          <w:rFonts w:cstheme="minorHAnsi"/>
          <w:u w:val="single"/>
        </w:rPr>
        <w:t xml:space="preserve">one randomly chosen page </w:t>
      </w:r>
      <w:r w:rsidRPr="00096761">
        <w:rPr>
          <w:rFonts w:cstheme="minorHAnsi"/>
        </w:rPr>
        <w:t>are coded.</w:t>
      </w:r>
    </w:p>
    <w:p w14:paraId="1FBF9AE8" w14:textId="2B9D4B50" w:rsidR="00827211" w:rsidRPr="00096761" w:rsidRDefault="00827211" w:rsidP="00827211">
      <w:pPr>
        <w:pStyle w:val="ListParagraph"/>
        <w:numPr>
          <w:ilvl w:val="0"/>
          <w:numId w:val="1"/>
        </w:numPr>
        <w:rPr>
          <w:rFonts w:cstheme="minorHAnsi"/>
        </w:rPr>
      </w:pPr>
      <w:r w:rsidRPr="00096761">
        <w:rPr>
          <w:rFonts w:cstheme="minorHAnsi"/>
          <w:u w:val="single"/>
        </w:rPr>
        <w:t>All</w:t>
      </w:r>
      <w:r w:rsidRPr="00096761">
        <w:rPr>
          <w:rFonts w:cstheme="minorHAnsi"/>
        </w:rPr>
        <w:t xml:space="preserve"> stories mentioning the European Union (EU) or the EP election campaign have to be coded in the following sections: </w:t>
      </w:r>
      <w:r w:rsidRPr="00096761">
        <w:rPr>
          <w:rFonts w:cstheme="minorHAnsi"/>
          <w:u w:val="single"/>
        </w:rPr>
        <w:t>Political/News</w:t>
      </w:r>
      <w:r w:rsidRPr="00096761">
        <w:rPr>
          <w:rFonts w:cstheme="minorHAnsi"/>
        </w:rPr>
        <w:t xml:space="preserve"> section,</w:t>
      </w:r>
      <w:r w:rsidR="009F0588" w:rsidRPr="00096761">
        <w:rPr>
          <w:rFonts w:cstheme="minorHAnsi"/>
        </w:rPr>
        <w:t xml:space="preserve"> and</w:t>
      </w:r>
      <w:r w:rsidRPr="00096761">
        <w:rPr>
          <w:rFonts w:cstheme="minorHAnsi"/>
        </w:rPr>
        <w:t xml:space="preserve"> </w:t>
      </w:r>
      <w:r w:rsidRPr="00096761">
        <w:rPr>
          <w:rFonts w:cstheme="minorHAnsi"/>
          <w:u w:val="single"/>
        </w:rPr>
        <w:t>Editorial (including Opinion/Comment)</w:t>
      </w:r>
      <w:r w:rsidRPr="00096761">
        <w:rPr>
          <w:rFonts w:cstheme="minorHAnsi"/>
        </w:rPr>
        <w:t xml:space="preserve"> </w:t>
      </w:r>
      <w:r w:rsidRPr="00096761">
        <w:rPr>
          <w:rFonts w:cstheme="minorHAnsi"/>
          <w:u w:val="single"/>
        </w:rPr>
        <w:t>Business (or Economy)</w:t>
      </w:r>
      <w:r w:rsidRPr="00096761">
        <w:rPr>
          <w:rFonts w:cstheme="minorHAnsi"/>
        </w:rPr>
        <w:t xml:space="preserve"> Section. Do </w:t>
      </w:r>
      <w:r w:rsidRPr="00096761">
        <w:rPr>
          <w:rFonts w:cstheme="minorHAnsi"/>
          <w:b/>
        </w:rPr>
        <w:t>not</w:t>
      </w:r>
      <w:r w:rsidRPr="00096761">
        <w:rPr>
          <w:rFonts w:cstheme="minorHAnsi"/>
        </w:rPr>
        <w:t xml:space="preserve"> code </w:t>
      </w:r>
      <w:r w:rsidR="009F0588" w:rsidRPr="00096761">
        <w:rPr>
          <w:rFonts w:cstheme="minorHAnsi"/>
        </w:rPr>
        <w:t xml:space="preserve">the </w:t>
      </w:r>
      <w:r w:rsidR="009F0588" w:rsidRPr="00096761">
        <w:rPr>
          <w:rFonts w:cstheme="minorHAnsi"/>
          <w:u w:val="single"/>
        </w:rPr>
        <w:t>Business (or Economy)</w:t>
      </w:r>
      <w:r w:rsidR="009F0588" w:rsidRPr="00096761">
        <w:rPr>
          <w:rFonts w:cstheme="minorHAnsi"/>
        </w:rPr>
        <w:t xml:space="preserve"> Section, </w:t>
      </w:r>
      <w:r w:rsidRPr="00096761">
        <w:rPr>
          <w:rFonts w:cstheme="minorHAnsi"/>
        </w:rPr>
        <w:t xml:space="preserve">Sport, Travel, Housing, Culture, Motor/Auto, Fashion or Entertainment sections. Magazines that come together with a newspaper are </w:t>
      </w:r>
      <w:r w:rsidRPr="00096761">
        <w:rPr>
          <w:rFonts w:cstheme="minorHAnsi"/>
          <w:b/>
        </w:rPr>
        <w:t>not</w:t>
      </w:r>
      <w:r w:rsidRPr="00096761">
        <w:rPr>
          <w:rFonts w:cstheme="minorHAnsi"/>
        </w:rPr>
        <w:t xml:space="preserve"> coded.</w:t>
      </w:r>
    </w:p>
    <w:p w14:paraId="14A66F4E" w14:textId="77777777" w:rsidR="00827211" w:rsidRPr="00096761" w:rsidRDefault="00827211" w:rsidP="00827211">
      <w:pPr>
        <w:rPr>
          <w:rFonts w:cstheme="minorHAnsi"/>
          <w:u w:val="single"/>
        </w:rPr>
      </w:pPr>
      <w:r w:rsidRPr="00096761">
        <w:rPr>
          <w:rFonts w:cstheme="minorHAnsi"/>
          <w:u w:val="single"/>
        </w:rPr>
        <w:t xml:space="preserve">Selection rules for the one </w:t>
      </w:r>
      <w:r w:rsidRPr="00096761">
        <w:rPr>
          <w:rFonts w:cstheme="minorHAnsi"/>
          <w:b/>
          <w:u w:val="single"/>
        </w:rPr>
        <w:t>randomly chosen page</w:t>
      </w:r>
      <w:r w:rsidRPr="00096761">
        <w:rPr>
          <w:rFonts w:cstheme="minorHAnsi"/>
          <w:u w:val="single"/>
        </w:rPr>
        <w:t>:</w:t>
      </w:r>
    </w:p>
    <w:p w14:paraId="5008BF94" w14:textId="6DA1C46A" w:rsidR="00827211" w:rsidRPr="00096761" w:rsidRDefault="00827211" w:rsidP="00827211">
      <w:pPr>
        <w:pStyle w:val="ListParagraph"/>
        <w:numPr>
          <w:ilvl w:val="0"/>
          <w:numId w:val="1"/>
        </w:numPr>
        <w:rPr>
          <w:rFonts w:cstheme="minorHAnsi"/>
        </w:rPr>
      </w:pPr>
      <w:r w:rsidRPr="00096761">
        <w:rPr>
          <w:rFonts w:cstheme="minorHAnsi"/>
        </w:rPr>
        <w:t xml:space="preserve">The randomly chosen page has to be part of one of the following sections: </w:t>
      </w:r>
      <w:r w:rsidRPr="00096761">
        <w:rPr>
          <w:rFonts w:cstheme="minorHAnsi"/>
          <w:u w:val="single"/>
        </w:rPr>
        <w:t>domestic news</w:t>
      </w:r>
      <w:r w:rsidR="009F0588" w:rsidRPr="00096761">
        <w:rPr>
          <w:rFonts w:cstheme="minorHAnsi"/>
        </w:rPr>
        <w:t xml:space="preserve"> or</w:t>
      </w:r>
      <w:r w:rsidRPr="00096761">
        <w:rPr>
          <w:rFonts w:cstheme="minorHAnsi"/>
        </w:rPr>
        <w:t xml:space="preserve"> </w:t>
      </w:r>
      <w:r w:rsidRPr="00096761">
        <w:rPr>
          <w:rFonts w:cstheme="minorHAnsi"/>
          <w:u w:val="single"/>
        </w:rPr>
        <w:t>international (foreign) news</w:t>
      </w:r>
      <w:r w:rsidRPr="00096761">
        <w:rPr>
          <w:rFonts w:cstheme="minorHAnsi"/>
        </w:rPr>
        <w:t xml:space="preserve">. Full-page ads or stock market figures are </w:t>
      </w:r>
      <w:r w:rsidRPr="00096761">
        <w:rPr>
          <w:rFonts w:cstheme="minorHAnsi"/>
          <w:u w:val="single"/>
        </w:rPr>
        <w:t>never</w:t>
      </w:r>
      <w:r w:rsidRPr="00096761">
        <w:rPr>
          <w:rFonts w:cstheme="minorHAnsi"/>
        </w:rPr>
        <w:t xml:space="preserve"> to be taken as randomly chosen page!</w:t>
      </w:r>
    </w:p>
    <w:p w14:paraId="7AAA6C1A" w14:textId="77777777" w:rsidR="00827211" w:rsidRPr="00096761" w:rsidRDefault="00827211" w:rsidP="00827211">
      <w:pPr>
        <w:pStyle w:val="ListParagraph"/>
        <w:numPr>
          <w:ilvl w:val="0"/>
          <w:numId w:val="1"/>
        </w:numPr>
        <w:rPr>
          <w:rFonts w:cstheme="minorHAnsi"/>
        </w:rPr>
      </w:pPr>
      <w:r w:rsidRPr="00096761">
        <w:rPr>
          <w:rFonts w:cstheme="minorHAnsi"/>
        </w:rPr>
        <w:t>Start on a random page (will be assigned to coders individually) as first randomly chosen page for the first newspaper to be coded and move one page forward for every other newspaper until you reach the last page of the above mentioned sections .</w:t>
      </w:r>
    </w:p>
    <w:p w14:paraId="77020B64" w14:textId="77777777" w:rsidR="00827211" w:rsidRPr="00096761" w:rsidRDefault="00827211" w:rsidP="00827211">
      <w:pPr>
        <w:pStyle w:val="ListParagraph"/>
        <w:numPr>
          <w:ilvl w:val="0"/>
          <w:numId w:val="1"/>
        </w:numPr>
        <w:rPr>
          <w:rFonts w:cstheme="minorHAnsi"/>
        </w:rPr>
      </w:pPr>
      <w:r w:rsidRPr="00096761">
        <w:rPr>
          <w:rFonts w:cstheme="minorHAnsi"/>
        </w:rPr>
        <w:t>In case of a full-page advertisement, stock market numbers etc., move one more page forward.</w:t>
      </w:r>
    </w:p>
    <w:p w14:paraId="247BF58A" w14:textId="77777777" w:rsidR="00827211" w:rsidRPr="00096761" w:rsidRDefault="00827211" w:rsidP="00827211">
      <w:pPr>
        <w:pStyle w:val="ListParagraph"/>
        <w:numPr>
          <w:ilvl w:val="0"/>
          <w:numId w:val="1"/>
        </w:numPr>
        <w:rPr>
          <w:rFonts w:cstheme="minorHAnsi"/>
        </w:rPr>
      </w:pPr>
      <w:r w:rsidRPr="00096761">
        <w:rPr>
          <w:rFonts w:cstheme="minorHAnsi"/>
        </w:rPr>
        <w:t xml:space="preserve">Once you reach the last page of the sections mentioned above in a specific newspaper start back with page 2 for the subsequent newspaper (random order of newspapers! Do </w:t>
      </w:r>
      <w:r w:rsidRPr="00096761">
        <w:rPr>
          <w:rFonts w:cstheme="minorHAnsi"/>
          <w:b/>
          <w:u w:val="single"/>
        </w:rPr>
        <w:t>not</w:t>
      </w:r>
      <w:r w:rsidRPr="00096761">
        <w:rPr>
          <w:rFonts w:cstheme="minorHAnsi"/>
        </w:rPr>
        <w:t xml:space="preserve"> code outlets in chronological order).</w:t>
      </w:r>
    </w:p>
    <w:p w14:paraId="42876C80" w14:textId="77777777" w:rsidR="001F37C1" w:rsidRPr="00096761" w:rsidRDefault="001F37C1" w:rsidP="001F37C1">
      <w:pPr>
        <w:pStyle w:val="ListParagraph"/>
        <w:numPr>
          <w:ilvl w:val="0"/>
          <w:numId w:val="1"/>
        </w:numPr>
        <w:rPr>
          <w:rFonts w:cstheme="minorHAnsi"/>
          <w:b/>
          <w:i/>
          <w:iCs/>
          <w:u w:val="single"/>
        </w:rPr>
      </w:pPr>
    </w:p>
    <w:p w14:paraId="605A3B45" w14:textId="77777777" w:rsidR="001F37C1" w:rsidRPr="00096761" w:rsidRDefault="001F37C1" w:rsidP="001F37C1">
      <w:pPr>
        <w:ind w:left="360"/>
        <w:rPr>
          <w:rFonts w:cstheme="minorHAnsi"/>
          <w:b/>
          <w:i/>
          <w:iCs/>
          <w:u w:val="single"/>
        </w:rPr>
      </w:pPr>
      <w:r w:rsidRPr="00096761">
        <w:rPr>
          <w:rFonts w:cstheme="minorHAnsi"/>
          <w:b/>
          <w:i/>
          <w:iCs/>
          <w:u w:val="single"/>
        </w:rPr>
        <w:t>For all television programs:</w:t>
      </w:r>
    </w:p>
    <w:p w14:paraId="00A0BEEE" w14:textId="77777777" w:rsidR="001F37C1" w:rsidRPr="00096761" w:rsidRDefault="001F37C1" w:rsidP="001F37C1">
      <w:pPr>
        <w:pStyle w:val="ListParagraph"/>
        <w:numPr>
          <w:ilvl w:val="0"/>
          <w:numId w:val="1"/>
        </w:numPr>
        <w:rPr>
          <w:rFonts w:cstheme="minorHAnsi"/>
        </w:rPr>
      </w:pPr>
      <w:r w:rsidRPr="00096761">
        <w:rPr>
          <w:rFonts w:cstheme="minorHAnsi"/>
          <w:u w:val="single"/>
        </w:rPr>
        <w:t xml:space="preserve">TV newscasts </w:t>
      </w:r>
      <w:r w:rsidRPr="00096761">
        <w:rPr>
          <w:rFonts w:cstheme="minorHAnsi"/>
        </w:rPr>
        <w:t xml:space="preserve">(e.g., BBC 9 o’clock news) have to be coded </w:t>
      </w:r>
      <w:r w:rsidRPr="00096761">
        <w:rPr>
          <w:rFonts w:cstheme="minorHAnsi"/>
          <w:u w:val="single"/>
        </w:rPr>
        <w:t>entirely</w:t>
      </w:r>
      <w:r w:rsidRPr="00096761">
        <w:rPr>
          <w:rFonts w:cstheme="minorHAnsi"/>
        </w:rPr>
        <w:t>, i.e. all stories have to be coded, excluding the weather forecast and specific sections of broadcast devoted to sports.</w:t>
      </w:r>
    </w:p>
    <w:p w14:paraId="31C9636A" w14:textId="77777777" w:rsidR="001F37C1" w:rsidRPr="00096761" w:rsidRDefault="001F37C1">
      <w:pPr>
        <w:spacing w:before="0" w:beforeAutospacing="0" w:after="200" w:afterAutospacing="0"/>
        <w:rPr>
          <w:rFonts w:eastAsiaTheme="majorEastAsia" w:cstheme="minorHAnsi"/>
          <w:b/>
          <w:bCs/>
          <w:sz w:val="24"/>
          <w:szCs w:val="26"/>
        </w:rPr>
      </w:pPr>
      <w:r w:rsidRPr="00096761">
        <w:rPr>
          <w:rFonts w:cstheme="minorHAnsi"/>
        </w:rPr>
        <w:br w:type="page"/>
      </w:r>
    </w:p>
    <w:p w14:paraId="15F7A0C5" w14:textId="77777777" w:rsidR="001F37C1" w:rsidRPr="00096761" w:rsidRDefault="001F37C1" w:rsidP="00D6454B">
      <w:pPr>
        <w:pStyle w:val="Heading2"/>
        <w:spacing w:line="240" w:lineRule="auto"/>
        <w:rPr>
          <w:rFonts w:asciiTheme="minorHAnsi" w:hAnsiTheme="minorHAnsi" w:cstheme="minorHAnsi"/>
        </w:rPr>
      </w:pPr>
      <w:r w:rsidRPr="00096761">
        <w:rPr>
          <w:rFonts w:asciiTheme="minorHAnsi" w:hAnsiTheme="minorHAnsi" w:cstheme="minorHAnsi"/>
        </w:rPr>
        <w:lastRenderedPageBreak/>
        <w:t>Definition: News story</w:t>
      </w:r>
    </w:p>
    <w:p w14:paraId="57DF5A94" w14:textId="77777777" w:rsidR="001F37C1" w:rsidRPr="00096761" w:rsidRDefault="001F37C1" w:rsidP="001F37C1">
      <w:pPr>
        <w:spacing w:after="0" w:afterAutospacing="0"/>
        <w:rPr>
          <w:rFonts w:cstheme="minorHAnsi"/>
          <w:b/>
        </w:rPr>
      </w:pPr>
      <w:r w:rsidRPr="00096761">
        <w:rPr>
          <w:rFonts w:cstheme="minorHAnsi"/>
          <w:b/>
        </w:rPr>
        <w:t>Television</w:t>
      </w:r>
    </w:p>
    <w:p w14:paraId="2EA2BA05" w14:textId="77777777" w:rsidR="001F37C1" w:rsidRPr="00096761" w:rsidRDefault="001F37C1" w:rsidP="001F37C1">
      <w:pPr>
        <w:pStyle w:val="ListParagraph"/>
        <w:numPr>
          <w:ilvl w:val="0"/>
          <w:numId w:val="1"/>
        </w:numPr>
        <w:spacing w:before="0" w:beforeAutospacing="0"/>
        <w:rPr>
          <w:rFonts w:cstheme="minorHAnsi"/>
        </w:rPr>
      </w:pPr>
      <w:r w:rsidRPr="00096761">
        <w:rPr>
          <w:rFonts w:cstheme="minorHAnsi"/>
        </w:rPr>
        <w:t xml:space="preserve">A news item is defined by its </w:t>
      </w:r>
      <w:r w:rsidRPr="00096761">
        <w:rPr>
          <w:rFonts w:cstheme="minorHAnsi"/>
          <w:b/>
        </w:rPr>
        <w:t>topic</w:t>
      </w:r>
      <w:r w:rsidRPr="00096761">
        <w:rPr>
          <w:rFonts w:cstheme="minorHAnsi"/>
        </w:rPr>
        <w:t xml:space="preserve">. It consists of all story elements (films, interviews, statements etc. - see below) that are presented as belonging to the same topic UNTIL the background/backdrop of the </w:t>
      </w:r>
      <w:proofErr w:type="spellStart"/>
      <w:r w:rsidRPr="00096761">
        <w:rPr>
          <w:rFonts w:cstheme="minorHAnsi"/>
        </w:rPr>
        <w:t>anchorperson</w:t>
      </w:r>
      <w:proofErr w:type="spellEnd"/>
      <w:r w:rsidRPr="00096761">
        <w:rPr>
          <w:rFonts w:cstheme="minorHAnsi"/>
        </w:rPr>
        <w:t xml:space="preserve"> </w:t>
      </w:r>
      <w:proofErr w:type="gramStart"/>
      <w:r w:rsidRPr="00096761">
        <w:rPr>
          <w:rFonts w:cstheme="minorHAnsi"/>
        </w:rPr>
        <w:t>changes .</w:t>
      </w:r>
      <w:proofErr w:type="gramEnd"/>
      <w:r w:rsidRPr="00096761">
        <w:rPr>
          <w:rFonts w:cstheme="minorHAnsi"/>
        </w:rPr>
        <w:t xml:space="preserve"> A clear topic change always defines a new news story (e.g., from Middle East to the EU elections).</w:t>
      </w:r>
    </w:p>
    <w:p w14:paraId="33C7104F" w14:textId="77777777" w:rsidR="001F37C1" w:rsidRPr="00096761" w:rsidRDefault="001F37C1" w:rsidP="001F37C1">
      <w:pPr>
        <w:pStyle w:val="ListParagraph"/>
        <w:numPr>
          <w:ilvl w:val="0"/>
          <w:numId w:val="1"/>
        </w:numPr>
        <w:rPr>
          <w:rFonts w:cstheme="minorHAnsi"/>
        </w:rPr>
      </w:pPr>
      <w:r w:rsidRPr="00096761">
        <w:rPr>
          <w:rFonts w:cstheme="minorHAnsi"/>
        </w:rPr>
        <w:t xml:space="preserve">The news story </w:t>
      </w:r>
      <w:r w:rsidRPr="00096761">
        <w:rPr>
          <w:rFonts w:cstheme="minorHAnsi"/>
          <w:b/>
        </w:rPr>
        <w:t>has to be longer than two sentence(s)</w:t>
      </w:r>
      <w:r w:rsidRPr="00096761">
        <w:rPr>
          <w:rFonts w:cstheme="minorHAnsi"/>
        </w:rPr>
        <w:t xml:space="preserve">. </w:t>
      </w:r>
      <w:r w:rsidRPr="00096761">
        <w:rPr>
          <w:rFonts w:cstheme="minorHAnsi"/>
          <w:i/>
          <w:iCs/>
        </w:rPr>
        <w:t xml:space="preserve">Note: </w:t>
      </w:r>
      <w:r w:rsidRPr="00096761">
        <w:rPr>
          <w:rFonts w:cstheme="minorHAnsi"/>
        </w:rPr>
        <w:t xml:space="preserve">Headlines, summaries, teasers, announcements of other programs and commercials within the newscast are </w:t>
      </w:r>
      <w:r w:rsidRPr="00096761">
        <w:rPr>
          <w:rFonts w:cstheme="minorHAnsi"/>
          <w:b/>
        </w:rPr>
        <w:t>not</w:t>
      </w:r>
      <w:r w:rsidRPr="00096761">
        <w:rPr>
          <w:rFonts w:cstheme="minorHAnsi"/>
        </w:rPr>
        <w:t xml:space="preserve"> coded.</w:t>
      </w:r>
    </w:p>
    <w:p w14:paraId="76C96CE7" w14:textId="77777777" w:rsidR="001F37C1" w:rsidRPr="00096761" w:rsidRDefault="001F37C1" w:rsidP="001F37C1">
      <w:pPr>
        <w:pStyle w:val="ListParagraph"/>
        <w:numPr>
          <w:ilvl w:val="0"/>
          <w:numId w:val="1"/>
        </w:numPr>
        <w:rPr>
          <w:rFonts w:cstheme="minorHAnsi"/>
        </w:rPr>
      </w:pPr>
      <w:r w:rsidRPr="00096761">
        <w:rPr>
          <w:rFonts w:cstheme="minorHAnsi"/>
        </w:rPr>
        <w:t>Several (sub-</w:t>
      </w:r>
      <w:proofErr w:type="gramStart"/>
      <w:r w:rsidRPr="00096761">
        <w:rPr>
          <w:rFonts w:cstheme="minorHAnsi"/>
        </w:rPr>
        <w:t>)topics</w:t>
      </w:r>
      <w:proofErr w:type="gramEnd"/>
      <w:r w:rsidRPr="00096761">
        <w:rPr>
          <w:rFonts w:cstheme="minorHAnsi"/>
        </w:rPr>
        <w:t xml:space="preserve"> may be combined into one “package” about an overarching topic, such as the EU Elections. This package then looks like one long story.</w:t>
      </w:r>
      <w:r w:rsidRPr="00096761">
        <w:rPr>
          <w:rFonts w:cstheme="minorHAnsi"/>
        </w:rPr>
        <w:br/>
        <w:t>For our analysis, however, a new story begins</w:t>
      </w:r>
    </w:p>
    <w:p w14:paraId="2863E1B1" w14:textId="77777777" w:rsidR="001F37C1" w:rsidRPr="00096761" w:rsidRDefault="001F37C1" w:rsidP="001F37C1">
      <w:pPr>
        <w:pStyle w:val="ListParagraph"/>
        <w:numPr>
          <w:ilvl w:val="1"/>
          <w:numId w:val="1"/>
        </w:numPr>
        <w:rPr>
          <w:rFonts w:cstheme="minorHAnsi"/>
        </w:rPr>
      </w:pPr>
      <w:r w:rsidRPr="00096761">
        <w:rPr>
          <w:rFonts w:cstheme="minorHAnsi"/>
        </w:rPr>
        <w:t xml:space="preserve">once the background/backdrop of the </w:t>
      </w:r>
      <w:proofErr w:type="spellStart"/>
      <w:r w:rsidRPr="00096761">
        <w:rPr>
          <w:rFonts w:cstheme="minorHAnsi"/>
        </w:rPr>
        <w:t>anchorperson</w:t>
      </w:r>
      <w:proofErr w:type="spellEnd"/>
      <w:r w:rsidRPr="00096761">
        <w:rPr>
          <w:rFonts w:cstheme="minorHAnsi"/>
        </w:rPr>
        <w:t xml:space="preserve"> changes (e.g., the headline or the graph/photograph) </w:t>
      </w:r>
      <w:r w:rsidRPr="00096761">
        <w:rPr>
          <w:rFonts w:cstheme="minorHAnsi"/>
          <w:i/>
          <w:iCs/>
        </w:rPr>
        <w:t>and/ or</w:t>
      </w:r>
    </w:p>
    <w:p w14:paraId="1AD5FBE0" w14:textId="77777777" w:rsidR="001F37C1" w:rsidRPr="00096761" w:rsidRDefault="001F37C1" w:rsidP="001F37C1">
      <w:pPr>
        <w:pStyle w:val="ListParagraph"/>
        <w:numPr>
          <w:ilvl w:val="1"/>
          <w:numId w:val="1"/>
        </w:numPr>
        <w:rPr>
          <w:rFonts w:cstheme="minorHAnsi"/>
        </w:rPr>
      </w:pPr>
      <w:proofErr w:type="gramStart"/>
      <w:r w:rsidRPr="00096761">
        <w:rPr>
          <w:rFonts w:cstheme="minorHAnsi"/>
        </w:rPr>
        <w:t>once</w:t>
      </w:r>
      <w:proofErr w:type="gramEnd"/>
      <w:r w:rsidRPr="00096761">
        <w:rPr>
          <w:rFonts w:cstheme="minorHAnsi"/>
        </w:rPr>
        <w:t xml:space="preserve"> a topic is explicitly announced as different by the anchor: e.g., “Also today,” “Now to.”</w:t>
      </w:r>
    </w:p>
    <w:p w14:paraId="1E2C792C" w14:textId="77777777" w:rsidR="001F37C1" w:rsidRPr="00096761" w:rsidRDefault="001F37C1" w:rsidP="001F37C1">
      <w:pPr>
        <w:pStyle w:val="ListParagraph"/>
        <w:numPr>
          <w:ilvl w:val="0"/>
          <w:numId w:val="1"/>
        </w:numPr>
        <w:rPr>
          <w:rFonts w:cstheme="minorHAnsi"/>
        </w:rPr>
      </w:pPr>
      <w:r w:rsidRPr="00096761">
        <w:rPr>
          <w:rFonts w:cstheme="minorHAnsi"/>
        </w:rPr>
        <w:t xml:space="preserve">If it is </w:t>
      </w:r>
      <w:r w:rsidRPr="00096761">
        <w:rPr>
          <w:rFonts w:cstheme="minorHAnsi"/>
          <w:i/>
          <w:iCs/>
        </w:rPr>
        <w:t xml:space="preserve">unclear </w:t>
      </w:r>
      <w:r w:rsidRPr="00096761">
        <w:rPr>
          <w:rFonts w:cstheme="minorHAnsi"/>
        </w:rPr>
        <w:t>whether there is a new topic (e.g., in news packages and regarding the change of subtopics), you start coding a new news story when the bulletin shows the anchor again. After the film material, the anchor may sometimes make some concluding remarks concerning the story. Make sure that you don’t include that when stop-watching the next story, but add that to the story the film material pertains to.</w:t>
      </w:r>
    </w:p>
    <w:p w14:paraId="2B315AB0" w14:textId="77777777" w:rsidR="001F37C1" w:rsidRPr="00096761" w:rsidRDefault="001F37C1" w:rsidP="00096761">
      <w:pPr>
        <w:spacing w:after="0" w:afterAutospacing="0" w:line="240" w:lineRule="auto"/>
        <w:rPr>
          <w:rFonts w:cstheme="minorHAnsi"/>
        </w:rPr>
      </w:pPr>
      <w:r w:rsidRPr="00096761">
        <w:rPr>
          <w:rFonts w:cstheme="minorHAnsi"/>
        </w:rPr>
        <w:t>Newspapers</w:t>
      </w:r>
    </w:p>
    <w:p w14:paraId="1F70D347" w14:textId="77777777" w:rsidR="001F37C1" w:rsidRPr="00096761" w:rsidRDefault="001F37C1" w:rsidP="001F37C1">
      <w:pPr>
        <w:pStyle w:val="ListParagraph"/>
        <w:numPr>
          <w:ilvl w:val="0"/>
          <w:numId w:val="1"/>
        </w:numPr>
        <w:spacing w:before="0" w:beforeAutospacing="0"/>
        <w:rPr>
          <w:rFonts w:cstheme="minorHAnsi"/>
        </w:rPr>
      </w:pPr>
      <w:r w:rsidRPr="00096761">
        <w:rPr>
          <w:rFonts w:cstheme="minorHAnsi"/>
        </w:rPr>
        <w:t>The individual editorial news item (not advertising), including accompanying picture(s), or individual pictures or graphics or cartoons with or without text. There is no minimum length for an item to be considered a news story.</w:t>
      </w:r>
    </w:p>
    <w:p w14:paraId="46660D41" w14:textId="77777777" w:rsidR="001F37C1" w:rsidRPr="00096761" w:rsidRDefault="001F37C1" w:rsidP="001F37C1">
      <w:pPr>
        <w:pStyle w:val="ListParagraph"/>
        <w:numPr>
          <w:ilvl w:val="0"/>
          <w:numId w:val="1"/>
        </w:numPr>
        <w:rPr>
          <w:rFonts w:cstheme="minorHAnsi"/>
        </w:rPr>
      </w:pPr>
      <w:r w:rsidRPr="00096761">
        <w:rPr>
          <w:rFonts w:cstheme="minorHAnsi"/>
          <w:i/>
          <w:iCs/>
        </w:rPr>
        <w:t xml:space="preserve">Note: </w:t>
      </w:r>
      <w:r w:rsidRPr="00096761">
        <w:rPr>
          <w:rFonts w:cstheme="minorHAnsi"/>
        </w:rPr>
        <w:t xml:space="preserve">If an article </w:t>
      </w:r>
      <w:r w:rsidRPr="00096761">
        <w:rPr>
          <w:rFonts w:cstheme="minorHAnsi"/>
          <w:b/>
        </w:rPr>
        <w:t>explicitly</w:t>
      </w:r>
      <w:r w:rsidRPr="00096761">
        <w:rPr>
          <w:rFonts w:cstheme="minorHAnsi"/>
        </w:rPr>
        <w:t xml:space="preserve"> says that </w:t>
      </w:r>
      <w:r w:rsidRPr="00096761">
        <w:rPr>
          <w:rFonts w:cstheme="minorHAnsi"/>
          <w:u w:val="single"/>
        </w:rPr>
        <w:t>this same article</w:t>
      </w:r>
      <w:r w:rsidRPr="00096761">
        <w:rPr>
          <w:rFonts w:cstheme="minorHAnsi"/>
        </w:rPr>
        <w:t xml:space="preserve"> is continued on another page, its continuation on the other page has to be coded as well, as </w:t>
      </w:r>
      <w:r w:rsidRPr="00096761">
        <w:rPr>
          <w:rFonts w:cstheme="minorHAnsi"/>
          <w:u w:val="single"/>
        </w:rPr>
        <w:t>one</w:t>
      </w:r>
      <w:r w:rsidRPr="00096761">
        <w:rPr>
          <w:rFonts w:cstheme="minorHAnsi"/>
        </w:rPr>
        <w:t xml:space="preserve"> story. </w:t>
      </w:r>
      <w:r w:rsidRPr="00096761">
        <w:rPr>
          <w:rFonts w:cstheme="minorHAnsi"/>
          <w:b/>
          <w:i/>
          <w:iCs/>
        </w:rPr>
        <w:t>But</w:t>
      </w:r>
      <w:r w:rsidRPr="00096761">
        <w:rPr>
          <w:rFonts w:cstheme="minorHAnsi"/>
          <w:i/>
          <w:iCs/>
        </w:rPr>
        <w:t xml:space="preserve">: </w:t>
      </w:r>
      <w:r w:rsidRPr="00096761">
        <w:rPr>
          <w:rFonts w:cstheme="minorHAnsi"/>
        </w:rPr>
        <w:t xml:space="preserve">If there is a short story or bullet on the title page that has a beginning and an end, and only refers to another independent article within the newspaper this is coded as </w:t>
      </w:r>
      <w:r w:rsidRPr="00096761">
        <w:rPr>
          <w:rFonts w:cstheme="minorHAnsi"/>
          <w:u w:val="single"/>
        </w:rPr>
        <w:t>two</w:t>
      </w:r>
      <w:r w:rsidRPr="00096761">
        <w:rPr>
          <w:rFonts w:cstheme="minorHAnsi"/>
        </w:rPr>
        <w:t xml:space="preserve"> separate stories.</w:t>
      </w:r>
    </w:p>
    <w:p w14:paraId="541754DF" w14:textId="77777777" w:rsidR="001F37C1" w:rsidRPr="00096761" w:rsidRDefault="001F37C1" w:rsidP="001F37C1">
      <w:pPr>
        <w:pStyle w:val="ListParagraph"/>
        <w:numPr>
          <w:ilvl w:val="0"/>
          <w:numId w:val="1"/>
        </w:numPr>
        <w:rPr>
          <w:rFonts w:cstheme="minorHAnsi"/>
        </w:rPr>
      </w:pPr>
      <w:r w:rsidRPr="00096761">
        <w:rPr>
          <w:rFonts w:cstheme="minorHAnsi"/>
        </w:rPr>
        <w:t xml:space="preserve">Articles that only consist of a headline, a short bullet without further concrete reference or are only announced in an index/table of contents (e.g., at the top row of the front page) are </w:t>
      </w:r>
      <w:r w:rsidRPr="00096761">
        <w:rPr>
          <w:rFonts w:cstheme="minorHAnsi"/>
          <w:b/>
        </w:rPr>
        <w:t>not</w:t>
      </w:r>
      <w:r w:rsidRPr="00096761">
        <w:rPr>
          <w:rFonts w:cstheme="minorHAnsi"/>
        </w:rPr>
        <w:t xml:space="preserve"> coded. However, an exception should be made for </w:t>
      </w:r>
      <w:r w:rsidRPr="00096761">
        <w:rPr>
          <w:rFonts w:cstheme="minorHAnsi"/>
          <w:u w:val="single"/>
        </w:rPr>
        <w:t>big-font-size headlines</w:t>
      </w:r>
      <w:r w:rsidRPr="00096761">
        <w:rPr>
          <w:rFonts w:cstheme="minorHAnsi"/>
        </w:rPr>
        <w:t xml:space="preserve"> that take up a (very) large part of the </w:t>
      </w:r>
      <w:r w:rsidRPr="00096761">
        <w:rPr>
          <w:rFonts w:cstheme="minorHAnsi"/>
          <w:u w:val="single"/>
        </w:rPr>
        <w:t>front page</w:t>
      </w:r>
      <w:r w:rsidRPr="00096761">
        <w:rPr>
          <w:rFonts w:cstheme="minorHAnsi"/>
        </w:rPr>
        <w:t>. (These articles should be coded '8' for NP3/type of story, also if a "screaming" headline is accompanied with a picture and caption.)</w:t>
      </w:r>
    </w:p>
    <w:p w14:paraId="1E1FDC2F" w14:textId="77777777" w:rsidR="001F37C1" w:rsidRPr="00096761" w:rsidRDefault="001F37C1" w:rsidP="001F37C1">
      <w:pPr>
        <w:pStyle w:val="ListParagraph"/>
        <w:numPr>
          <w:ilvl w:val="0"/>
          <w:numId w:val="1"/>
        </w:numPr>
        <w:rPr>
          <w:rFonts w:cstheme="minorHAnsi"/>
        </w:rPr>
      </w:pPr>
      <w:r w:rsidRPr="00096761">
        <w:rPr>
          <w:rFonts w:cstheme="minorHAnsi"/>
        </w:rPr>
        <w:t xml:space="preserve">Letters to the editor are often grouped together on one page, but they sometimes have one overarching headline. </w:t>
      </w:r>
      <w:r w:rsidRPr="00096761">
        <w:rPr>
          <w:rFonts w:cstheme="minorHAnsi"/>
          <w:i/>
          <w:iCs/>
        </w:rPr>
        <w:t xml:space="preserve">Rule: </w:t>
      </w:r>
      <w:r w:rsidRPr="00096761">
        <w:rPr>
          <w:rFonts w:cstheme="minorHAnsi"/>
        </w:rPr>
        <w:t>Each letter represents a unique news story and should be coded accordingly. But given that the headline does not belong to any letter in particular, the headline is NOT coded, based on bullet point 3 for newspapers (see above).</w:t>
      </w:r>
    </w:p>
    <w:p w14:paraId="474EC380" w14:textId="77777777" w:rsidR="001F37C1" w:rsidRPr="00096761" w:rsidRDefault="001F37C1" w:rsidP="001F37C1">
      <w:pPr>
        <w:pStyle w:val="ListParagraph"/>
        <w:numPr>
          <w:ilvl w:val="0"/>
          <w:numId w:val="1"/>
        </w:numPr>
        <w:rPr>
          <w:rFonts w:cstheme="minorHAnsi"/>
        </w:rPr>
      </w:pPr>
      <w:r w:rsidRPr="00096761">
        <w:rPr>
          <w:rFonts w:cstheme="minorHAnsi"/>
          <w:i/>
          <w:iCs/>
        </w:rPr>
        <w:t xml:space="preserve">Note: </w:t>
      </w:r>
      <w:r w:rsidRPr="00096761">
        <w:rPr>
          <w:rFonts w:cstheme="minorHAnsi"/>
        </w:rPr>
        <w:t xml:space="preserve">A “side story” embedded within the body of a larger newspaper article (on the right or left side, or at the </w:t>
      </w:r>
      <w:proofErr w:type="spellStart"/>
      <w:r w:rsidRPr="00096761">
        <w:rPr>
          <w:rFonts w:cstheme="minorHAnsi"/>
        </w:rPr>
        <w:t>center</w:t>
      </w:r>
      <w:proofErr w:type="spellEnd"/>
      <w:r w:rsidRPr="00096761">
        <w:rPr>
          <w:rFonts w:cstheme="minorHAnsi"/>
        </w:rPr>
        <w:t xml:space="preserve"> top or bottom of the article) that carries its own headline and constitutes a related but nonetheless </w:t>
      </w:r>
      <w:r w:rsidRPr="00096761">
        <w:rPr>
          <w:rFonts w:cstheme="minorHAnsi"/>
          <w:u w:val="single"/>
        </w:rPr>
        <w:t>separate</w:t>
      </w:r>
      <w:r w:rsidRPr="00096761">
        <w:rPr>
          <w:rFonts w:cstheme="minorHAnsi"/>
        </w:rPr>
        <w:t xml:space="preserve"> story vis-à-vis the larger newspaper article has to be treated as a unique story and be coded accordingly.</w:t>
      </w:r>
    </w:p>
    <w:p w14:paraId="33AEE9D4" w14:textId="77777777" w:rsidR="004C0E75" w:rsidRPr="00096761" w:rsidRDefault="001F37C1" w:rsidP="001F37C1">
      <w:pPr>
        <w:pStyle w:val="ListParagraph"/>
        <w:numPr>
          <w:ilvl w:val="0"/>
          <w:numId w:val="1"/>
        </w:numPr>
        <w:spacing w:before="0" w:beforeAutospacing="0" w:after="200" w:afterAutospacing="0"/>
        <w:rPr>
          <w:rFonts w:cstheme="minorHAnsi"/>
        </w:rPr>
      </w:pPr>
      <w:r w:rsidRPr="00096761">
        <w:rPr>
          <w:rFonts w:cstheme="minorHAnsi"/>
          <w:i/>
          <w:iCs/>
        </w:rPr>
        <w:t xml:space="preserve">Note: </w:t>
      </w:r>
      <w:r w:rsidRPr="00096761">
        <w:rPr>
          <w:rFonts w:cstheme="minorHAnsi"/>
        </w:rPr>
        <w:t xml:space="preserve">New headlines </w:t>
      </w:r>
      <w:r w:rsidRPr="00096761">
        <w:rPr>
          <w:rFonts w:cstheme="minorHAnsi"/>
          <w:b/>
        </w:rPr>
        <w:t>within</w:t>
      </w:r>
      <w:r w:rsidRPr="00096761">
        <w:rPr>
          <w:rFonts w:cstheme="minorHAnsi"/>
        </w:rPr>
        <w:t xml:space="preserve"> the text of an article do </w:t>
      </w:r>
      <w:r w:rsidRPr="00096761">
        <w:rPr>
          <w:rFonts w:cstheme="minorHAnsi"/>
          <w:b/>
        </w:rPr>
        <w:t>not</w:t>
      </w:r>
      <w:r w:rsidRPr="00096761">
        <w:rPr>
          <w:rFonts w:cstheme="minorHAnsi"/>
        </w:rPr>
        <w:t xml:space="preserve"> constitute a new article.</w:t>
      </w:r>
      <w:r w:rsidR="004C0E75" w:rsidRPr="00096761">
        <w:rPr>
          <w:rFonts w:cstheme="minorHAnsi"/>
        </w:rPr>
        <w:br w:type="page"/>
      </w:r>
    </w:p>
    <w:p w14:paraId="584D4C2C" w14:textId="77777777" w:rsidR="00827211" w:rsidRPr="00096761" w:rsidRDefault="00827211" w:rsidP="00827211">
      <w:pPr>
        <w:ind w:left="709" w:hanging="709"/>
        <w:rPr>
          <w:rFonts w:cstheme="minorHAnsi"/>
        </w:rPr>
      </w:pPr>
      <w:r w:rsidRPr="00096761">
        <w:rPr>
          <w:rFonts w:cstheme="minorHAnsi"/>
          <w:b/>
        </w:rPr>
        <w:lastRenderedPageBreak/>
        <w:t>V1</w:t>
      </w:r>
      <w:r w:rsidRPr="00096761">
        <w:rPr>
          <w:rFonts w:cstheme="minorHAnsi"/>
          <w:b/>
        </w:rPr>
        <w:tab/>
        <w:t>Coder ID</w:t>
      </w:r>
      <w:r w:rsidRPr="00096761">
        <w:rPr>
          <w:rFonts w:cstheme="minorHAnsi"/>
          <w:b/>
        </w:rPr>
        <w:br/>
      </w:r>
      <w:r w:rsidRPr="00096761">
        <w:rPr>
          <w:rFonts w:cstheme="minorHAnsi"/>
        </w:rPr>
        <w:t>01 …</w:t>
      </w:r>
      <w:r w:rsidRPr="00096761">
        <w:rPr>
          <w:rFonts w:cstheme="minorHAnsi"/>
        </w:rPr>
        <w:br/>
        <w:t>02 …</w:t>
      </w:r>
      <w:r w:rsidRPr="00096761">
        <w:rPr>
          <w:rFonts w:cstheme="minorHAnsi"/>
        </w:rPr>
        <w:br/>
        <w:t>03 …</w:t>
      </w:r>
      <w:r w:rsidRPr="00096761">
        <w:rPr>
          <w:rFonts w:cstheme="minorHAnsi"/>
        </w:rPr>
        <w:br/>
        <w:t xml:space="preserve">04 </w:t>
      </w:r>
      <w:proofErr w:type="gramStart"/>
      <w:r w:rsidR="004E3744" w:rsidRPr="00096761">
        <w:rPr>
          <w:rFonts w:cstheme="minorHAnsi"/>
        </w:rPr>
        <w:t>…</w:t>
      </w:r>
      <w:proofErr w:type="gramEnd"/>
      <w:r w:rsidRPr="00096761">
        <w:rPr>
          <w:rFonts w:cstheme="minorHAnsi"/>
        </w:rPr>
        <w:br/>
        <w:t>[</w:t>
      </w:r>
      <w:r w:rsidRPr="00096761">
        <w:rPr>
          <w:rFonts w:eastAsia="Times New Roman" w:cstheme="minorHAnsi"/>
          <w:lang w:val="nl-NL" w:eastAsia="de-DE"/>
        </w:rPr>
        <w:sym w:font="Wingdings 3" w:char="F067"/>
      </w:r>
      <w:r w:rsidRPr="00096761">
        <w:rPr>
          <w:rFonts w:eastAsia="Times New Roman" w:cstheme="minorHAnsi"/>
          <w:lang w:val="en-US" w:eastAsia="de-DE"/>
        </w:rPr>
        <w:t xml:space="preserve"> </w:t>
      </w:r>
      <w:r w:rsidRPr="00096761">
        <w:rPr>
          <w:rFonts w:cstheme="minorHAnsi"/>
        </w:rPr>
        <w:t xml:space="preserve">see Appendix A, </w:t>
      </w:r>
      <w:r w:rsidRPr="00096761">
        <w:rPr>
          <w:rFonts w:cstheme="minorHAnsi"/>
          <w:i/>
          <w:iCs/>
        </w:rPr>
        <w:t>not yet available</w:t>
      </w:r>
      <w:r w:rsidRPr="00096761">
        <w:rPr>
          <w:rFonts w:cstheme="minorHAnsi"/>
        </w:rPr>
        <w:t>]</w:t>
      </w:r>
    </w:p>
    <w:p w14:paraId="28700BE1" w14:textId="77777777" w:rsidR="00827211" w:rsidRPr="00096761" w:rsidRDefault="00827211" w:rsidP="00827211">
      <w:pPr>
        <w:ind w:left="709" w:hanging="709"/>
        <w:rPr>
          <w:rFonts w:cstheme="minorHAnsi"/>
        </w:rPr>
      </w:pPr>
      <w:r w:rsidRPr="00096761">
        <w:rPr>
          <w:rFonts w:cstheme="minorHAnsi"/>
          <w:b/>
        </w:rPr>
        <w:t>V2</w:t>
      </w:r>
      <w:r w:rsidRPr="00096761">
        <w:rPr>
          <w:rFonts w:cstheme="minorHAnsi"/>
          <w:b/>
        </w:rPr>
        <w:tab/>
        <w:t>Story identification number</w:t>
      </w:r>
      <w:r w:rsidRPr="00096761">
        <w:rPr>
          <w:rFonts w:cstheme="minorHAnsi"/>
        </w:rPr>
        <w:br/>
        <w:t xml:space="preserve">Running number, assign a number in ascending order to each article you code (1,2,3, … 567, 568, 569 etc.). </w:t>
      </w:r>
      <w:r w:rsidRPr="00096761">
        <w:rPr>
          <w:rFonts w:cstheme="minorHAnsi"/>
          <w:i/>
          <w:iCs/>
        </w:rPr>
        <w:t>Note</w:t>
      </w:r>
      <w:r w:rsidRPr="00096761">
        <w:rPr>
          <w:rFonts w:cstheme="minorHAnsi"/>
        </w:rPr>
        <w:t xml:space="preserve">: Do </w:t>
      </w:r>
      <w:r w:rsidRPr="00096761">
        <w:rPr>
          <w:rFonts w:cstheme="minorHAnsi"/>
          <w:u w:val="single"/>
        </w:rPr>
        <w:t>not</w:t>
      </w:r>
      <w:r w:rsidRPr="00096761">
        <w:rPr>
          <w:rFonts w:cstheme="minorHAnsi"/>
        </w:rPr>
        <w:t xml:space="preserve"> start back at “1” when you start coding another newspaper or TV show but continue to assign numbers in ascending order across the outlets you code. Thus, every item you code has to have a unique identification number which is only assigned once for a specific item. </w:t>
      </w:r>
      <w:r w:rsidRPr="00096761">
        <w:rPr>
          <w:rFonts w:cstheme="minorHAnsi"/>
          <w:i/>
          <w:iCs/>
          <w:u w:val="single"/>
        </w:rPr>
        <w:t>CODER INSTRUCTION</w:t>
      </w:r>
      <w:r w:rsidRPr="00096761">
        <w:rPr>
          <w:rFonts w:cstheme="minorHAnsi"/>
        </w:rPr>
        <w:t xml:space="preserve">: Before you start coding a story, write down the story id number, and make sure you also do that for the last article you code every day so that you know with which story id number to continue the following day. Do </w:t>
      </w:r>
      <w:r w:rsidRPr="00096761">
        <w:rPr>
          <w:rFonts w:cstheme="minorHAnsi"/>
          <w:u w:val="single"/>
        </w:rPr>
        <w:t>not</w:t>
      </w:r>
      <w:r w:rsidRPr="00096761">
        <w:rPr>
          <w:rFonts w:cstheme="minorHAnsi"/>
        </w:rPr>
        <w:t xml:space="preserve"> start back at 1 when you </w:t>
      </w:r>
      <w:r w:rsidRPr="00096761">
        <w:rPr>
          <w:rFonts w:cstheme="minorHAnsi"/>
          <w:i/>
          <w:iCs/>
        </w:rPr>
        <w:t xml:space="preserve">switch </w:t>
      </w:r>
      <w:r w:rsidRPr="00096761">
        <w:rPr>
          <w:rFonts w:cstheme="minorHAnsi"/>
        </w:rPr>
        <w:t>from coding newspaper articles to TV news items, no matter what medium always type in the next highest running number for each and every subsequent item you code.</w:t>
      </w:r>
    </w:p>
    <w:p w14:paraId="6D846CAF" w14:textId="77777777" w:rsidR="00827211" w:rsidRPr="00096761" w:rsidRDefault="00827211" w:rsidP="00827211">
      <w:pPr>
        <w:ind w:left="709" w:hanging="709"/>
        <w:rPr>
          <w:rFonts w:cstheme="minorHAnsi"/>
        </w:rPr>
      </w:pPr>
      <w:r w:rsidRPr="00096761">
        <w:rPr>
          <w:rFonts w:cstheme="minorHAnsi"/>
          <w:b/>
        </w:rPr>
        <w:t>V3a</w:t>
      </w:r>
      <w:r w:rsidRPr="00096761">
        <w:rPr>
          <w:rFonts w:cstheme="minorHAnsi"/>
          <w:b/>
        </w:rPr>
        <w:tab/>
        <w:t>Date (day</w:t>
      </w:r>
      <w:proofErr w:type="gramStart"/>
      <w:r w:rsidRPr="00096761">
        <w:rPr>
          <w:rFonts w:cstheme="minorHAnsi"/>
          <w:b/>
        </w:rPr>
        <w:t>)</w:t>
      </w:r>
      <w:proofErr w:type="gramEnd"/>
      <w:r w:rsidRPr="00096761">
        <w:rPr>
          <w:rFonts w:cstheme="minorHAnsi"/>
          <w:b/>
        </w:rPr>
        <w:br/>
      </w:r>
      <w:r w:rsidRPr="00096761">
        <w:rPr>
          <w:rFonts w:cstheme="minorHAnsi"/>
        </w:rPr>
        <w:t>Date is coded in two variables, this first one represents the day (ranging from 1-31); e.g. for a news item published on May 17</w:t>
      </w:r>
      <w:r w:rsidR="004E3744" w:rsidRPr="00096761">
        <w:rPr>
          <w:rFonts w:cstheme="minorHAnsi"/>
        </w:rPr>
        <w:t>th</w:t>
      </w:r>
      <w:r w:rsidR="008B52B5" w:rsidRPr="00096761">
        <w:rPr>
          <w:rFonts w:cstheme="minorHAnsi"/>
        </w:rPr>
        <w:t xml:space="preserve"> </w:t>
      </w:r>
      <w:r w:rsidRPr="00096761">
        <w:rPr>
          <w:rFonts w:cstheme="minorHAnsi"/>
        </w:rPr>
        <w:t xml:space="preserve"> only code “17” for this first variable.</w:t>
      </w:r>
    </w:p>
    <w:p w14:paraId="0C4A6D63" w14:textId="77777777" w:rsidR="00827211" w:rsidRPr="00096761" w:rsidRDefault="00827211" w:rsidP="00827211">
      <w:pPr>
        <w:ind w:left="709" w:hanging="709"/>
        <w:rPr>
          <w:rFonts w:cstheme="minorHAnsi"/>
        </w:rPr>
      </w:pPr>
      <w:r w:rsidRPr="00096761">
        <w:rPr>
          <w:rFonts w:cstheme="minorHAnsi"/>
          <w:b/>
        </w:rPr>
        <w:t>V3b</w:t>
      </w:r>
      <w:r w:rsidRPr="00096761">
        <w:rPr>
          <w:rFonts w:cstheme="minorHAnsi"/>
          <w:b/>
        </w:rPr>
        <w:tab/>
        <w:t>Date (month</w:t>
      </w:r>
      <w:proofErr w:type="gramStart"/>
      <w:r w:rsidRPr="00096761">
        <w:rPr>
          <w:rFonts w:cstheme="minorHAnsi"/>
          <w:b/>
        </w:rPr>
        <w:t>)</w:t>
      </w:r>
      <w:proofErr w:type="gramEnd"/>
      <w:r w:rsidRPr="00096761">
        <w:rPr>
          <w:rFonts w:cstheme="minorHAnsi"/>
          <w:b/>
        </w:rPr>
        <w:br/>
      </w:r>
      <w:r w:rsidRPr="00096761">
        <w:rPr>
          <w:rFonts w:cstheme="minorHAnsi"/>
        </w:rPr>
        <w:t>This second variable represents the month (ranging from 1-12); e.g. for a news item published on May 17th only code “05” for this second variable.</w:t>
      </w:r>
    </w:p>
    <w:p w14:paraId="1E533387" w14:textId="77777777" w:rsidR="00827211" w:rsidRPr="00096761" w:rsidRDefault="00827211" w:rsidP="00827211">
      <w:pPr>
        <w:ind w:left="709" w:hanging="709"/>
        <w:rPr>
          <w:rFonts w:cstheme="minorHAnsi"/>
          <w:b/>
        </w:rPr>
      </w:pPr>
      <w:r w:rsidRPr="00096761">
        <w:rPr>
          <w:rFonts w:cstheme="minorHAnsi"/>
          <w:b/>
        </w:rPr>
        <w:t>V3c</w:t>
      </w:r>
      <w:r w:rsidRPr="00096761">
        <w:rPr>
          <w:rFonts w:cstheme="minorHAnsi"/>
          <w:b/>
        </w:rPr>
        <w:tab/>
      </w:r>
      <w:r w:rsidR="008B52B5" w:rsidRPr="00096761">
        <w:rPr>
          <w:rFonts w:cstheme="minorHAnsi"/>
          <w:b/>
        </w:rPr>
        <w:t>Date</w:t>
      </w:r>
      <w:r w:rsidRPr="00096761">
        <w:rPr>
          <w:rFonts w:cstheme="minorHAnsi"/>
          <w:b/>
        </w:rPr>
        <w:t xml:space="preserve"> (year)</w:t>
      </w:r>
    </w:p>
    <w:p w14:paraId="78EC7D3C" w14:textId="77777777" w:rsidR="00827211" w:rsidRPr="00096761" w:rsidRDefault="00827211" w:rsidP="00827211">
      <w:pPr>
        <w:ind w:left="709" w:hanging="709"/>
        <w:rPr>
          <w:rFonts w:cstheme="minorHAnsi"/>
        </w:rPr>
      </w:pPr>
      <w:r w:rsidRPr="00096761">
        <w:rPr>
          <w:rFonts w:cstheme="minorHAnsi"/>
          <w:b/>
        </w:rPr>
        <w:tab/>
      </w:r>
      <w:r w:rsidRPr="00096761">
        <w:rPr>
          <w:rFonts w:cstheme="minorHAnsi"/>
        </w:rPr>
        <w:t>This third variable represents the year (ranging from 8-14)</w:t>
      </w:r>
      <w:r w:rsidR="008B52B5" w:rsidRPr="00096761">
        <w:rPr>
          <w:rFonts w:cstheme="minorHAnsi"/>
        </w:rPr>
        <w:t xml:space="preserve">; e.g. for a news item published on May </w:t>
      </w:r>
      <w:proofErr w:type="gramStart"/>
      <w:r w:rsidR="008B52B5" w:rsidRPr="00096761">
        <w:rPr>
          <w:rFonts w:cstheme="minorHAnsi"/>
        </w:rPr>
        <w:t>17th  2008</w:t>
      </w:r>
      <w:proofErr w:type="gramEnd"/>
      <w:r w:rsidR="008B52B5" w:rsidRPr="00096761">
        <w:rPr>
          <w:rFonts w:cstheme="minorHAnsi"/>
        </w:rPr>
        <w:t xml:space="preserve"> only code “08” </w:t>
      </w:r>
      <w:r w:rsidRPr="00096761">
        <w:rPr>
          <w:rFonts w:cstheme="minorHAnsi"/>
        </w:rPr>
        <w:t>for this third variable.</w:t>
      </w:r>
    </w:p>
    <w:p w14:paraId="238D53AB" w14:textId="77777777" w:rsidR="00827211" w:rsidRPr="00096761" w:rsidRDefault="00827211" w:rsidP="00827211">
      <w:pPr>
        <w:ind w:left="709" w:hanging="709"/>
        <w:rPr>
          <w:rFonts w:cstheme="minorHAnsi"/>
        </w:rPr>
      </w:pPr>
      <w:r w:rsidRPr="00096761">
        <w:rPr>
          <w:rFonts w:cstheme="minorHAnsi"/>
          <w:b/>
        </w:rPr>
        <w:t>V4</w:t>
      </w:r>
      <w:r w:rsidRPr="00096761">
        <w:rPr>
          <w:rFonts w:cstheme="minorHAnsi"/>
          <w:b/>
        </w:rPr>
        <w:tab/>
        <w:t xml:space="preserve">News </w:t>
      </w:r>
      <w:proofErr w:type="gramStart"/>
      <w:r w:rsidRPr="00096761">
        <w:rPr>
          <w:rFonts w:cstheme="minorHAnsi"/>
          <w:b/>
        </w:rPr>
        <w:t>outlet</w:t>
      </w:r>
      <w:proofErr w:type="gramEnd"/>
      <w:r w:rsidRPr="00096761">
        <w:rPr>
          <w:rFonts w:cstheme="minorHAnsi"/>
          <w:b/>
        </w:rPr>
        <w:br/>
      </w:r>
      <w:r w:rsidRPr="00096761">
        <w:rPr>
          <w:rFonts w:cstheme="minorHAnsi"/>
        </w:rPr>
        <w:t>[</w:t>
      </w:r>
      <w:r w:rsidRPr="00096761">
        <w:rPr>
          <w:rFonts w:eastAsia="Times New Roman" w:cstheme="minorHAnsi"/>
          <w:lang w:val="nl-NL" w:eastAsia="de-DE"/>
        </w:rPr>
        <w:sym w:font="Wingdings 3" w:char="F067"/>
      </w:r>
      <w:r w:rsidRPr="00096761">
        <w:rPr>
          <w:rFonts w:eastAsia="Times New Roman" w:cstheme="minorHAnsi"/>
          <w:lang w:val="en-US" w:eastAsia="de-DE"/>
        </w:rPr>
        <w:t xml:space="preserve"> </w:t>
      </w:r>
      <w:r w:rsidRPr="00096761">
        <w:rPr>
          <w:rFonts w:cstheme="minorHAnsi"/>
        </w:rPr>
        <w:t>see Appendix B]</w:t>
      </w:r>
    </w:p>
    <w:p w14:paraId="7FCF9E1C" w14:textId="77777777" w:rsidR="00086E89" w:rsidRPr="00096761" w:rsidRDefault="00086E89" w:rsidP="00827211">
      <w:pPr>
        <w:ind w:left="709" w:hanging="709"/>
        <w:rPr>
          <w:rFonts w:cstheme="minorHAnsi"/>
        </w:rPr>
      </w:pPr>
      <w:r w:rsidRPr="00096761">
        <w:rPr>
          <w:rFonts w:cstheme="minorHAnsi"/>
          <w:b/>
        </w:rPr>
        <w:t>V</w:t>
      </w:r>
      <w:r w:rsidR="0074026A" w:rsidRPr="00096761">
        <w:rPr>
          <w:rFonts w:cstheme="minorHAnsi"/>
          <w:b/>
        </w:rPr>
        <w:t>5</w:t>
      </w:r>
      <w:r w:rsidRPr="00096761">
        <w:rPr>
          <w:rFonts w:cstheme="minorHAnsi"/>
          <w:b/>
        </w:rPr>
        <w:tab/>
        <w:t xml:space="preserve">Country </w:t>
      </w:r>
      <w:r w:rsidRPr="00096761">
        <w:rPr>
          <w:rFonts w:cstheme="minorHAnsi"/>
          <w:b/>
        </w:rPr>
        <w:br/>
      </w:r>
      <w:r w:rsidRPr="00096761">
        <w:rPr>
          <w:rFonts w:cstheme="minorHAnsi"/>
          <w:bCs/>
          <w:lang w:val="en-US"/>
        </w:rPr>
        <w:t>[</w:t>
      </w:r>
      <w:r w:rsidRPr="00096761">
        <w:rPr>
          <w:rFonts w:cstheme="minorHAnsi"/>
          <w:bCs/>
          <w:iCs/>
          <w:lang w:val="en-US"/>
        </w:rPr>
        <w:t>see Appendix C]</w:t>
      </w:r>
    </w:p>
    <w:p w14:paraId="5AF193F4" w14:textId="77777777" w:rsidR="00827211" w:rsidRPr="00096761" w:rsidRDefault="00827211" w:rsidP="00827211">
      <w:pPr>
        <w:rPr>
          <w:rFonts w:cstheme="minorHAnsi"/>
        </w:rPr>
      </w:pPr>
    </w:p>
    <w:p w14:paraId="00C5D42E" w14:textId="77777777" w:rsidR="00827211" w:rsidRPr="00096761" w:rsidRDefault="00827211" w:rsidP="00827211">
      <w:pPr>
        <w:pStyle w:val="Heading1"/>
        <w:pBdr>
          <w:top w:val="single" w:sz="4" w:space="1" w:color="auto"/>
          <w:left w:val="single" w:sz="4" w:space="4" w:color="auto"/>
          <w:bottom w:val="single" w:sz="4" w:space="1" w:color="auto"/>
          <w:right w:val="single" w:sz="4" w:space="4" w:color="auto"/>
        </w:pBdr>
        <w:spacing w:line="240" w:lineRule="auto"/>
        <w:rPr>
          <w:rFonts w:asciiTheme="minorHAnsi" w:hAnsiTheme="minorHAnsi" w:cstheme="minorHAnsi"/>
        </w:rPr>
      </w:pPr>
      <w:r w:rsidRPr="00096761">
        <w:rPr>
          <w:rFonts w:asciiTheme="minorHAnsi" w:hAnsiTheme="minorHAnsi" w:cstheme="minorHAnsi"/>
        </w:rPr>
        <w:t>Newspapers only</w:t>
      </w:r>
    </w:p>
    <w:p w14:paraId="4069A8B3" w14:textId="77777777" w:rsidR="00827211" w:rsidRPr="00096761" w:rsidRDefault="00827211" w:rsidP="00827211">
      <w:pPr>
        <w:ind w:left="705" w:hanging="705"/>
        <w:rPr>
          <w:rFonts w:cstheme="minorHAnsi"/>
        </w:rPr>
      </w:pPr>
      <w:r w:rsidRPr="00096761">
        <w:rPr>
          <w:rFonts w:cstheme="minorHAnsi"/>
          <w:b/>
        </w:rPr>
        <w:t>NP1</w:t>
      </w:r>
      <w:r w:rsidRPr="00096761">
        <w:rPr>
          <w:rFonts w:cstheme="minorHAnsi"/>
          <w:b/>
        </w:rPr>
        <w:tab/>
        <w:t>Page number</w:t>
      </w:r>
      <w:r w:rsidRPr="00096761">
        <w:rPr>
          <w:rFonts w:cstheme="minorHAnsi"/>
        </w:rPr>
        <w:br/>
      </w:r>
      <w:proofErr w:type="gramStart"/>
      <w:r w:rsidRPr="00096761">
        <w:rPr>
          <w:rFonts w:cstheme="minorHAnsi"/>
        </w:rPr>
        <w:t>The</w:t>
      </w:r>
      <w:proofErr w:type="gramEnd"/>
      <w:r w:rsidRPr="00096761">
        <w:rPr>
          <w:rFonts w:cstheme="minorHAnsi"/>
        </w:rPr>
        <w:t xml:space="preserve"> number of the page on which the story appeared. In case the story runs over two or more pages write down the page number on which the story </w:t>
      </w:r>
      <w:r w:rsidRPr="00096761">
        <w:rPr>
          <w:rFonts w:cstheme="minorHAnsi"/>
          <w:u w:val="single"/>
        </w:rPr>
        <w:t>begins</w:t>
      </w:r>
      <w:r w:rsidRPr="00096761">
        <w:rPr>
          <w:rFonts w:cstheme="minorHAnsi"/>
        </w:rPr>
        <w:t>.</w:t>
      </w:r>
    </w:p>
    <w:p w14:paraId="3079B984" w14:textId="77777777" w:rsidR="00827211" w:rsidRPr="00096761" w:rsidRDefault="00827211" w:rsidP="00B73B96">
      <w:pPr>
        <w:ind w:left="705" w:hanging="705"/>
        <w:rPr>
          <w:rFonts w:cstheme="minorHAnsi"/>
        </w:rPr>
      </w:pPr>
      <w:r w:rsidRPr="00096761">
        <w:rPr>
          <w:rFonts w:cstheme="minorHAnsi"/>
          <w:b/>
        </w:rPr>
        <w:lastRenderedPageBreak/>
        <w:t>NP</w:t>
      </w:r>
      <w:r w:rsidR="0074026A" w:rsidRPr="00096761">
        <w:rPr>
          <w:rFonts w:cstheme="minorHAnsi"/>
          <w:b/>
        </w:rPr>
        <w:t>2</w:t>
      </w:r>
      <w:r w:rsidRPr="00096761">
        <w:rPr>
          <w:rFonts w:cstheme="minorHAnsi"/>
          <w:b/>
        </w:rPr>
        <w:tab/>
        <w:t>Random page</w:t>
      </w:r>
      <w:r w:rsidR="00B73B96" w:rsidRPr="00096761">
        <w:rPr>
          <w:rFonts w:cstheme="minorHAnsi"/>
          <w:b/>
        </w:rPr>
        <w:t xml:space="preserve"> </w:t>
      </w:r>
      <w:r w:rsidRPr="00096761">
        <w:rPr>
          <w:rFonts w:cstheme="minorHAnsi"/>
          <w:b/>
        </w:rPr>
        <w:br/>
      </w:r>
      <w:proofErr w:type="gramStart"/>
      <w:r w:rsidRPr="00096761">
        <w:rPr>
          <w:rFonts w:cstheme="minorHAnsi"/>
        </w:rPr>
        <w:t>Is</w:t>
      </w:r>
      <w:proofErr w:type="gramEnd"/>
      <w:r w:rsidRPr="00096761">
        <w:rPr>
          <w:rFonts w:cstheme="minorHAnsi"/>
        </w:rPr>
        <w:t xml:space="preserve"> the article part of the </w:t>
      </w:r>
      <w:r w:rsidRPr="00096761">
        <w:rPr>
          <w:rFonts w:cstheme="minorHAnsi"/>
          <w:i/>
        </w:rPr>
        <w:t>randomly chosen</w:t>
      </w:r>
      <w:r w:rsidRPr="00096761">
        <w:rPr>
          <w:rFonts w:cstheme="minorHAnsi"/>
        </w:rPr>
        <w:t xml:space="preserve"> page of the newspaper?</w:t>
      </w:r>
    </w:p>
    <w:p w14:paraId="48CEBDC4" w14:textId="77777777" w:rsidR="00827211" w:rsidRPr="00096761" w:rsidRDefault="00827211" w:rsidP="00827211">
      <w:pPr>
        <w:tabs>
          <w:tab w:val="left" w:pos="1985"/>
        </w:tabs>
        <w:ind w:left="1418"/>
        <w:rPr>
          <w:rFonts w:cstheme="minorHAnsi"/>
        </w:rPr>
      </w:pPr>
      <w:r w:rsidRPr="00096761">
        <w:rPr>
          <w:rFonts w:cstheme="minorHAnsi"/>
        </w:rPr>
        <w:t xml:space="preserve">1 = </w:t>
      </w:r>
      <w:r w:rsidRPr="00096761">
        <w:rPr>
          <w:rFonts w:cstheme="minorHAnsi"/>
        </w:rPr>
        <w:tab/>
        <w:t>No</w:t>
      </w:r>
      <w:r w:rsidRPr="00096761">
        <w:rPr>
          <w:rFonts w:cstheme="minorHAnsi"/>
        </w:rPr>
        <w:br/>
        <w:t xml:space="preserve">2 = </w:t>
      </w:r>
      <w:r w:rsidRPr="00096761">
        <w:rPr>
          <w:rFonts w:cstheme="minorHAnsi"/>
        </w:rPr>
        <w:tab/>
        <w:t>Yes</w:t>
      </w:r>
    </w:p>
    <w:p w14:paraId="19C661D8" w14:textId="77777777" w:rsidR="00827211" w:rsidRPr="00096761" w:rsidRDefault="00827211" w:rsidP="00827211">
      <w:pPr>
        <w:rPr>
          <w:rFonts w:cstheme="minorHAnsi"/>
          <w:b/>
        </w:rPr>
      </w:pPr>
      <w:r w:rsidRPr="00096761">
        <w:rPr>
          <w:rFonts w:cstheme="minorHAnsi"/>
          <w:b/>
        </w:rPr>
        <w:t>NP</w:t>
      </w:r>
      <w:r w:rsidR="0074026A" w:rsidRPr="00096761">
        <w:rPr>
          <w:rFonts w:cstheme="minorHAnsi"/>
          <w:b/>
        </w:rPr>
        <w:t>4</w:t>
      </w:r>
      <w:r w:rsidRPr="00096761">
        <w:rPr>
          <w:rFonts w:cstheme="minorHAnsi"/>
          <w:b/>
        </w:rPr>
        <w:tab/>
        <w:t>Type of story</w:t>
      </w:r>
    </w:p>
    <w:p w14:paraId="6AA45A2E" w14:textId="77777777" w:rsidR="00827211" w:rsidRPr="00096761" w:rsidRDefault="00827211" w:rsidP="00827211">
      <w:pPr>
        <w:ind w:left="1413" w:hanging="705"/>
        <w:rPr>
          <w:rFonts w:cstheme="minorHAnsi"/>
        </w:rPr>
      </w:pPr>
      <w:r w:rsidRPr="00096761">
        <w:rPr>
          <w:rFonts w:cstheme="minorHAnsi"/>
          <w:b/>
        </w:rPr>
        <w:t>1 =</w:t>
      </w:r>
      <w:r w:rsidRPr="00096761">
        <w:rPr>
          <w:rFonts w:cstheme="minorHAnsi"/>
          <w:b/>
        </w:rPr>
        <w:tab/>
        <w:t>“News story</w:t>
      </w:r>
      <w:proofErr w:type="gramStart"/>
      <w:r w:rsidRPr="00096761">
        <w:rPr>
          <w:rFonts w:cstheme="minorHAnsi"/>
          <w:b/>
        </w:rPr>
        <w:t>”</w:t>
      </w:r>
      <w:proofErr w:type="gramEnd"/>
      <w:r w:rsidRPr="00096761">
        <w:rPr>
          <w:rFonts w:cstheme="minorHAnsi"/>
          <w:b/>
        </w:rPr>
        <w:br/>
      </w:r>
      <w:r w:rsidRPr="00096761">
        <w:rPr>
          <w:rFonts w:cstheme="minorHAnsi"/>
        </w:rPr>
        <w:t>(i.e. most frequent type of story (!), factual news report, report of events etc., of what has happened [when, where, who, what, why?], e.g., party meeting, report on recent events etc.)</w:t>
      </w:r>
    </w:p>
    <w:p w14:paraId="3E249830" w14:textId="77777777" w:rsidR="00827211" w:rsidRPr="00096761" w:rsidRDefault="00827211" w:rsidP="00827211">
      <w:pPr>
        <w:ind w:left="1413" w:hanging="705"/>
        <w:rPr>
          <w:rFonts w:cstheme="minorHAnsi"/>
        </w:rPr>
      </w:pPr>
      <w:r w:rsidRPr="00096761">
        <w:rPr>
          <w:rFonts w:cstheme="minorHAnsi"/>
          <w:b/>
        </w:rPr>
        <w:t>2 =</w:t>
      </w:r>
      <w:r w:rsidRPr="00096761">
        <w:rPr>
          <w:rFonts w:cstheme="minorHAnsi"/>
          <w:b/>
        </w:rPr>
        <w:tab/>
        <w:t>“Reportage” / “background story</w:t>
      </w:r>
      <w:proofErr w:type="gramStart"/>
      <w:r w:rsidRPr="00096761">
        <w:rPr>
          <w:rFonts w:cstheme="minorHAnsi"/>
          <w:b/>
        </w:rPr>
        <w:t>”</w:t>
      </w:r>
      <w:proofErr w:type="gramEnd"/>
      <w:r w:rsidRPr="00096761">
        <w:rPr>
          <w:rFonts w:cstheme="minorHAnsi"/>
          <w:b/>
        </w:rPr>
        <w:br/>
      </w:r>
      <w:r w:rsidRPr="00096761">
        <w:rPr>
          <w:rFonts w:cstheme="minorHAnsi"/>
        </w:rPr>
        <w:t>(</w:t>
      </w:r>
      <w:r w:rsidRPr="00096761">
        <w:rPr>
          <w:rFonts w:cstheme="minorHAnsi"/>
          <w:u w:val="single"/>
        </w:rPr>
        <w:t>reportage</w:t>
      </w:r>
      <w:r w:rsidRPr="00096761">
        <w:rPr>
          <w:rFonts w:cstheme="minorHAnsi"/>
        </w:rPr>
        <w:t>: feature article, vivid report of a correspondent, named as the author of the article. A “reportage” describes individual experience of the author; often explicitly marked as “reportage”) / (</w:t>
      </w:r>
      <w:r w:rsidRPr="00096761">
        <w:rPr>
          <w:rFonts w:cstheme="minorHAnsi"/>
          <w:u w:val="single"/>
        </w:rPr>
        <w:t>background story</w:t>
      </w:r>
      <w:r w:rsidRPr="00096761">
        <w:rPr>
          <w:rFonts w:cstheme="minorHAnsi"/>
        </w:rPr>
        <w:t xml:space="preserve">: often longer article, not only factual reporting, looking behind the scenes, analytical, </w:t>
      </w:r>
      <w:proofErr w:type="spellStart"/>
      <w:r w:rsidRPr="00096761">
        <w:rPr>
          <w:rFonts w:cstheme="minorHAnsi"/>
        </w:rPr>
        <w:t>indepth</w:t>
      </w:r>
      <w:proofErr w:type="spellEnd"/>
      <w:r w:rsidRPr="00096761">
        <w:rPr>
          <w:rFonts w:cstheme="minorHAnsi"/>
        </w:rPr>
        <w:t xml:space="preserve"> – not only descriptive, often explicitly marked as “analysis”, etc.)</w:t>
      </w:r>
    </w:p>
    <w:p w14:paraId="1CEF3E7C" w14:textId="77777777" w:rsidR="00827211" w:rsidRPr="00096761" w:rsidRDefault="00827211" w:rsidP="00827211">
      <w:pPr>
        <w:ind w:left="1413" w:hanging="705"/>
        <w:rPr>
          <w:rFonts w:cstheme="minorHAnsi"/>
        </w:rPr>
      </w:pPr>
      <w:r w:rsidRPr="00096761">
        <w:rPr>
          <w:rFonts w:cstheme="minorHAnsi"/>
          <w:b/>
        </w:rPr>
        <w:t>3 =</w:t>
      </w:r>
      <w:r w:rsidRPr="00096761">
        <w:rPr>
          <w:rFonts w:cstheme="minorHAnsi"/>
          <w:b/>
        </w:rPr>
        <w:tab/>
        <w:t xml:space="preserve">“Portrait” / </w:t>
      </w:r>
      <w:proofErr w:type="gramStart"/>
      <w:r w:rsidRPr="00096761">
        <w:rPr>
          <w:rFonts w:cstheme="minorHAnsi"/>
          <w:b/>
        </w:rPr>
        <w:t>Interview</w:t>
      </w:r>
      <w:proofErr w:type="gramEnd"/>
      <w:r w:rsidRPr="00096761">
        <w:rPr>
          <w:rFonts w:cstheme="minorHAnsi"/>
          <w:b/>
        </w:rPr>
        <w:br/>
      </w:r>
      <w:r w:rsidRPr="00096761">
        <w:rPr>
          <w:rFonts w:cstheme="minorHAnsi"/>
        </w:rPr>
        <w:t>(e.g., of a person, group, institution, organization – and nothing more than that. Otherwise it may be a news story or a reportage / see above) //</w:t>
      </w:r>
      <w:r w:rsidRPr="00096761">
        <w:rPr>
          <w:rFonts w:cstheme="minorHAnsi"/>
          <w:b/>
        </w:rPr>
        <w:t>“Interview</w:t>
      </w:r>
      <w:proofErr w:type="gramStart"/>
      <w:r w:rsidRPr="00096761">
        <w:rPr>
          <w:rFonts w:cstheme="minorHAnsi"/>
          <w:b/>
        </w:rPr>
        <w:t>”</w:t>
      </w:r>
      <w:proofErr w:type="gramEnd"/>
      <w:r w:rsidRPr="00096761">
        <w:rPr>
          <w:rFonts w:cstheme="minorHAnsi"/>
          <w:b/>
        </w:rPr>
        <w:br/>
      </w:r>
      <w:r w:rsidRPr="00096761">
        <w:rPr>
          <w:rFonts w:cstheme="minorHAnsi"/>
        </w:rPr>
        <w:t xml:space="preserve">(The article is an interview – there have to be </w:t>
      </w:r>
      <w:r w:rsidRPr="00096761">
        <w:rPr>
          <w:rFonts w:cstheme="minorHAnsi"/>
          <w:b/>
        </w:rPr>
        <w:t xml:space="preserve">at least </w:t>
      </w:r>
      <w:r w:rsidRPr="00096761">
        <w:rPr>
          <w:rFonts w:cstheme="minorHAnsi"/>
          <w:b/>
          <w:u w:val="single"/>
        </w:rPr>
        <w:t>two</w:t>
      </w:r>
      <w:r w:rsidRPr="00096761">
        <w:rPr>
          <w:rFonts w:cstheme="minorHAnsi"/>
          <w:b/>
        </w:rPr>
        <w:t xml:space="preserve"> interview questions (often in bold or italic)</w:t>
      </w:r>
      <w:r w:rsidRPr="00096761">
        <w:rPr>
          <w:rFonts w:cstheme="minorHAnsi"/>
        </w:rPr>
        <w:t xml:space="preserve">! </w:t>
      </w:r>
      <w:r w:rsidRPr="00096761">
        <w:rPr>
          <w:rFonts w:cstheme="minorHAnsi"/>
          <w:i/>
          <w:iCs/>
        </w:rPr>
        <w:t xml:space="preserve">Note: </w:t>
      </w:r>
      <w:r w:rsidRPr="00096761">
        <w:rPr>
          <w:rFonts w:cstheme="minorHAnsi"/>
        </w:rPr>
        <w:t>Interview sections which are part of a “reportage” are not meant here)</w:t>
      </w:r>
    </w:p>
    <w:p w14:paraId="213CD4BE" w14:textId="77777777" w:rsidR="00827211" w:rsidRPr="00096761" w:rsidRDefault="00827211" w:rsidP="00827211">
      <w:pPr>
        <w:ind w:left="1413" w:hanging="705"/>
        <w:rPr>
          <w:rFonts w:cstheme="minorHAnsi"/>
        </w:rPr>
      </w:pPr>
      <w:r w:rsidRPr="00096761">
        <w:rPr>
          <w:rFonts w:cstheme="minorHAnsi"/>
          <w:b/>
        </w:rPr>
        <w:t>4 =</w:t>
      </w:r>
      <w:r w:rsidRPr="00096761">
        <w:rPr>
          <w:rFonts w:cstheme="minorHAnsi"/>
          <w:b/>
        </w:rPr>
        <w:tab/>
        <w:t>“Editorial</w:t>
      </w:r>
      <w:proofErr w:type="gramStart"/>
      <w:r w:rsidRPr="00096761">
        <w:rPr>
          <w:rFonts w:cstheme="minorHAnsi"/>
          <w:b/>
        </w:rPr>
        <w:t>”</w:t>
      </w:r>
      <w:proofErr w:type="gramEnd"/>
      <w:r w:rsidRPr="00096761">
        <w:rPr>
          <w:rFonts w:cstheme="minorHAnsi"/>
          <w:b/>
        </w:rPr>
        <w:br/>
      </w:r>
      <w:r w:rsidRPr="00096761">
        <w:rPr>
          <w:rFonts w:cstheme="minorHAnsi"/>
        </w:rPr>
        <w:t>(typically explicitly marked as editorial, opinion-piece, an article of its own, clearly defined to give evaluations, typically on same page within newspaper each time. It has to be formally distinct from the rest of the page. It clearly expresses a standpoint of the author/editor who again speaks for his newspaper)</w:t>
      </w:r>
    </w:p>
    <w:p w14:paraId="35BA519E" w14:textId="77777777" w:rsidR="00827211" w:rsidRPr="00096761" w:rsidRDefault="00827211" w:rsidP="00827211">
      <w:pPr>
        <w:ind w:left="1413" w:hanging="705"/>
        <w:rPr>
          <w:rFonts w:cstheme="minorHAnsi"/>
        </w:rPr>
      </w:pPr>
      <w:r w:rsidRPr="00096761">
        <w:rPr>
          <w:rFonts w:cstheme="minorHAnsi"/>
          <w:b/>
        </w:rPr>
        <w:t>5 =</w:t>
      </w:r>
      <w:r w:rsidRPr="00096761">
        <w:rPr>
          <w:rFonts w:cstheme="minorHAnsi"/>
          <w:b/>
        </w:rPr>
        <w:tab/>
        <w:t>“Column / “commentary”</w:t>
      </w:r>
      <w:r w:rsidRPr="00096761">
        <w:rPr>
          <w:rFonts w:cstheme="minorHAnsi"/>
          <w:b/>
        </w:rPr>
        <w:br/>
      </w:r>
      <w:r w:rsidRPr="00096761">
        <w:rPr>
          <w:rFonts w:cstheme="minorHAnsi"/>
        </w:rPr>
        <w:t>(</w:t>
      </w:r>
      <w:r w:rsidRPr="00096761">
        <w:rPr>
          <w:rFonts w:cstheme="minorHAnsi"/>
          <w:u w:val="single"/>
        </w:rPr>
        <w:t>column</w:t>
      </w:r>
      <w:r w:rsidRPr="00096761">
        <w:rPr>
          <w:rFonts w:cstheme="minorHAnsi"/>
        </w:rPr>
        <w:t>: clearly marked as special column, distinct from regular coverage, most likely always at the same place within newspaper, re-occurring item on a regular basis as fixed part of newspaper coverage, can be written in very personal style) / (</w:t>
      </w:r>
      <w:r w:rsidRPr="00096761">
        <w:rPr>
          <w:rFonts w:cstheme="minorHAnsi"/>
          <w:u w:val="single"/>
        </w:rPr>
        <w:t>commentary</w:t>
      </w:r>
      <w:r w:rsidRPr="00096761">
        <w:rPr>
          <w:rFonts w:cstheme="minorHAnsi"/>
        </w:rPr>
        <w:t>: often not written by a journalist but by an external source such as an expert, politician etc., often the official position of the author is given as well; often explicitly marked as “commentary”, e.g. by guest author)</w:t>
      </w:r>
    </w:p>
    <w:p w14:paraId="47D9F702" w14:textId="77777777" w:rsidR="00827211" w:rsidRPr="00096761" w:rsidRDefault="00827211" w:rsidP="00827211">
      <w:pPr>
        <w:ind w:left="1413" w:hanging="705"/>
        <w:rPr>
          <w:rFonts w:cstheme="minorHAnsi"/>
        </w:rPr>
      </w:pPr>
      <w:r w:rsidRPr="00096761">
        <w:rPr>
          <w:rFonts w:cstheme="minorHAnsi"/>
          <w:b/>
        </w:rPr>
        <w:t>6 =</w:t>
      </w:r>
      <w:r w:rsidRPr="00096761">
        <w:rPr>
          <w:rFonts w:cstheme="minorHAnsi"/>
          <w:b/>
        </w:rPr>
        <w:tab/>
        <w:t>“Letter to the editor”</w:t>
      </w:r>
      <w:r w:rsidRPr="00096761">
        <w:rPr>
          <w:rFonts w:cstheme="minorHAnsi"/>
        </w:rPr>
        <w:t xml:space="preserve"> (including responses from the editor)</w:t>
      </w:r>
    </w:p>
    <w:p w14:paraId="0FE5F50D" w14:textId="77777777" w:rsidR="00827211" w:rsidRPr="00096761" w:rsidRDefault="00827211" w:rsidP="00827211">
      <w:pPr>
        <w:ind w:left="1413" w:hanging="705"/>
        <w:rPr>
          <w:rFonts w:cstheme="minorHAnsi"/>
          <w:b/>
        </w:rPr>
      </w:pPr>
      <w:r w:rsidRPr="00096761">
        <w:rPr>
          <w:rFonts w:cstheme="minorHAnsi"/>
          <w:b/>
        </w:rPr>
        <w:t>7 =</w:t>
      </w:r>
      <w:r w:rsidRPr="00096761">
        <w:rPr>
          <w:rFonts w:cstheme="minorHAnsi"/>
          <w:b/>
        </w:rPr>
        <w:tab/>
        <w:t>“Question to the newspaper (question and answer/info/quiz)”</w:t>
      </w:r>
    </w:p>
    <w:p w14:paraId="03F6A7BA" w14:textId="77777777" w:rsidR="00827211" w:rsidRPr="00096761" w:rsidRDefault="00827211" w:rsidP="00827211">
      <w:pPr>
        <w:ind w:left="1413" w:hanging="705"/>
        <w:rPr>
          <w:rFonts w:cstheme="minorHAnsi"/>
        </w:rPr>
      </w:pPr>
      <w:r w:rsidRPr="00096761">
        <w:rPr>
          <w:rFonts w:cstheme="minorHAnsi"/>
          <w:b/>
        </w:rPr>
        <w:lastRenderedPageBreak/>
        <w:t>8 =</w:t>
      </w:r>
      <w:r w:rsidRPr="00096761">
        <w:rPr>
          <w:rFonts w:cstheme="minorHAnsi"/>
          <w:b/>
        </w:rPr>
        <w:tab/>
        <w:t>“Bullet</w:t>
      </w:r>
      <w:proofErr w:type="gramStart"/>
      <w:r w:rsidRPr="00096761">
        <w:rPr>
          <w:rFonts w:cstheme="minorHAnsi"/>
          <w:b/>
        </w:rPr>
        <w:t>”</w:t>
      </w:r>
      <w:proofErr w:type="gramEnd"/>
      <w:r w:rsidRPr="00096761">
        <w:rPr>
          <w:rFonts w:cstheme="minorHAnsi"/>
          <w:b/>
        </w:rPr>
        <w:br/>
      </w:r>
      <w:r w:rsidRPr="00096761">
        <w:rPr>
          <w:rFonts w:cstheme="minorHAnsi"/>
        </w:rPr>
        <w:t>(i.e. mostly on the title page or first page of a section; headline and a short summary – at least one sentence –, which announces a substantial article that can be found inside the newspaper, it is a short summary of an article that stands independent or as a summary, it then often refers to a more in-depth article inside the newspaper)</w:t>
      </w:r>
    </w:p>
    <w:p w14:paraId="288D404C" w14:textId="77777777" w:rsidR="00827211" w:rsidRPr="00096761" w:rsidRDefault="00827211" w:rsidP="00827211">
      <w:pPr>
        <w:ind w:left="1413" w:hanging="705"/>
        <w:rPr>
          <w:rFonts w:cstheme="minorHAnsi"/>
          <w:b/>
        </w:rPr>
      </w:pPr>
      <w:r w:rsidRPr="00096761">
        <w:rPr>
          <w:rFonts w:cstheme="minorHAnsi"/>
          <w:b/>
        </w:rPr>
        <w:t>9 =</w:t>
      </w:r>
      <w:r w:rsidRPr="00096761">
        <w:rPr>
          <w:rFonts w:cstheme="minorHAnsi"/>
          <w:b/>
        </w:rPr>
        <w:tab/>
        <w:t>“Headline only”</w:t>
      </w:r>
    </w:p>
    <w:p w14:paraId="4DE86027" w14:textId="77777777" w:rsidR="00827211" w:rsidRPr="00096761" w:rsidRDefault="00827211" w:rsidP="00827211">
      <w:pPr>
        <w:ind w:left="1413" w:hanging="705"/>
        <w:rPr>
          <w:rFonts w:cstheme="minorHAnsi"/>
        </w:rPr>
      </w:pPr>
      <w:r w:rsidRPr="00096761">
        <w:rPr>
          <w:rFonts w:cstheme="minorHAnsi"/>
          <w:b/>
        </w:rPr>
        <w:t>10 =</w:t>
      </w:r>
      <w:r w:rsidRPr="00096761">
        <w:rPr>
          <w:rFonts w:cstheme="minorHAnsi"/>
          <w:b/>
        </w:rPr>
        <w:tab/>
        <w:t>“Documentation</w:t>
      </w:r>
      <w:proofErr w:type="gramStart"/>
      <w:r w:rsidRPr="00096761">
        <w:rPr>
          <w:rFonts w:cstheme="minorHAnsi"/>
          <w:b/>
        </w:rPr>
        <w:t>”</w:t>
      </w:r>
      <w:proofErr w:type="gramEnd"/>
      <w:r w:rsidRPr="00096761">
        <w:rPr>
          <w:rFonts w:cstheme="minorHAnsi"/>
        </w:rPr>
        <w:br/>
        <w:t>(The article is the original text, e.g., of a treaty, constitution, contract, of a letter, speech, official report)</w:t>
      </w:r>
    </w:p>
    <w:p w14:paraId="66BD8903" w14:textId="77777777" w:rsidR="00827211" w:rsidRPr="00096761" w:rsidRDefault="00827211" w:rsidP="00827211">
      <w:pPr>
        <w:ind w:left="1413" w:hanging="705"/>
        <w:rPr>
          <w:rFonts w:cstheme="minorHAnsi"/>
        </w:rPr>
      </w:pPr>
      <w:r w:rsidRPr="00096761">
        <w:rPr>
          <w:rFonts w:cstheme="minorHAnsi"/>
          <w:b/>
        </w:rPr>
        <w:t>11 =</w:t>
      </w:r>
      <w:r w:rsidRPr="00096761">
        <w:rPr>
          <w:rFonts w:cstheme="minorHAnsi"/>
          <w:b/>
        </w:rPr>
        <w:tab/>
        <w:t>“Picture/graph/map</w:t>
      </w:r>
      <w:proofErr w:type="gramStart"/>
      <w:r w:rsidRPr="00096761">
        <w:rPr>
          <w:rFonts w:cstheme="minorHAnsi"/>
          <w:b/>
        </w:rPr>
        <w:t>”</w:t>
      </w:r>
      <w:proofErr w:type="gramEnd"/>
      <w:r w:rsidRPr="00096761">
        <w:rPr>
          <w:rFonts w:cstheme="minorHAnsi"/>
        </w:rPr>
        <w:br/>
        <w:t>(The article is just that, often with a caption)</w:t>
      </w:r>
    </w:p>
    <w:p w14:paraId="103E37EC" w14:textId="77777777" w:rsidR="00827211" w:rsidRPr="00096761" w:rsidRDefault="00827211" w:rsidP="00827211">
      <w:pPr>
        <w:ind w:left="1413" w:hanging="705"/>
        <w:rPr>
          <w:rFonts w:cstheme="minorHAnsi"/>
          <w:b/>
        </w:rPr>
      </w:pPr>
      <w:r w:rsidRPr="00096761">
        <w:rPr>
          <w:rFonts w:cstheme="minorHAnsi"/>
          <w:b/>
        </w:rPr>
        <w:t>12 =</w:t>
      </w:r>
      <w:r w:rsidRPr="00096761">
        <w:rPr>
          <w:rFonts w:cstheme="minorHAnsi"/>
          <w:b/>
        </w:rPr>
        <w:tab/>
        <w:t>“Other”</w:t>
      </w:r>
    </w:p>
    <w:p w14:paraId="3DF40791" w14:textId="77777777" w:rsidR="00827211" w:rsidRPr="00096761" w:rsidRDefault="00827211" w:rsidP="00827211">
      <w:pPr>
        <w:ind w:left="705" w:hanging="705"/>
        <w:rPr>
          <w:rFonts w:cstheme="minorHAnsi"/>
        </w:rPr>
      </w:pPr>
      <w:r w:rsidRPr="00096761">
        <w:rPr>
          <w:rFonts w:cstheme="minorHAnsi"/>
          <w:b/>
        </w:rPr>
        <w:t>NP5</w:t>
      </w:r>
      <w:r w:rsidRPr="00096761">
        <w:rPr>
          <w:rFonts w:cstheme="minorHAnsi"/>
          <w:b/>
        </w:rPr>
        <w:tab/>
        <w:t>Length of newspaper story</w:t>
      </w:r>
      <w:r w:rsidRPr="00096761">
        <w:rPr>
          <w:rFonts w:cstheme="minorHAnsi"/>
        </w:rPr>
        <w:t xml:space="preserve"> (FULL story, including photos, figures, tables, </w:t>
      </w:r>
      <w:proofErr w:type="spellStart"/>
      <w:r w:rsidRPr="00096761">
        <w:rPr>
          <w:rFonts w:cstheme="minorHAnsi"/>
        </w:rPr>
        <w:t>etc</w:t>
      </w:r>
      <w:proofErr w:type="spellEnd"/>
      <w:r w:rsidRPr="00096761">
        <w:rPr>
          <w:rFonts w:cstheme="minorHAnsi"/>
        </w:rPr>
        <w:t>). If the article continues on a following page, also include these additional parts of the article in your calculation.</w:t>
      </w:r>
    </w:p>
    <w:p w14:paraId="55D30D4E" w14:textId="77777777" w:rsidR="00827211" w:rsidRPr="00096761" w:rsidRDefault="00827211" w:rsidP="00827211">
      <w:pPr>
        <w:tabs>
          <w:tab w:val="left" w:pos="1985"/>
        </w:tabs>
        <w:ind w:left="1418"/>
        <w:rPr>
          <w:rFonts w:cstheme="minorHAnsi"/>
        </w:rPr>
      </w:pPr>
      <w:r w:rsidRPr="00096761">
        <w:rPr>
          <w:rFonts w:cstheme="minorHAnsi"/>
        </w:rPr>
        <w:t xml:space="preserve">1 = </w:t>
      </w:r>
      <w:r w:rsidRPr="00096761">
        <w:rPr>
          <w:rFonts w:cstheme="minorHAnsi"/>
        </w:rPr>
        <w:tab/>
        <w:t>up to ¼ of the page</w:t>
      </w:r>
      <w:r w:rsidRPr="00096761">
        <w:rPr>
          <w:rFonts w:cstheme="minorHAnsi"/>
        </w:rPr>
        <w:br/>
        <w:t xml:space="preserve">2= </w:t>
      </w:r>
      <w:r w:rsidRPr="00096761">
        <w:rPr>
          <w:rFonts w:cstheme="minorHAnsi"/>
        </w:rPr>
        <w:tab/>
        <w:t>up to ½ of the page</w:t>
      </w:r>
      <w:r w:rsidRPr="00096761">
        <w:rPr>
          <w:rFonts w:cstheme="minorHAnsi"/>
        </w:rPr>
        <w:br/>
        <w:t xml:space="preserve">3 = </w:t>
      </w:r>
      <w:r w:rsidRPr="00096761">
        <w:rPr>
          <w:rFonts w:cstheme="minorHAnsi"/>
        </w:rPr>
        <w:tab/>
        <w:t>up to ¾ of a page</w:t>
      </w:r>
      <w:r w:rsidRPr="00096761">
        <w:rPr>
          <w:rFonts w:cstheme="minorHAnsi"/>
        </w:rPr>
        <w:br/>
        <w:t xml:space="preserve">4 = </w:t>
      </w:r>
      <w:r w:rsidRPr="00096761">
        <w:rPr>
          <w:rFonts w:cstheme="minorHAnsi"/>
        </w:rPr>
        <w:tab/>
        <w:t>more than ¾ of a page</w:t>
      </w:r>
    </w:p>
    <w:p w14:paraId="1CB25C0E" w14:textId="77777777" w:rsidR="00827211" w:rsidRPr="00096761" w:rsidRDefault="00827211" w:rsidP="00827211">
      <w:pPr>
        <w:ind w:left="705" w:hanging="705"/>
        <w:rPr>
          <w:rFonts w:cstheme="minorHAnsi"/>
        </w:rPr>
      </w:pPr>
      <w:r w:rsidRPr="00096761">
        <w:rPr>
          <w:rFonts w:cstheme="minorHAnsi"/>
          <w:b/>
        </w:rPr>
        <w:t>NP6</w:t>
      </w:r>
      <w:r w:rsidRPr="00096761">
        <w:rPr>
          <w:rFonts w:cstheme="minorHAnsi"/>
          <w:b/>
        </w:rPr>
        <w:tab/>
        <w:t xml:space="preserve">Total number of pages in </w:t>
      </w:r>
      <w:r w:rsidRPr="00096761">
        <w:rPr>
          <w:rFonts w:cstheme="minorHAnsi"/>
          <w:b/>
          <w:u w:val="single"/>
        </w:rPr>
        <w:t>Political/News</w:t>
      </w:r>
      <w:r w:rsidRPr="00096761">
        <w:rPr>
          <w:rFonts w:cstheme="minorHAnsi"/>
          <w:b/>
        </w:rPr>
        <w:t xml:space="preserve"> section, </w:t>
      </w:r>
      <w:r w:rsidRPr="00096761">
        <w:rPr>
          <w:rFonts w:cstheme="minorHAnsi"/>
          <w:b/>
          <w:u w:val="single"/>
        </w:rPr>
        <w:t>Editorial section (including Opinion/Comment)</w:t>
      </w:r>
      <w:r w:rsidRPr="00096761">
        <w:rPr>
          <w:rFonts w:cstheme="minorHAnsi"/>
          <w:b/>
        </w:rPr>
        <w:t xml:space="preserve"> and </w:t>
      </w:r>
      <w:r w:rsidRPr="00096761">
        <w:rPr>
          <w:rFonts w:cstheme="minorHAnsi"/>
          <w:b/>
          <w:u w:val="single"/>
        </w:rPr>
        <w:t>Business (or Economy)</w:t>
      </w:r>
      <w:r w:rsidRPr="00096761">
        <w:rPr>
          <w:rFonts w:cstheme="minorHAnsi"/>
          <w:b/>
        </w:rPr>
        <w:t xml:space="preserve"> section taken together.</w:t>
      </w:r>
      <w:r w:rsidRPr="00096761">
        <w:rPr>
          <w:rFonts w:cstheme="minorHAnsi"/>
        </w:rPr>
        <w:t xml:space="preserve"> Also count full-page ads, stock market pages, and obituaries (but NOT classifieds!) if they are part of these sections! Pages that are partly (e.g. ½) filled with editorial content and partly (e.g. ½) with classifieds should be </w:t>
      </w:r>
      <w:r w:rsidRPr="00096761">
        <w:rPr>
          <w:rFonts w:cstheme="minorHAnsi"/>
          <w:u w:val="single"/>
        </w:rPr>
        <w:t>included</w:t>
      </w:r>
      <w:r w:rsidRPr="00096761">
        <w:rPr>
          <w:rFonts w:cstheme="minorHAnsi"/>
        </w:rPr>
        <w:t>.</w:t>
      </w:r>
    </w:p>
    <w:p w14:paraId="01823C16" w14:textId="77777777" w:rsidR="00827211" w:rsidRPr="00096761" w:rsidRDefault="00827211" w:rsidP="00827211">
      <w:pPr>
        <w:rPr>
          <w:rFonts w:cstheme="minorHAnsi"/>
          <w:b/>
        </w:rPr>
      </w:pPr>
      <w:r w:rsidRPr="00096761">
        <w:rPr>
          <w:rFonts w:cstheme="minorHAnsi"/>
          <w:b/>
        </w:rPr>
        <w:t>NP7</w:t>
      </w:r>
      <w:r w:rsidRPr="00096761">
        <w:rPr>
          <w:rFonts w:cstheme="minorHAnsi"/>
          <w:b/>
        </w:rPr>
        <w:tab/>
        <w:t>Does the article begin on the top half of the page or on the lower half of the page?</w:t>
      </w:r>
    </w:p>
    <w:p w14:paraId="7C47D7E7" w14:textId="77777777" w:rsidR="00827211" w:rsidRPr="00096761" w:rsidRDefault="00827211" w:rsidP="00827211">
      <w:pPr>
        <w:tabs>
          <w:tab w:val="left" w:pos="1985"/>
        </w:tabs>
        <w:ind w:left="1418"/>
        <w:rPr>
          <w:rFonts w:cstheme="minorHAnsi"/>
        </w:rPr>
      </w:pPr>
      <w:r w:rsidRPr="00096761">
        <w:rPr>
          <w:rFonts w:cstheme="minorHAnsi"/>
        </w:rPr>
        <w:t xml:space="preserve">1 = </w:t>
      </w:r>
      <w:r w:rsidRPr="00096761">
        <w:rPr>
          <w:rFonts w:cstheme="minorHAnsi"/>
        </w:rPr>
        <w:tab/>
        <w:t>top half of the page</w:t>
      </w:r>
      <w:r w:rsidRPr="00096761">
        <w:rPr>
          <w:rFonts w:cstheme="minorHAnsi"/>
        </w:rPr>
        <w:br/>
        <w:t xml:space="preserve">2 = </w:t>
      </w:r>
      <w:r w:rsidRPr="00096761">
        <w:rPr>
          <w:rFonts w:cstheme="minorHAnsi"/>
        </w:rPr>
        <w:tab/>
        <w:t>lower half of the page</w:t>
      </w:r>
    </w:p>
    <w:p w14:paraId="5ECD2C47" w14:textId="77777777" w:rsidR="00D6454B" w:rsidRPr="00096761" w:rsidRDefault="00D6454B" w:rsidP="00D6454B">
      <w:pPr>
        <w:pStyle w:val="Heading1"/>
        <w:pBdr>
          <w:top w:val="single" w:sz="4" w:space="1" w:color="auto"/>
          <w:left w:val="single" w:sz="4" w:space="4" w:color="auto"/>
          <w:bottom w:val="single" w:sz="4" w:space="1" w:color="auto"/>
          <w:right w:val="single" w:sz="4" w:space="4" w:color="auto"/>
        </w:pBdr>
        <w:rPr>
          <w:rFonts w:asciiTheme="minorHAnsi" w:hAnsiTheme="minorHAnsi" w:cstheme="minorHAnsi"/>
        </w:rPr>
      </w:pPr>
      <w:r w:rsidRPr="00096761">
        <w:rPr>
          <w:rFonts w:asciiTheme="minorHAnsi" w:hAnsiTheme="minorHAnsi" w:cstheme="minorHAnsi"/>
        </w:rPr>
        <w:t>Television only</w:t>
      </w:r>
    </w:p>
    <w:p w14:paraId="002885B3" w14:textId="476306ED" w:rsidR="00D6454B" w:rsidRPr="00096761" w:rsidRDefault="00D6454B" w:rsidP="00D6454B">
      <w:pPr>
        <w:rPr>
          <w:rFonts w:cstheme="minorHAnsi"/>
        </w:rPr>
      </w:pPr>
      <w:r w:rsidRPr="00096761">
        <w:rPr>
          <w:rFonts w:cstheme="minorHAnsi"/>
        </w:rPr>
        <w:t>ENTIRE PERIOD, NL</w:t>
      </w:r>
    </w:p>
    <w:p w14:paraId="2D9DD8B4" w14:textId="77777777" w:rsidR="00D6454B" w:rsidRPr="00096761" w:rsidRDefault="00D6454B" w:rsidP="00D6454B">
      <w:pPr>
        <w:ind w:left="705" w:hanging="705"/>
        <w:rPr>
          <w:rFonts w:cstheme="minorHAnsi"/>
        </w:rPr>
      </w:pPr>
      <w:r w:rsidRPr="00096761">
        <w:rPr>
          <w:rFonts w:cstheme="minorHAnsi"/>
          <w:b/>
        </w:rPr>
        <w:t>TV1</w:t>
      </w:r>
      <w:r w:rsidRPr="00096761">
        <w:rPr>
          <w:rFonts w:cstheme="minorHAnsi"/>
          <w:b/>
        </w:rPr>
        <w:tab/>
        <w:t>Length of TV news item</w:t>
      </w:r>
      <w:r w:rsidRPr="00096761">
        <w:rPr>
          <w:rFonts w:cstheme="minorHAnsi"/>
        </w:rPr>
        <w:t xml:space="preserve"> (in seconds), incl. its introduction by the </w:t>
      </w:r>
      <w:proofErr w:type="spellStart"/>
      <w:r w:rsidRPr="00096761">
        <w:rPr>
          <w:rFonts w:cstheme="minorHAnsi"/>
        </w:rPr>
        <w:t>anchorperson</w:t>
      </w:r>
      <w:proofErr w:type="spellEnd"/>
      <w:r w:rsidRPr="00096761">
        <w:rPr>
          <w:rFonts w:cstheme="minorHAnsi"/>
        </w:rPr>
        <w:t>.</w:t>
      </w:r>
      <w:r w:rsidRPr="00096761">
        <w:rPr>
          <w:rFonts w:cstheme="minorHAnsi"/>
        </w:rPr>
        <w:br/>
      </w:r>
      <w:r w:rsidRPr="00096761">
        <w:rPr>
          <w:rFonts w:cstheme="minorHAnsi"/>
          <w:i/>
          <w:iCs/>
        </w:rPr>
        <w:t>Example</w:t>
      </w:r>
      <w:r w:rsidRPr="00096761">
        <w:rPr>
          <w:rFonts w:cstheme="minorHAnsi"/>
        </w:rPr>
        <w:t>: 1 minute and 58 seconds are coded as 118 seconds!</w:t>
      </w:r>
    </w:p>
    <w:p w14:paraId="1B8F3F78" w14:textId="77777777" w:rsidR="00D6454B" w:rsidRPr="00096761" w:rsidRDefault="00D6454B" w:rsidP="00D6454B">
      <w:pPr>
        <w:ind w:left="705" w:hanging="705"/>
        <w:rPr>
          <w:rFonts w:cstheme="minorHAnsi"/>
        </w:rPr>
      </w:pPr>
      <w:r w:rsidRPr="00096761">
        <w:rPr>
          <w:rFonts w:cstheme="minorHAnsi"/>
          <w:b/>
        </w:rPr>
        <w:t>TV2</w:t>
      </w:r>
      <w:r w:rsidRPr="00096761">
        <w:rPr>
          <w:rFonts w:cstheme="minorHAnsi"/>
          <w:b/>
        </w:rPr>
        <w:tab/>
        <w:t>Story number of TV news item</w:t>
      </w:r>
      <w:r w:rsidRPr="00096761">
        <w:rPr>
          <w:rFonts w:cstheme="minorHAnsi"/>
        </w:rPr>
        <w:t>, consecutive count (number), i.e. the number/position of the news item within the overall news cast</w:t>
      </w:r>
    </w:p>
    <w:p w14:paraId="4B4B4D08" w14:textId="2FA7EF2E" w:rsidR="00D6454B" w:rsidRPr="00096761" w:rsidRDefault="00D6454B" w:rsidP="00D6454B">
      <w:pPr>
        <w:pStyle w:val="Heading1"/>
        <w:pBdr>
          <w:top w:val="single" w:sz="4" w:space="1" w:color="auto"/>
          <w:left w:val="single" w:sz="4" w:space="4" w:color="auto"/>
          <w:bottom w:val="single" w:sz="4" w:space="1" w:color="auto"/>
          <w:right w:val="single" w:sz="4" w:space="4" w:color="auto"/>
        </w:pBdr>
        <w:rPr>
          <w:rFonts w:asciiTheme="minorHAnsi" w:hAnsiTheme="minorHAnsi" w:cstheme="minorHAnsi"/>
        </w:rPr>
      </w:pPr>
      <w:r w:rsidRPr="00096761">
        <w:rPr>
          <w:rFonts w:asciiTheme="minorHAnsi" w:hAnsiTheme="minorHAnsi" w:cstheme="minorHAnsi"/>
        </w:rPr>
        <w:lastRenderedPageBreak/>
        <w:t>Core variables, no filter</w:t>
      </w:r>
    </w:p>
    <w:p w14:paraId="6B32B6CC" w14:textId="77777777" w:rsidR="00827211" w:rsidRPr="00096761" w:rsidRDefault="00827211" w:rsidP="00827211">
      <w:pPr>
        <w:spacing w:before="0" w:after="0"/>
        <w:ind w:left="709" w:hanging="709"/>
        <w:rPr>
          <w:rFonts w:cstheme="minorHAnsi"/>
        </w:rPr>
      </w:pPr>
      <w:r w:rsidRPr="00096761">
        <w:rPr>
          <w:rFonts w:cstheme="minorHAnsi"/>
          <w:b/>
        </w:rPr>
        <w:t>V</w:t>
      </w:r>
      <w:r w:rsidR="0074026A" w:rsidRPr="00096761">
        <w:rPr>
          <w:rFonts w:cstheme="minorHAnsi"/>
          <w:b/>
        </w:rPr>
        <w:t>6</w:t>
      </w:r>
      <w:r w:rsidRPr="00096761">
        <w:rPr>
          <w:rFonts w:cstheme="minorHAnsi"/>
          <w:b/>
        </w:rPr>
        <w:tab/>
      </w:r>
      <w:r w:rsidR="00A976F2" w:rsidRPr="00096761">
        <w:rPr>
          <w:rFonts w:cstheme="minorHAnsi"/>
          <w:b/>
        </w:rPr>
        <w:t>Primary topic of the story</w:t>
      </w:r>
      <w:r w:rsidRPr="00096761">
        <w:rPr>
          <w:rFonts w:cstheme="minorHAnsi"/>
          <w:b/>
        </w:rPr>
        <w:t xml:space="preserve"> </w:t>
      </w:r>
      <w:r w:rsidRPr="00096761">
        <w:rPr>
          <w:rFonts w:cstheme="minorHAnsi"/>
        </w:rPr>
        <w:t xml:space="preserve">(i.e. major subject of the story = taking the most space or time – often mentioned in the headline). </w:t>
      </w:r>
      <w:r w:rsidRPr="00096761">
        <w:rPr>
          <w:rFonts w:cstheme="minorHAnsi"/>
        </w:rPr>
        <w:br/>
        <w:t>[</w:t>
      </w:r>
      <w:r w:rsidRPr="00096761">
        <w:rPr>
          <w:rFonts w:eastAsia="Times New Roman" w:cstheme="minorHAnsi"/>
          <w:lang w:val="nl-NL" w:eastAsia="de-DE"/>
        </w:rPr>
        <w:sym w:font="Wingdings 3" w:char="F067"/>
      </w:r>
      <w:r w:rsidRPr="00096761">
        <w:rPr>
          <w:rFonts w:cstheme="minorHAnsi"/>
        </w:rPr>
        <w:t xml:space="preserve"> </w:t>
      </w:r>
      <w:proofErr w:type="gramStart"/>
      <w:r w:rsidRPr="00096761">
        <w:rPr>
          <w:rFonts w:cstheme="minorHAnsi"/>
        </w:rPr>
        <w:t>see</w:t>
      </w:r>
      <w:proofErr w:type="gramEnd"/>
      <w:r w:rsidRPr="00096761">
        <w:rPr>
          <w:rFonts w:cstheme="minorHAnsi"/>
        </w:rPr>
        <w:t xml:space="preserve"> Appendix F]</w:t>
      </w:r>
    </w:p>
    <w:p w14:paraId="139B9B7C" w14:textId="77777777" w:rsidR="00561699" w:rsidRPr="00096761" w:rsidRDefault="00980419" w:rsidP="00061F5D">
      <w:pPr>
        <w:spacing w:before="0"/>
        <w:ind w:left="360"/>
        <w:rPr>
          <w:rFonts w:cstheme="minorHAnsi"/>
          <w:i/>
          <w:iCs/>
          <w:lang w:val="en-US"/>
        </w:rPr>
      </w:pPr>
      <w:r w:rsidRPr="00096761">
        <w:rPr>
          <w:rFonts w:cstheme="minorHAnsi"/>
          <w:i/>
          <w:iCs/>
        </w:rPr>
        <w:t>Note</w:t>
      </w:r>
      <w:r w:rsidRPr="00096761">
        <w:rPr>
          <w:rFonts w:cstheme="minorHAnsi"/>
          <w:iCs/>
        </w:rPr>
        <w:t xml:space="preserve">: If there is more than one appropriate category, </w:t>
      </w:r>
      <w:r w:rsidRPr="00096761">
        <w:rPr>
          <w:rFonts w:cstheme="minorHAnsi"/>
          <w:b/>
          <w:bCs/>
          <w:iCs/>
        </w:rPr>
        <w:t>always choose the most specific one</w:t>
      </w:r>
      <w:r w:rsidRPr="00096761">
        <w:rPr>
          <w:rFonts w:cstheme="minorHAnsi"/>
          <w:iCs/>
        </w:rPr>
        <w:t>.</w:t>
      </w:r>
    </w:p>
    <w:p w14:paraId="53A8A2C3" w14:textId="77777777" w:rsidR="00561699" w:rsidRPr="00096761" w:rsidRDefault="00980419" w:rsidP="00061F5D">
      <w:pPr>
        <w:spacing w:before="0" w:after="0"/>
        <w:ind w:left="360"/>
        <w:rPr>
          <w:rFonts w:cstheme="minorHAnsi"/>
          <w:i/>
          <w:iCs/>
          <w:lang w:val="en-US"/>
        </w:rPr>
      </w:pPr>
      <w:r w:rsidRPr="00096761">
        <w:rPr>
          <w:rFonts w:cstheme="minorHAnsi"/>
          <w:i/>
          <w:iCs/>
        </w:rPr>
        <w:t>Note II</w:t>
      </w:r>
      <w:r w:rsidRPr="00096761">
        <w:rPr>
          <w:rFonts w:cstheme="minorHAnsi"/>
          <w:iCs/>
        </w:rPr>
        <w:t xml:space="preserve">: When no topic is the </w:t>
      </w:r>
      <w:r w:rsidRPr="00096761">
        <w:rPr>
          <w:rFonts w:cstheme="minorHAnsi"/>
          <w:b/>
          <w:bCs/>
          <w:iCs/>
        </w:rPr>
        <w:t>obvious</w:t>
      </w:r>
      <w:r w:rsidRPr="00096761">
        <w:rPr>
          <w:rFonts w:cstheme="minorHAnsi"/>
          <w:iCs/>
        </w:rPr>
        <w:t xml:space="preserve"> main topic of the story, choose the first topic mentioned</w:t>
      </w:r>
      <w:r w:rsidRPr="00096761">
        <w:rPr>
          <w:rFonts w:cstheme="minorHAnsi"/>
          <w:i/>
          <w:iCs/>
        </w:rPr>
        <w:t>.</w:t>
      </w:r>
    </w:p>
    <w:p w14:paraId="0778EDF5" w14:textId="77777777" w:rsidR="00561699" w:rsidRPr="00096761" w:rsidRDefault="00980419" w:rsidP="00061F5D">
      <w:pPr>
        <w:spacing w:before="0" w:after="0"/>
        <w:ind w:left="360"/>
        <w:rPr>
          <w:rFonts w:cstheme="minorHAnsi"/>
          <w:i/>
          <w:iCs/>
          <w:lang w:val="en-US"/>
        </w:rPr>
      </w:pPr>
      <w:r w:rsidRPr="00096761">
        <w:rPr>
          <w:rFonts w:cstheme="minorHAnsi"/>
          <w:i/>
          <w:iCs/>
        </w:rPr>
        <w:t xml:space="preserve">Note III: </w:t>
      </w:r>
      <w:r w:rsidRPr="00096761">
        <w:rPr>
          <w:rFonts w:cstheme="minorHAnsi"/>
          <w:iCs/>
        </w:rPr>
        <w:t xml:space="preserve">If no topic is mentioned twice, choose </w:t>
      </w:r>
      <w:proofErr w:type="gramStart"/>
      <w:r w:rsidRPr="00096761">
        <w:rPr>
          <w:rFonts w:cstheme="minorHAnsi"/>
          <w:iCs/>
        </w:rPr>
        <w:t>n/a</w:t>
      </w:r>
      <w:proofErr w:type="gramEnd"/>
      <w:r w:rsidRPr="00096761">
        <w:rPr>
          <w:rFonts w:cstheme="minorHAnsi"/>
          <w:iCs/>
        </w:rPr>
        <w:t>.</w:t>
      </w:r>
    </w:p>
    <w:p w14:paraId="4901DFA2" w14:textId="77777777" w:rsidR="00827211" w:rsidRPr="00096761" w:rsidRDefault="00827211" w:rsidP="00827211">
      <w:pPr>
        <w:pStyle w:val="CommentText"/>
        <w:rPr>
          <w:highlight w:val="yellow"/>
        </w:rPr>
      </w:pPr>
      <w:r w:rsidRPr="00096761">
        <w:rPr>
          <w:rFonts w:eastAsia="Times New Roman" w:cstheme="minorHAnsi"/>
          <w:highlight w:val="yellow"/>
          <w:lang w:val="nl-NL" w:eastAsia="de-DE"/>
        </w:rPr>
        <w:sym w:font="Wingdings 3" w:char="F067"/>
      </w:r>
      <w:r w:rsidRPr="00096761">
        <w:rPr>
          <w:rFonts w:cstheme="minorHAnsi"/>
          <w:highlight w:val="yellow"/>
        </w:rPr>
        <w:t xml:space="preserve"> </w:t>
      </w:r>
      <w:r w:rsidRPr="00096761">
        <w:rPr>
          <w:highlight w:val="yellow"/>
        </w:rPr>
        <w:t xml:space="preserve">For NL routing, </w:t>
      </w:r>
      <w:proofErr w:type="gramStart"/>
      <w:r w:rsidRPr="00096761">
        <w:rPr>
          <w:highlight w:val="yellow"/>
        </w:rPr>
        <w:t>All</w:t>
      </w:r>
      <w:proofErr w:type="gramEnd"/>
      <w:r w:rsidRPr="00096761">
        <w:rPr>
          <w:highlight w:val="yellow"/>
        </w:rPr>
        <w:t xml:space="preserve"> topics </w:t>
      </w:r>
      <w:r w:rsidRPr="00096761">
        <w:rPr>
          <w:rFonts w:eastAsia="Times New Roman" w:cstheme="minorHAnsi"/>
          <w:highlight w:val="yellow"/>
          <w:lang w:val="nl-NL" w:eastAsia="de-DE"/>
        </w:rPr>
        <w:sym w:font="Wingdings 3" w:char="F067"/>
      </w:r>
      <w:r w:rsidRPr="00096761">
        <w:rPr>
          <w:rFonts w:eastAsia="Times New Roman" w:cstheme="minorHAnsi"/>
          <w:highlight w:val="yellow"/>
          <w:lang w:val="en-US" w:eastAsia="de-DE"/>
        </w:rPr>
        <w:t xml:space="preserve"> </w:t>
      </w:r>
      <w:r w:rsidRPr="00096761">
        <w:rPr>
          <w:highlight w:val="yellow"/>
        </w:rPr>
        <w:t xml:space="preserve">emotionality, immigration </w:t>
      </w:r>
      <w:r w:rsidRPr="00096761">
        <w:rPr>
          <w:rFonts w:eastAsia="Times New Roman" w:cstheme="minorHAnsi"/>
          <w:highlight w:val="yellow"/>
          <w:lang w:val="nl-NL" w:eastAsia="de-DE"/>
        </w:rPr>
        <w:sym w:font="Wingdings 3" w:char="F067"/>
      </w:r>
      <w:r w:rsidRPr="00096761">
        <w:rPr>
          <w:highlight w:val="yellow"/>
        </w:rPr>
        <w:t xml:space="preserve"> Rachid Magdalena items -- Both coding instructions are provided at the end of the document</w:t>
      </w:r>
    </w:p>
    <w:p w14:paraId="5FA0759D" w14:textId="77777777" w:rsidR="00D6454B" w:rsidRPr="00096761" w:rsidRDefault="00D6454B" w:rsidP="00D6454B">
      <w:pPr>
        <w:rPr>
          <w:rFonts w:cstheme="minorHAnsi"/>
          <w:lang w:val="nl-NL"/>
        </w:rPr>
      </w:pPr>
      <w:r w:rsidRPr="00096761">
        <w:rPr>
          <w:rFonts w:cstheme="minorHAnsi"/>
          <w:highlight w:val="yellow"/>
          <w:lang w:val="nl-NL"/>
        </w:rPr>
        <w:t>ENTIRE PERIOD, NL</w:t>
      </w:r>
    </w:p>
    <w:p w14:paraId="29CCE0FA" w14:textId="77777777" w:rsidR="00D6454B" w:rsidRPr="00096761" w:rsidRDefault="00D6454B" w:rsidP="00D6454B">
      <w:pPr>
        <w:ind w:left="1418" w:hanging="1418"/>
        <w:rPr>
          <w:rFonts w:eastAsia="Times New Roman" w:cstheme="minorHAnsi"/>
          <w:spacing w:val="-3"/>
          <w:lang w:val="nl-NL" w:eastAsia="nl-NL"/>
        </w:rPr>
      </w:pPr>
      <w:r w:rsidRPr="00096761">
        <w:rPr>
          <w:rFonts w:eastAsia="Times New Roman" w:cstheme="minorHAnsi"/>
          <w:b/>
          <w:lang w:val="nl-NL" w:eastAsia="nl-NL"/>
        </w:rPr>
        <w:t>NL1 a-e</w:t>
      </w:r>
      <w:r w:rsidRPr="00096761">
        <w:rPr>
          <w:rFonts w:eastAsia="Times New Roman" w:cstheme="minorHAnsi"/>
          <w:lang w:val="nl-NL" w:eastAsia="nl-NL"/>
        </w:rPr>
        <w:tab/>
      </w:r>
      <w:r w:rsidRPr="00096761">
        <w:rPr>
          <w:rFonts w:eastAsia="Times New Roman" w:cstheme="minorHAnsi"/>
          <w:spacing w:val="-3"/>
          <w:lang w:val="nl-NL" w:eastAsia="nl-NL"/>
        </w:rPr>
        <w:t>[</w:t>
      </w:r>
      <w:r w:rsidRPr="00096761">
        <w:rPr>
          <w:rFonts w:eastAsia="Times New Roman" w:cstheme="minorHAnsi"/>
          <w:b/>
          <w:bCs/>
          <w:spacing w:val="-3"/>
          <w:lang w:val="nl-NL" w:eastAsia="nl-NL"/>
        </w:rPr>
        <w:t>TOPIC EMOTION</w:t>
      </w:r>
      <w:r w:rsidRPr="00096761">
        <w:rPr>
          <w:rFonts w:eastAsia="Times New Roman" w:cstheme="minorHAnsi"/>
          <w:spacing w:val="-3"/>
          <w:lang w:val="nl-NL" w:eastAsia="nl-NL"/>
        </w:rPr>
        <w:t xml:space="preserve">, vervolg variabele voor het </w:t>
      </w:r>
      <w:proofErr w:type="spellStart"/>
      <w:r w:rsidRPr="00096761">
        <w:rPr>
          <w:rFonts w:eastAsia="Times New Roman" w:cstheme="minorHAnsi"/>
          <w:spacing w:val="-3"/>
          <w:lang w:val="nl-NL" w:eastAsia="nl-NL"/>
        </w:rPr>
        <w:t>hoofd-onderwerp</w:t>
      </w:r>
      <w:proofErr w:type="spellEnd"/>
      <w:r w:rsidRPr="00096761">
        <w:rPr>
          <w:rFonts w:eastAsia="Times New Roman" w:cstheme="minorHAnsi"/>
          <w:spacing w:val="-3"/>
          <w:lang w:val="nl-NL" w:eastAsia="nl-NL"/>
        </w:rPr>
        <w:t xml:space="preserve">]: Wordt het thema/onderwerp expliciet met positieve of negatieve emoties verbonden en beschreven? Worden positieve of negatieve emoties gebruikt in de omschrijving van het thema/onderwerp en zijn ze onderdeel van de bewoording en/of plaatsing van het thema/onderwerp? </w:t>
      </w:r>
    </w:p>
    <w:p w14:paraId="33DFA19A" w14:textId="77777777" w:rsidR="00D6454B" w:rsidRPr="00096761" w:rsidRDefault="00D6454B" w:rsidP="00D6454B">
      <w:pPr>
        <w:ind w:left="1418"/>
        <w:rPr>
          <w:rFonts w:eastAsia="Times New Roman" w:cstheme="minorHAnsi"/>
          <w:lang w:val="nl-NL" w:eastAsia="nl-NL"/>
        </w:rPr>
      </w:pPr>
      <w:r w:rsidRPr="00096761">
        <w:rPr>
          <w:rFonts w:eastAsia="Times New Roman" w:cstheme="minorHAnsi"/>
          <w:spacing w:val="-3"/>
          <w:lang w:val="nl-NL" w:eastAsia="nl-NL"/>
        </w:rPr>
        <w:t xml:space="preserve">Welke van de volgende emoties spelen bij de beschrijving van het thema/onderwerp in deze bijdrage (in dit item) een rol (de emotie verwijst naar het thema/onderwerp)? Voor dit item hoeft het </w:t>
      </w:r>
      <w:proofErr w:type="gramStart"/>
      <w:r w:rsidRPr="00096761">
        <w:rPr>
          <w:rFonts w:eastAsia="Times New Roman" w:cstheme="minorHAnsi"/>
          <w:spacing w:val="-3"/>
          <w:lang w:val="nl-NL" w:eastAsia="nl-NL"/>
        </w:rPr>
        <w:t>thema/onderwerp</w:t>
      </w:r>
      <w:proofErr w:type="gramEnd"/>
      <w:r w:rsidRPr="00096761">
        <w:rPr>
          <w:rFonts w:eastAsia="Times New Roman" w:cstheme="minorHAnsi"/>
          <w:spacing w:val="-3"/>
          <w:lang w:val="nl-NL" w:eastAsia="nl-NL"/>
        </w:rPr>
        <w:t xml:space="preserve"> niet noodzakelijk het object van de emotie te zijn, maar mag wel. Meerdere antwoorden </w:t>
      </w:r>
      <w:proofErr w:type="gramStart"/>
      <w:r w:rsidRPr="00096761">
        <w:rPr>
          <w:rFonts w:eastAsia="Times New Roman" w:cstheme="minorHAnsi"/>
          <w:spacing w:val="-3"/>
          <w:lang w:val="nl-NL" w:eastAsia="nl-NL"/>
        </w:rPr>
        <w:t>mogelijk</w:t>
      </w:r>
      <w:r w:rsidRPr="00096761">
        <w:rPr>
          <w:rFonts w:eastAsia="Times New Roman" w:cstheme="minorHAnsi"/>
          <w:lang w:val="nl-NL" w:eastAsia="nl-NL"/>
        </w:rPr>
        <w:t xml:space="preserve"> .</w:t>
      </w:r>
      <w:proofErr w:type="gramEnd"/>
    </w:p>
    <w:p w14:paraId="25474F10" w14:textId="77777777" w:rsidR="00D6454B" w:rsidRPr="00096761" w:rsidRDefault="00D6454B" w:rsidP="00803069">
      <w:pPr>
        <w:pStyle w:val="ListParagraph"/>
        <w:numPr>
          <w:ilvl w:val="0"/>
          <w:numId w:val="9"/>
        </w:numPr>
        <w:rPr>
          <w:rFonts w:eastAsia="Times New Roman" w:cstheme="minorHAnsi"/>
          <w:i/>
          <w:iCs/>
          <w:spacing w:val="-3"/>
          <w:lang w:val="nl-NL" w:eastAsia="nl-NL"/>
        </w:rPr>
      </w:pPr>
      <w:r w:rsidRPr="00096761">
        <w:rPr>
          <w:rFonts w:eastAsia="Times New Roman" w:cstheme="minorHAnsi"/>
          <w:i/>
          <w:iCs/>
          <w:spacing w:val="-3"/>
          <w:lang w:val="nl-NL" w:eastAsia="nl-NL"/>
        </w:rPr>
        <w:t>Angst</w:t>
      </w:r>
    </w:p>
    <w:p w14:paraId="3BB0E28B" w14:textId="77777777" w:rsidR="00D6454B" w:rsidRPr="00096761" w:rsidRDefault="00D6454B" w:rsidP="00803069">
      <w:pPr>
        <w:pStyle w:val="ListParagraph"/>
        <w:numPr>
          <w:ilvl w:val="0"/>
          <w:numId w:val="9"/>
        </w:numPr>
        <w:rPr>
          <w:rFonts w:eastAsia="Times New Roman" w:cstheme="minorHAnsi"/>
          <w:i/>
          <w:iCs/>
          <w:spacing w:val="-3"/>
          <w:lang w:val="nl-NL" w:eastAsia="nl-NL"/>
        </w:rPr>
      </w:pPr>
      <w:r w:rsidRPr="00096761">
        <w:rPr>
          <w:rFonts w:eastAsia="Times New Roman" w:cstheme="minorHAnsi"/>
          <w:i/>
          <w:iCs/>
          <w:spacing w:val="-3"/>
          <w:lang w:val="nl-NL" w:eastAsia="nl-NL"/>
        </w:rPr>
        <w:t xml:space="preserve"> Woede</w:t>
      </w:r>
    </w:p>
    <w:p w14:paraId="0BEFBE26" w14:textId="77777777" w:rsidR="00D6454B" w:rsidRPr="00096761" w:rsidRDefault="00D6454B" w:rsidP="00803069">
      <w:pPr>
        <w:pStyle w:val="ListParagraph"/>
        <w:numPr>
          <w:ilvl w:val="0"/>
          <w:numId w:val="9"/>
        </w:numPr>
        <w:rPr>
          <w:rFonts w:eastAsia="Times New Roman" w:cstheme="minorHAnsi"/>
          <w:i/>
          <w:iCs/>
          <w:spacing w:val="-3"/>
          <w:lang w:val="nl-NL" w:eastAsia="nl-NL"/>
        </w:rPr>
      </w:pPr>
      <w:r w:rsidRPr="00096761">
        <w:rPr>
          <w:rFonts w:eastAsia="Times New Roman" w:cstheme="minorHAnsi"/>
          <w:i/>
          <w:iCs/>
          <w:spacing w:val="-3"/>
          <w:lang w:val="nl-NL" w:eastAsia="nl-NL"/>
        </w:rPr>
        <w:t xml:space="preserve"> Afkeer</w:t>
      </w:r>
    </w:p>
    <w:p w14:paraId="075E6E82" w14:textId="77777777" w:rsidR="00D6454B" w:rsidRPr="00096761" w:rsidRDefault="00D6454B" w:rsidP="00803069">
      <w:pPr>
        <w:pStyle w:val="ListParagraph"/>
        <w:numPr>
          <w:ilvl w:val="0"/>
          <w:numId w:val="9"/>
        </w:numPr>
        <w:rPr>
          <w:rFonts w:eastAsia="Times New Roman" w:cstheme="minorHAnsi"/>
          <w:i/>
          <w:iCs/>
          <w:spacing w:val="-3"/>
          <w:lang w:val="nl-NL" w:eastAsia="nl-NL"/>
        </w:rPr>
      </w:pPr>
      <w:r w:rsidRPr="00096761">
        <w:rPr>
          <w:rFonts w:eastAsia="Times New Roman" w:cstheme="minorHAnsi"/>
          <w:i/>
          <w:iCs/>
          <w:spacing w:val="-3"/>
          <w:lang w:val="nl-NL" w:eastAsia="nl-NL"/>
        </w:rPr>
        <w:t>Hoop</w:t>
      </w:r>
    </w:p>
    <w:p w14:paraId="4CC21544" w14:textId="77777777" w:rsidR="00D6454B" w:rsidRPr="00096761" w:rsidRDefault="00D6454B" w:rsidP="00803069">
      <w:pPr>
        <w:pStyle w:val="ListParagraph"/>
        <w:numPr>
          <w:ilvl w:val="0"/>
          <w:numId w:val="9"/>
        </w:numPr>
        <w:rPr>
          <w:rFonts w:eastAsia="Times New Roman" w:cstheme="minorHAnsi"/>
          <w:i/>
          <w:iCs/>
          <w:spacing w:val="-3"/>
          <w:lang w:val="nl-NL" w:eastAsia="nl-NL"/>
        </w:rPr>
      </w:pPr>
      <w:r w:rsidRPr="00096761">
        <w:rPr>
          <w:rFonts w:eastAsia="Times New Roman" w:cstheme="minorHAnsi"/>
          <w:i/>
          <w:iCs/>
          <w:spacing w:val="-3"/>
          <w:lang w:val="nl-NL" w:eastAsia="nl-NL"/>
        </w:rPr>
        <w:t>Frustratie</w:t>
      </w:r>
    </w:p>
    <w:p w14:paraId="4CB6B9B4" w14:textId="77777777" w:rsidR="00D6454B" w:rsidRPr="00096761" w:rsidRDefault="00D6454B" w:rsidP="00803069">
      <w:pPr>
        <w:pStyle w:val="ListParagraph"/>
        <w:numPr>
          <w:ilvl w:val="0"/>
          <w:numId w:val="9"/>
        </w:numPr>
        <w:rPr>
          <w:rFonts w:eastAsia="Times New Roman" w:cstheme="minorHAnsi"/>
          <w:i/>
          <w:iCs/>
          <w:spacing w:val="-3"/>
          <w:lang w:val="nl-NL" w:eastAsia="nl-NL"/>
        </w:rPr>
      </w:pPr>
      <w:r w:rsidRPr="00096761">
        <w:rPr>
          <w:rFonts w:eastAsia="Times New Roman" w:cstheme="minorHAnsi"/>
          <w:i/>
          <w:iCs/>
          <w:spacing w:val="-3"/>
          <w:lang w:val="nl-NL" w:eastAsia="nl-NL"/>
        </w:rPr>
        <w:t>Verassing</w:t>
      </w:r>
    </w:p>
    <w:p w14:paraId="18FF0CBA" w14:textId="77777777" w:rsidR="00D6454B" w:rsidRPr="00096761" w:rsidRDefault="00D6454B" w:rsidP="00D6454B">
      <w:pPr>
        <w:rPr>
          <w:lang w:val="nl-NL"/>
        </w:rPr>
      </w:pPr>
    </w:p>
    <w:p w14:paraId="0B980959" w14:textId="77777777" w:rsidR="00D6454B" w:rsidRPr="00096761" w:rsidRDefault="00D6454B" w:rsidP="00D6454B">
      <w:pPr>
        <w:rPr>
          <w:rFonts w:eastAsia="Times New Roman" w:cstheme="minorHAnsi"/>
          <w:spacing w:val="-3"/>
          <w:lang w:val="nl-NL" w:eastAsia="nl-NL"/>
        </w:rPr>
      </w:pPr>
      <w:r w:rsidRPr="00096761">
        <w:rPr>
          <w:lang w:val="nl-NL"/>
        </w:rPr>
        <w:br/>
      </w:r>
      <w:r w:rsidRPr="00096761">
        <w:rPr>
          <w:rFonts w:eastAsia="Times New Roman" w:cstheme="minorHAnsi"/>
          <w:spacing w:val="-3"/>
          <w:lang w:val="nl-NL" w:eastAsia="nl-NL"/>
        </w:rPr>
        <w:t>0 = niet genoemd</w:t>
      </w:r>
      <w:r w:rsidRPr="00096761">
        <w:rPr>
          <w:rFonts w:eastAsia="Times New Roman" w:cstheme="minorHAnsi"/>
          <w:spacing w:val="-3"/>
          <w:lang w:val="nl-NL" w:eastAsia="nl-NL"/>
        </w:rPr>
        <w:br/>
        <w:t>1 = genoemd</w:t>
      </w:r>
    </w:p>
    <w:p w14:paraId="62AB63A3" w14:textId="77777777" w:rsidR="00D6454B" w:rsidRPr="00096761" w:rsidRDefault="00D6454B" w:rsidP="00D6454B">
      <w:pPr>
        <w:pStyle w:val="Heading5"/>
        <w:rPr>
          <w:rFonts w:asciiTheme="minorHAnsi" w:hAnsiTheme="minorHAnsi"/>
          <w:sz w:val="27"/>
          <w:szCs w:val="27"/>
          <w:lang w:val="en-US"/>
        </w:rPr>
      </w:pPr>
      <w:r w:rsidRPr="00096761">
        <w:rPr>
          <w:rFonts w:asciiTheme="minorHAnsi" w:hAnsiTheme="minorHAnsi"/>
          <w:lang w:val="en-US"/>
        </w:rPr>
        <w:t xml:space="preserve">Magdalena &amp; </w:t>
      </w:r>
      <w:proofErr w:type="spellStart"/>
      <w:r w:rsidRPr="00096761">
        <w:rPr>
          <w:rFonts w:asciiTheme="minorHAnsi" w:hAnsiTheme="minorHAnsi"/>
          <w:lang w:val="en-US"/>
        </w:rPr>
        <w:t>Rachid</w:t>
      </w:r>
      <w:proofErr w:type="spellEnd"/>
      <w:r w:rsidRPr="00096761">
        <w:rPr>
          <w:rFonts w:asciiTheme="minorHAnsi" w:hAnsiTheme="minorHAnsi"/>
          <w:lang w:val="en-US"/>
        </w:rPr>
        <w:t xml:space="preserve"> – MUSLIMS AND POLES EVALUATIONS</w:t>
      </w:r>
    </w:p>
    <w:p w14:paraId="641A48EB" w14:textId="77777777" w:rsidR="00D6454B" w:rsidRPr="00096761" w:rsidRDefault="00D6454B" w:rsidP="00D6454B">
      <w:pPr>
        <w:pStyle w:val="CommentText"/>
        <w:rPr>
          <w:i/>
        </w:rPr>
      </w:pPr>
      <w:r w:rsidRPr="00096761">
        <w:rPr>
          <w:rFonts w:cstheme="minorHAnsi"/>
        </w:rPr>
        <w:t>FILTER: IF PRIMARY TOPIC (V6) = [0124 | 0501 thru 0507 | 0704 | 1204 | 1603</w:t>
      </w:r>
      <w:proofErr w:type="gramStart"/>
      <w:r w:rsidRPr="00096761">
        <w:rPr>
          <w:rFonts w:cstheme="minorHAnsi"/>
        </w:rPr>
        <w:t>]</w:t>
      </w:r>
      <w:proofErr w:type="gramEnd"/>
      <w:r w:rsidRPr="00096761">
        <w:rPr>
          <w:rFonts w:cstheme="minorHAnsi"/>
        </w:rPr>
        <w:br/>
      </w:r>
      <w:r w:rsidRPr="00096761">
        <w:rPr>
          <w:rFonts w:cstheme="minorHAnsi"/>
          <w:i/>
        </w:rPr>
        <w:t>(</w:t>
      </w:r>
      <w:r w:rsidRPr="00096761">
        <w:rPr>
          <w:i/>
        </w:rPr>
        <w:t>Free movement of people. Immigration issues. Religion. Immigrant rights. Potential EU membership Turkey</w:t>
      </w:r>
    </w:p>
    <w:p w14:paraId="5F6C3E01" w14:textId="77777777" w:rsidR="00D6454B" w:rsidRPr="00096761" w:rsidRDefault="00D6454B" w:rsidP="00D6454B">
      <w:pPr>
        <w:rPr>
          <w:rFonts w:cstheme="minorHAnsi"/>
        </w:rPr>
      </w:pPr>
      <w:r w:rsidRPr="00096761">
        <w:rPr>
          <w:rFonts w:cstheme="minorHAnsi"/>
        </w:rPr>
        <w:t>FILTER: FROM 6 DECEMBER 2013 – 30 MARCH 2014, NL</w:t>
      </w:r>
    </w:p>
    <w:p w14:paraId="56939603" w14:textId="77777777" w:rsidR="00D6454B" w:rsidRPr="00096761" w:rsidRDefault="00D6454B" w:rsidP="00D6454B">
      <w:pPr>
        <w:ind w:left="1418" w:hanging="1418"/>
        <w:rPr>
          <w:rFonts w:cstheme="minorHAnsi"/>
        </w:rPr>
      </w:pPr>
      <w:r w:rsidRPr="00096761">
        <w:rPr>
          <w:rFonts w:cs="Calibri"/>
          <w:b/>
        </w:rPr>
        <w:lastRenderedPageBreak/>
        <w:t>NL2</w:t>
      </w:r>
      <w:r w:rsidRPr="00096761">
        <w:rPr>
          <w:rFonts w:cs="Calibri"/>
        </w:rPr>
        <w:tab/>
        <w:t xml:space="preserve">Are </w:t>
      </w:r>
      <w:r w:rsidRPr="00096761">
        <w:rPr>
          <w:rFonts w:cs="Calibri"/>
          <w:b/>
        </w:rPr>
        <w:t xml:space="preserve">Muslims, or people originating from Muslim countries </w:t>
      </w:r>
      <w:r w:rsidRPr="00096761">
        <w:rPr>
          <w:rFonts w:cs="Calibri"/>
        </w:rPr>
        <w:t>mentioned? [Either a specific individual of whom is explicitly made clear s/he is Muslim or from a Muslim country, a specific group of whom is explicitly made clear they are Muslims or from a Muslim country, or Muslims/people from Muslim countries in general terms.]</w:t>
      </w:r>
      <w:r w:rsidRPr="00096761">
        <w:rPr>
          <w:rFonts w:cs="Calibri"/>
        </w:rPr>
        <w:br/>
      </w:r>
      <w:r w:rsidRPr="00096761">
        <w:rPr>
          <w:rFonts w:cs="Calibri"/>
        </w:rPr>
        <w:br/>
        <w:t xml:space="preserve">Muslims countries are here defined as Arabic countries and/or countries in North Africa (including </w:t>
      </w:r>
      <w:proofErr w:type="spellStart"/>
      <w:r w:rsidRPr="00096761">
        <w:rPr>
          <w:rFonts w:cs="Calibri"/>
        </w:rPr>
        <w:t>Mali</w:t>
      </w:r>
      <w:proofErr w:type="spellEnd"/>
      <w:r w:rsidRPr="00096761">
        <w:rPr>
          <w:rFonts w:cs="Calibri"/>
        </w:rPr>
        <w:t xml:space="preserve">, Sudan and Somalia) and countries in the Middle East (including Turkey, Afghanistan and Pakistan). Other Muslim countries (e.g., former Soviet states or in South East Asia) should only be coded if the article explicitly mentions the country to be a Muslim country. </w:t>
      </w:r>
    </w:p>
    <w:tbl>
      <w:tblPr>
        <w:tblW w:w="9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2005"/>
        <w:gridCol w:w="2001"/>
        <w:gridCol w:w="2012"/>
      </w:tblGrid>
      <w:tr w:rsidR="00D6454B" w:rsidRPr="00096761" w14:paraId="721E8867" w14:textId="77777777" w:rsidTr="00DF3669">
        <w:tc>
          <w:tcPr>
            <w:tcW w:w="3227" w:type="dxa"/>
            <w:shd w:val="clear" w:color="auto" w:fill="auto"/>
          </w:tcPr>
          <w:p w14:paraId="76EECF46" w14:textId="77777777" w:rsidR="00D6454B" w:rsidRPr="00096761" w:rsidRDefault="00D6454B" w:rsidP="00DF3669">
            <w:pPr>
              <w:rPr>
                <w:rFonts w:cs="Calibri"/>
              </w:rPr>
            </w:pPr>
          </w:p>
        </w:tc>
        <w:tc>
          <w:tcPr>
            <w:tcW w:w="2005" w:type="dxa"/>
            <w:shd w:val="clear" w:color="auto" w:fill="auto"/>
          </w:tcPr>
          <w:p w14:paraId="429296A2" w14:textId="77777777" w:rsidR="00D6454B" w:rsidRPr="00096761" w:rsidRDefault="00D6454B" w:rsidP="00DF3669">
            <w:pPr>
              <w:jc w:val="center"/>
              <w:rPr>
                <w:rFonts w:cs="Calibri"/>
              </w:rPr>
            </w:pPr>
            <w:r w:rsidRPr="00096761">
              <w:rPr>
                <w:rFonts w:cs="Calibri"/>
              </w:rPr>
              <w:t>In the Netherlands</w:t>
            </w:r>
          </w:p>
        </w:tc>
        <w:tc>
          <w:tcPr>
            <w:tcW w:w="2001" w:type="dxa"/>
            <w:shd w:val="clear" w:color="auto" w:fill="auto"/>
          </w:tcPr>
          <w:p w14:paraId="0CA99567" w14:textId="77777777" w:rsidR="00D6454B" w:rsidRPr="00096761" w:rsidRDefault="00D6454B" w:rsidP="00DF3669">
            <w:pPr>
              <w:jc w:val="center"/>
              <w:rPr>
                <w:rFonts w:cs="Calibri"/>
              </w:rPr>
            </w:pPr>
            <w:r w:rsidRPr="00096761">
              <w:rPr>
                <w:rFonts w:cs="Calibri"/>
              </w:rPr>
              <w:t>In another country</w:t>
            </w:r>
          </w:p>
        </w:tc>
        <w:tc>
          <w:tcPr>
            <w:tcW w:w="2012" w:type="dxa"/>
            <w:shd w:val="clear" w:color="auto" w:fill="auto"/>
          </w:tcPr>
          <w:p w14:paraId="60D54E02" w14:textId="77777777" w:rsidR="00D6454B" w:rsidRPr="00096761" w:rsidRDefault="00D6454B" w:rsidP="00DF3669">
            <w:pPr>
              <w:jc w:val="center"/>
              <w:rPr>
                <w:rFonts w:cs="Calibri"/>
              </w:rPr>
            </w:pPr>
            <w:r w:rsidRPr="00096761">
              <w:rPr>
                <w:rFonts w:cs="Calibri"/>
              </w:rPr>
              <w:t>In the “home” country</w:t>
            </w:r>
          </w:p>
        </w:tc>
      </w:tr>
      <w:tr w:rsidR="00D6454B" w:rsidRPr="00096761" w14:paraId="11BB0E77" w14:textId="77777777" w:rsidTr="00DF3669">
        <w:tc>
          <w:tcPr>
            <w:tcW w:w="3227" w:type="dxa"/>
            <w:shd w:val="clear" w:color="auto" w:fill="auto"/>
            <w:vAlign w:val="center"/>
          </w:tcPr>
          <w:p w14:paraId="1863C3EB" w14:textId="77777777" w:rsidR="00D6454B" w:rsidRPr="00096761" w:rsidRDefault="00D6454B" w:rsidP="00DF3669">
            <w:pPr>
              <w:rPr>
                <w:rFonts w:cs="Calibri"/>
              </w:rPr>
            </w:pPr>
            <w:r w:rsidRPr="00096761">
              <w:rPr>
                <w:rFonts w:cs="Calibri"/>
              </w:rPr>
              <w:t>Muslims / followers of Islam</w:t>
            </w:r>
          </w:p>
        </w:tc>
        <w:tc>
          <w:tcPr>
            <w:tcW w:w="2005" w:type="dxa"/>
            <w:shd w:val="clear" w:color="auto" w:fill="auto"/>
            <w:vAlign w:val="center"/>
          </w:tcPr>
          <w:p w14:paraId="465FC272" w14:textId="77777777" w:rsidR="00D6454B" w:rsidRPr="00096761" w:rsidRDefault="00D6454B" w:rsidP="00DF3669">
            <w:pPr>
              <w:jc w:val="center"/>
              <w:rPr>
                <w:rFonts w:cs="Calibri"/>
              </w:rPr>
            </w:pPr>
            <w:r w:rsidRPr="00096761">
              <w:rPr>
                <w:rFonts w:ascii="Cambria Math" w:hAnsi="Cambria Math" w:cs="Cambria Math"/>
              </w:rPr>
              <w:t>⧠</w:t>
            </w:r>
          </w:p>
        </w:tc>
        <w:tc>
          <w:tcPr>
            <w:tcW w:w="2001" w:type="dxa"/>
            <w:shd w:val="clear" w:color="auto" w:fill="auto"/>
            <w:vAlign w:val="center"/>
          </w:tcPr>
          <w:p w14:paraId="62B37278" w14:textId="77777777" w:rsidR="00D6454B" w:rsidRPr="00096761" w:rsidRDefault="00D6454B" w:rsidP="00DF3669">
            <w:pPr>
              <w:jc w:val="center"/>
              <w:rPr>
                <w:rFonts w:cs="Calibri"/>
              </w:rPr>
            </w:pPr>
            <w:r w:rsidRPr="00096761">
              <w:rPr>
                <w:rFonts w:ascii="Cambria Math" w:hAnsi="Cambria Math" w:cs="Cambria Math"/>
              </w:rPr>
              <w:t>⧠</w:t>
            </w:r>
          </w:p>
        </w:tc>
        <w:tc>
          <w:tcPr>
            <w:tcW w:w="2012" w:type="dxa"/>
            <w:shd w:val="clear" w:color="auto" w:fill="auto"/>
            <w:vAlign w:val="center"/>
          </w:tcPr>
          <w:p w14:paraId="193B4461" w14:textId="77777777" w:rsidR="00D6454B" w:rsidRPr="00096761" w:rsidRDefault="00D6454B" w:rsidP="00DF3669">
            <w:pPr>
              <w:jc w:val="center"/>
              <w:rPr>
                <w:rFonts w:cs="Calibri"/>
              </w:rPr>
            </w:pPr>
            <w:r w:rsidRPr="00096761">
              <w:rPr>
                <w:rFonts w:ascii="Cambria Math" w:hAnsi="Cambria Math" w:cs="Cambria Math"/>
              </w:rPr>
              <w:t>⧠</w:t>
            </w:r>
          </w:p>
        </w:tc>
      </w:tr>
      <w:tr w:rsidR="00D6454B" w:rsidRPr="00096761" w14:paraId="6A2DD426" w14:textId="77777777" w:rsidTr="00DF3669">
        <w:tc>
          <w:tcPr>
            <w:tcW w:w="3227" w:type="dxa"/>
            <w:shd w:val="clear" w:color="auto" w:fill="auto"/>
            <w:vAlign w:val="center"/>
          </w:tcPr>
          <w:p w14:paraId="50269ACF" w14:textId="77777777" w:rsidR="00D6454B" w:rsidRPr="00096761" w:rsidRDefault="00D6454B" w:rsidP="00DF3669">
            <w:pPr>
              <w:rPr>
                <w:rFonts w:cs="Calibri"/>
              </w:rPr>
            </w:pPr>
            <w:r w:rsidRPr="00096761">
              <w:rPr>
                <w:rFonts w:cs="Calibri"/>
              </w:rPr>
              <w:t>Moroccan origins</w:t>
            </w:r>
          </w:p>
        </w:tc>
        <w:tc>
          <w:tcPr>
            <w:tcW w:w="2005" w:type="dxa"/>
            <w:shd w:val="clear" w:color="auto" w:fill="auto"/>
            <w:vAlign w:val="center"/>
          </w:tcPr>
          <w:p w14:paraId="740DDE26" w14:textId="77777777" w:rsidR="00D6454B" w:rsidRPr="00096761" w:rsidRDefault="00D6454B" w:rsidP="00DF3669">
            <w:pPr>
              <w:jc w:val="center"/>
              <w:rPr>
                <w:rFonts w:cs="Calibri"/>
              </w:rPr>
            </w:pPr>
            <w:r w:rsidRPr="00096761">
              <w:rPr>
                <w:rFonts w:ascii="Cambria Math" w:hAnsi="Cambria Math" w:cs="Cambria Math"/>
              </w:rPr>
              <w:t>⧠</w:t>
            </w:r>
          </w:p>
        </w:tc>
        <w:tc>
          <w:tcPr>
            <w:tcW w:w="2001" w:type="dxa"/>
            <w:shd w:val="clear" w:color="auto" w:fill="auto"/>
            <w:vAlign w:val="center"/>
          </w:tcPr>
          <w:p w14:paraId="531047AC" w14:textId="77777777" w:rsidR="00D6454B" w:rsidRPr="00096761" w:rsidRDefault="00D6454B" w:rsidP="00DF3669">
            <w:pPr>
              <w:jc w:val="center"/>
              <w:rPr>
                <w:rFonts w:cs="Calibri"/>
              </w:rPr>
            </w:pPr>
            <w:r w:rsidRPr="00096761">
              <w:rPr>
                <w:rFonts w:ascii="Cambria Math" w:hAnsi="Cambria Math" w:cs="Cambria Math"/>
              </w:rPr>
              <w:t>⧠</w:t>
            </w:r>
          </w:p>
        </w:tc>
        <w:tc>
          <w:tcPr>
            <w:tcW w:w="2012" w:type="dxa"/>
            <w:shd w:val="clear" w:color="auto" w:fill="auto"/>
            <w:vAlign w:val="center"/>
          </w:tcPr>
          <w:p w14:paraId="329A72AB" w14:textId="77777777" w:rsidR="00D6454B" w:rsidRPr="00096761" w:rsidRDefault="00D6454B" w:rsidP="00DF3669">
            <w:pPr>
              <w:jc w:val="center"/>
              <w:rPr>
                <w:rFonts w:cs="Calibri"/>
              </w:rPr>
            </w:pPr>
            <w:r w:rsidRPr="00096761">
              <w:rPr>
                <w:rFonts w:ascii="Cambria Math" w:hAnsi="Cambria Math" w:cs="Cambria Math"/>
              </w:rPr>
              <w:t>⧠</w:t>
            </w:r>
          </w:p>
        </w:tc>
      </w:tr>
      <w:tr w:rsidR="00D6454B" w:rsidRPr="00096761" w14:paraId="74B8566B" w14:textId="77777777" w:rsidTr="00DF3669">
        <w:tc>
          <w:tcPr>
            <w:tcW w:w="3227" w:type="dxa"/>
            <w:shd w:val="clear" w:color="auto" w:fill="auto"/>
            <w:vAlign w:val="center"/>
          </w:tcPr>
          <w:p w14:paraId="7B30A153" w14:textId="77777777" w:rsidR="00D6454B" w:rsidRPr="00096761" w:rsidRDefault="00D6454B" w:rsidP="00DF3669">
            <w:pPr>
              <w:rPr>
                <w:rFonts w:cs="Calibri"/>
              </w:rPr>
            </w:pPr>
            <w:r w:rsidRPr="00096761">
              <w:rPr>
                <w:rFonts w:cs="Calibri"/>
              </w:rPr>
              <w:t>Turkish origins</w:t>
            </w:r>
          </w:p>
        </w:tc>
        <w:tc>
          <w:tcPr>
            <w:tcW w:w="2005" w:type="dxa"/>
            <w:shd w:val="clear" w:color="auto" w:fill="auto"/>
            <w:vAlign w:val="center"/>
          </w:tcPr>
          <w:p w14:paraId="13A9E018" w14:textId="77777777" w:rsidR="00D6454B" w:rsidRPr="00096761" w:rsidRDefault="00D6454B" w:rsidP="00DF3669">
            <w:pPr>
              <w:jc w:val="center"/>
              <w:rPr>
                <w:rFonts w:cs="Calibri"/>
              </w:rPr>
            </w:pPr>
            <w:r w:rsidRPr="00096761">
              <w:rPr>
                <w:rFonts w:ascii="Cambria Math" w:hAnsi="Cambria Math" w:cs="Cambria Math"/>
              </w:rPr>
              <w:t>⧠</w:t>
            </w:r>
          </w:p>
        </w:tc>
        <w:tc>
          <w:tcPr>
            <w:tcW w:w="2001" w:type="dxa"/>
            <w:shd w:val="clear" w:color="auto" w:fill="auto"/>
            <w:vAlign w:val="center"/>
          </w:tcPr>
          <w:p w14:paraId="7706C4C5" w14:textId="77777777" w:rsidR="00D6454B" w:rsidRPr="00096761" w:rsidRDefault="00D6454B" w:rsidP="00DF3669">
            <w:pPr>
              <w:jc w:val="center"/>
              <w:rPr>
                <w:rFonts w:cs="Calibri"/>
              </w:rPr>
            </w:pPr>
            <w:r w:rsidRPr="00096761">
              <w:rPr>
                <w:rFonts w:ascii="Cambria Math" w:hAnsi="Cambria Math" w:cs="Cambria Math"/>
              </w:rPr>
              <w:t>⧠</w:t>
            </w:r>
          </w:p>
        </w:tc>
        <w:tc>
          <w:tcPr>
            <w:tcW w:w="2012" w:type="dxa"/>
            <w:shd w:val="clear" w:color="auto" w:fill="auto"/>
            <w:vAlign w:val="center"/>
          </w:tcPr>
          <w:p w14:paraId="59B7A16A" w14:textId="77777777" w:rsidR="00D6454B" w:rsidRPr="00096761" w:rsidRDefault="00D6454B" w:rsidP="00DF3669">
            <w:pPr>
              <w:jc w:val="center"/>
              <w:rPr>
                <w:rFonts w:cs="Calibri"/>
              </w:rPr>
            </w:pPr>
            <w:r w:rsidRPr="00096761">
              <w:rPr>
                <w:rFonts w:ascii="Cambria Math" w:hAnsi="Cambria Math" w:cs="Cambria Math"/>
              </w:rPr>
              <w:t>⧠</w:t>
            </w:r>
          </w:p>
        </w:tc>
      </w:tr>
      <w:tr w:rsidR="00D6454B" w:rsidRPr="00096761" w14:paraId="0B1A7095" w14:textId="77777777" w:rsidTr="00DF3669">
        <w:tc>
          <w:tcPr>
            <w:tcW w:w="3227" w:type="dxa"/>
            <w:shd w:val="clear" w:color="auto" w:fill="auto"/>
            <w:vAlign w:val="center"/>
          </w:tcPr>
          <w:p w14:paraId="5ED82AD3" w14:textId="77777777" w:rsidR="00D6454B" w:rsidRPr="00096761" w:rsidRDefault="00D6454B" w:rsidP="00DF3669">
            <w:pPr>
              <w:rPr>
                <w:rFonts w:cs="Calibri"/>
              </w:rPr>
            </w:pPr>
            <w:r w:rsidRPr="00096761">
              <w:rPr>
                <w:rFonts w:cs="Calibri"/>
              </w:rPr>
              <w:t>Other national origins</w:t>
            </w:r>
          </w:p>
        </w:tc>
        <w:tc>
          <w:tcPr>
            <w:tcW w:w="2005" w:type="dxa"/>
            <w:shd w:val="clear" w:color="auto" w:fill="auto"/>
            <w:vAlign w:val="center"/>
          </w:tcPr>
          <w:p w14:paraId="25EFC67B" w14:textId="77777777" w:rsidR="00D6454B" w:rsidRPr="00096761" w:rsidRDefault="00D6454B" w:rsidP="00DF3669">
            <w:pPr>
              <w:jc w:val="center"/>
              <w:rPr>
                <w:rFonts w:cs="Calibri"/>
              </w:rPr>
            </w:pPr>
            <w:r w:rsidRPr="00096761">
              <w:rPr>
                <w:rFonts w:ascii="Cambria Math" w:hAnsi="Cambria Math" w:cs="Cambria Math"/>
              </w:rPr>
              <w:t>⧠</w:t>
            </w:r>
          </w:p>
        </w:tc>
        <w:tc>
          <w:tcPr>
            <w:tcW w:w="2001" w:type="dxa"/>
            <w:shd w:val="clear" w:color="auto" w:fill="auto"/>
            <w:vAlign w:val="center"/>
          </w:tcPr>
          <w:p w14:paraId="7A9E30C0" w14:textId="77777777" w:rsidR="00D6454B" w:rsidRPr="00096761" w:rsidRDefault="00D6454B" w:rsidP="00DF3669">
            <w:pPr>
              <w:jc w:val="center"/>
              <w:rPr>
                <w:rFonts w:cs="Calibri"/>
              </w:rPr>
            </w:pPr>
            <w:r w:rsidRPr="00096761">
              <w:rPr>
                <w:rFonts w:ascii="Cambria Math" w:hAnsi="Cambria Math" w:cs="Cambria Math"/>
              </w:rPr>
              <w:t>⧠</w:t>
            </w:r>
          </w:p>
        </w:tc>
        <w:tc>
          <w:tcPr>
            <w:tcW w:w="2012" w:type="dxa"/>
            <w:shd w:val="clear" w:color="auto" w:fill="auto"/>
            <w:vAlign w:val="center"/>
          </w:tcPr>
          <w:p w14:paraId="21C12E50" w14:textId="77777777" w:rsidR="00D6454B" w:rsidRPr="00096761" w:rsidRDefault="00D6454B" w:rsidP="00DF3669">
            <w:pPr>
              <w:jc w:val="center"/>
              <w:rPr>
                <w:rFonts w:cs="Calibri"/>
              </w:rPr>
            </w:pPr>
            <w:r w:rsidRPr="00096761">
              <w:rPr>
                <w:rFonts w:ascii="Cambria Math" w:hAnsi="Cambria Math" w:cs="Cambria Math"/>
              </w:rPr>
              <w:t>⧠</w:t>
            </w:r>
          </w:p>
        </w:tc>
      </w:tr>
    </w:tbl>
    <w:p w14:paraId="105DBC7A" w14:textId="77777777" w:rsidR="00D6454B" w:rsidRPr="00096761" w:rsidRDefault="00D6454B" w:rsidP="00D6454B">
      <w:pPr>
        <w:ind w:left="2127" w:hanging="2127"/>
        <w:rPr>
          <w:rFonts w:cstheme="minorHAnsi"/>
        </w:rPr>
      </w:pPr>
      <w:r w:rsidRPr="00096761">
        <w:rPr>
          <w:rFonts w:cstheme="minorHAnsi"/>
        </w:rPr>
        <w:t>Checkboxes:</w:t>
      </w:r>
      <w:r w:rsidRPr="00096761">
        <w:rPr>
          <w:rFonts w:cstheme="minorHAnsi"/>
        </w:rPr>
        <w:tab/>
        <w:t>Unchecked</w:t>
      </w:r>
      <w:r w:rsidRPr="00096761">
        <w:rPr>
          <w:rFonts w:cstheme="minorHAnsi"/>
        </w:rPr>
        <w:tab/>
        <w:t>= 0 = Not mentioned</w:t>
      </w:r>
      <w:r w:rsidRPr="00096761">
        <w:rPr>
          <w:rFonts w:cstheme="minorHAnsi"/>
        </w:rPr>
        <w:br/>
      </w:r>
      <w:r w:rsidRPr="00096761">
        <w:rPr>
          <w:rFonts w:cstheme="minorHAnsi"/>
        </w:rPr>
        <w:tab/>
        <w:t>Checked</w:t>
      </w:r>
      <w:r w:rsidRPr="00096761">
        <w:rPr>
          <w:rFonts w:cstheme="minorHAnsi"/>
        </w:rPr>
        <w:tab/>
        <w:t>= 1 = Mentioned</w:t>
      </w:r>
    </w:p>
    <w:p w14:paraId="77145E92" w14:textId="77777777" w:rsidR="00D6454B" w:rsidRPr="00096761" w:rsidRDefault="00D6454B" w:rsidP="00D6454B">
      <w:pPr>
        <w:rPr>
          <w:rFonts w:cstheme="minorHAnsi"/>
        </w:rPr>
      </w:pPr>
      <w:r w:rsidRPr="00096761">
        <w:rPr>
          <w:rFonts w:cstheme="minorHAnsi"/>
        </w:rPr>
        <w:t>FILTER: IF MUSLIMS ETC. ARE MENTIONED</w:t>
      </w:r>
    </w:p>
    <w:p w14:paraId="637D0777" w14:textId="77777777" w:rsidR="00D6454B" w:rsidRPr="00096761" w:rsidRDefault="00D6454B" w:rsidP="00D6454B">
      <w:pPr>
        <w:rPr>
          <w:rFonts w:cstheme="minorHAnsi"/>
        </w:rPr>
      </w:pPr>
      <w:r w:rsidRPr="00096761">
        <w:rPr>
          <w:rFonts w:cstheme="minorHAnsi"/>
        </w:rPr>
        <w:t>FILTER: FROM 6 DECEMBER 2013 – 30 MARCH 2014</w:t>
      </w:r>
    </w:p>
    <w:p w14:paraId="4E9446F5" w14:textId="77777777" w:rsidR="00D6454B" w:rsidRPr="00096761" w:rsidRDefault="00D6454B" w:rsidP="00D6454B">
      <w:pPr>
        <w:ind w:left="1418" w:hanging="1418"/>
        <w:rPr>
          <w:rFonts w:cstheme="minorHAnsi"/>
        </w:rPr>
      </w:pPr>
      <w:r w:rsidRPr="00096761">
        <w:rPr>
          <w:rFonts w:cstheme="minorHAnsi"/>
          <w:b/>
        </w:rPr>
        <w:t>NL3</w:t>
      </w:r>
      <w:r w:rsidRPr="00096761">
        <w:rPr>
          <w:rFonts w:cstheme="minorHAnsi"/>
        </w:rPr>
        <w:tab/>
        <w:t xml:space="preserve">How </w:t>
      </w:r>
      <w:proofErr w:type="gramStart"/>
      <w:r w:rsidRPr="00096761">
        <w:rPr>
          <w:rFonts w:cstheme="minorHAnsi"/>
        </w:rPr>
        <w:t>is/are the Muslims(s) in the story</w:t>
      </w:r>
      <w:proofErr w:type="gramEnd"/>
      <w:r w:rsidRPr="00096761">
        <w:rPr>
          <w:rFonts w:cstheme="minorHAnsi"/>
        </w:rPr>
        <w:t xml:space="preserve"> evaluated?</w:t>
      </w:r>
    </w:p>
    <w:p w14:paraId="2972FFF8" w14:textId="77777777" w:rsidR="00D6454B" w:rsidRPr="00096761" w:rsidRDefault="00D6454B" w:rsidP="00D6454B">
      <w:pPr>
        <w:ind w:left="2127"/>
        <w:rPr>
          <w:rFonts w:cstheme="minorHAnsi"/>
        </w:rPr>
      </w:pPr>
      <w:r w:rsidRPr="00096761">
        <w:rPr>
          <w:rFonts w:cstheme="minorHAnsi"/>
        </w:rPr>
        <w:t>1 = no evaluation</w:t>
      </w:r>
      <w:r w:rsidRPr="00096761">
        <w:rPr>
          <w:rFonts w:cstheme="minorHAnsi"/>
        </w:rPr>
        <w:br/>
        <w:t>2 = negative</w:t>
      </w:r>
      <w:r w:rsidRPr="00096761">
        <w:rPr>
          <w:rFonts w:cstheme="minorHAnsi"/>
        </w:rPr>
        <w:br/>
        <w:t>3 = rather negative</w:t>
      </w:r>
      <w:r w:rsidRPr="00096761">
        <w:rPr>
          <w:rFonts w:cstheme="minorHAnsi"/>
        </w:rPr>
        <w:br/>
        <w:t>4 = balanced/mixed</w:t>
      </w:r>
      <w:r w:rsidRPr="00096761">
        <w:rPr>
          <w:rFonts w:cstheme="minorHAnsi"/>
        </w:rPr>
        <w:br/>
        <w:t>5 = rather positive</w:t>
      </w:r>
      <w:r w:rsidRPr="00096761">
        <w:rPr>
          <w:rFonts w:cstheme="minorHAnsi"/>
        </w:rPr>
        <w:br/>
        <w:t>6 = positive</w:t>
      </w:r>
    </w:p>
    <w:p w14:paraId="3BD29434" w14:textId="77777777" w:rsidR="00D6454B" w:rsidRPr="00096761" w:rsidRDefault="00D6454B" w:rsidP="00D6454B">
      <w:pPr>
        <w:rPr>
          <w:rFonts w:cstheme="minorHAnsi"/>
        </w:rPr>
      </w:pPr>
      <w:r w:rsidRPr="00096761">
        <w:rPr>
          <w:rFonts w:cstheme="minorHAnsi"/>
        </w:rPr>
        <w:t>END MUSLIMS FILTER</w:t>
      </w:r>
    </w:p>
    <w:p w14:paraId="188C50D5" w14:textId="77777777" w:rsidR="00D6454B" w:rsidRPr="00096761" w:rsidRDefault="00D6454B" w:rsidP="00D6454B">
      <w:pPr>
        <w:pStyle w:val="CommentText"/>
        <w:rPr>
          <w:i/>
        </w:rPr>
      </w:pPr>
      <w:r w:rsidRPr="00096761">
        <w:rPr>
          <w:rFonts w:cstheme="minorHAnsi"/>
          <w:sz w:val="24"/>
          <w:szCs w:val="24"/>
          <w:lang w:val="en-US"/>
        </w:rPr>
        <w:t>FILTER: IF PRIMARY TOPIC (V6) = [0124 | 0501 thru 0507 | 0704 | 1204 | 1603</w:t>
      </w:r>
      <w:proofErr w:type="gramStart"/>
      <w:r w:rsidRPr="00096761">
        <w:rPr>
          <w:rFonts w:cstheme="minorHAnsi"/>
          <w:sz w:val="24"/>
          <w:szCs w:val="24"/>
          <w:lang w:val="en-US"/>
        </w:rPr>
        <w:t>]</w:t>
      </w:r>
      <w:proofErr w:type="gramEnd"/>
      <w:r w:rsidRPr="00096761">
        <w:rPr>
          <w:rFonts w:cstheme="minorHAnsi"/>
          <w:sz w:val="24"/>
          <w:szCs w:val="24"/>
          <w:lang w:val="en-US"/>
        </w:rPr>
        <w:br/>
      </w:r>
      <w:r w:rsidRPr="00096761">
        <w:rPr>
          <w:rFonts w:cstheme="minorHAnsi"/>
          <w:i/>
        </w:rPr>
        <w:t>(</w:t>
      </w:r>
      <w:r w:rsidRPr="00096761">
        <w:rPr>
          <w:i/>
        </w:rPr>
        <w:t>Free movement of people. Immigration issues. Religion. Immigrant rights. Potential EU membership Turkey</w:t>
      </w:r>
    </w:p>
    <w:p w14:paraId="5A05A8DC" w14:textId="77777777" w:rsidR="00D6454B" w:rsidRPr="00096761" w:rsidRDefault="00D6454B" w:rsidP="00D6454B">
      <w:pPr>
        <w:rPr>
          <w:rFonts w:cstheme="minorHAnsi"/>
        </w:rPr>
      </w:pPr>
      <w:r w:rsidRPr="00096761">
        <w:rPr>
          <w:rFonts w:cstheme="minorHAnsi"/>
        </w:rPr>
        <w:t>FILTER: FROM 6 DECEMBER 2013 – 30 MARCH 2014, NL</w:t>
      </w:r>
    </w:p>
    <w:p w14:paraId="262BE394" w14:textId="77777777" w:rsidR="00D6454B" w:rsidRPr="00096761" w:rsidRDefault="00D6454B" w:rsidP="00D6454B">
      <w:pPr>
        <w:ind w:left="1418" w:hanging="1418"/>
        <w:rPr>
          <w:rFonts w:cs="Calibri"/>
        </w:rPr>
      </w:pPr>
      <w:r w:rsidRPr="00096761">
        <w:rPr>
          <w:rFonts w:cs="Calibri"/>
          <w:b/>
        </w:rPr>
        <w:t>NL4</w:t>
      </w:r>
      <w:r w:rsidRPr="00096761">
        <w:rPr>
          <w:rFonts w:cs="Calibri"/>
        </w:rPr>
        <w:tab/>
        <w:t xml:space="preserve">Are </w:t>
      </w:r>
      <w:r w:rsidRPr="00096761">
        <w:rPr>
          <w:rFonts w:cs="Calibri"/>
          <w:b/>
        </w:rPr>
        <w:t>Poles, people from other specific Eastern or Middle European countries, or people from Eastern and Middle European countries in general</w:t>
      </w:r>
      <w:r w:rsidRPr="00096761">
        <w:rPr>
          <w:rFonts w:cs="Calibri"/>
        </w:rPr>
        <w:t xml:space="preserve"> mentioned? [Either a specific individual of whom is explicitly made clear s/he is Polish/from an Eastern or Middle European country, a specific group of whom is explicitly made clear they are Polish/from an Eastern or Middle European country, or Poles/Eastern or Middle </w:t>
      </w:r>
      <w:r w:rsidRPr="00096761">
        <w:rPr>
          <w:rFonts w:cs="Calibri"/>
        </w:rPr>
        <w:lastRenderedPageBreak/>
        <w:t>Europeans in general terms.]</w:t>
      </w:r>
      <w:r w:rsidRPr="00096761">
        <w:rPr>
          <w:rFonts w:cs="Calibri"/>
        </w:rPr>
        <w:br/>
      </w:r>
      <w:r w:rsidRPr="00096761">
        <w:rPr>
          <w:rFonts w:cs="Calibri"/>
        </w:rPr>
        <w:br/>
        <w:t xml:space="preserve">Middle and Eastern European countries which are member of the EU are Estonia, Latvia, Lithuania, the Czech Republic, Slovakia, Slovenia, Hungary, Romania and Bulgaria. </w:t>
      </w:r>
      <w:r w:rsidRPr="00096761">
        <w:rPr>
          <w:rFonts w:cs="Calibri"/>
        </w:rPr>
        <w:br/>
      </w:r>
      <w:r w:rsidRPr="00096761">
        <w:rPr>
          <w:rFonts w:cs="Calibri"/>
        </w:rPr>
        <w:br/>
        <w:t xml:space="preserve">Eastern European countries which are not member of the EU are Russia, Ukraine, </w:t>
      </w:r>
      <w:proofErr w:type="gramStart"/>
      <w:r w:rsidRPr="00096761">
        <w:rPr>
          <w:rFonts w:cs="Calibri"/>
        </w:rPr>
        <w:t>Belarus</w:t>
      </w:r>
      <w:proofErr w:type="gramEnd"/>
      <w:r w:rsidRPr="00096761">
        <w:rPr>
          <w:rFonts w:cs="Calibri"/>
        </w:rPr>
        <w:t xml:space="preserve">, Moldova [Serbia, Bosnia Herzegovina, Montenegro, Macedonia, Kosovo and Albania]. Georgia, Azerbaijan and Armenia should only be coded when the article explicitly mentions these countries to be European. </w:t>
      </w:r>
    </w:p>
    <w:tbl>
      <w:tblPr>
        <w:tblW w:w="9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2005"/>
        <w:gridCol w:w="2001"/>
        <w:gridCol w:w="2012"/>
      </w:tblGrid>
      <w:tr w:rsidR="00D6454B" w:rsidRPr="00096761" w14:paraId="79BDFF46" w14:textId="77777777" w:rsidTr="00DF3669">
        <w:tc>
          <w:tcPr>
            <w:tcW w:w="3227" w:type="dxa"/>
            <w:shd w:val="clear" w:color="auto" w:fill="auto"/>
          </w:tcPr>
          <w:p w14:paraId="7CC66E91" w14:textId="77777777" w:rsidR="00D6454B" w:rsidRPr="00096761" w:rsidRDefault="00D6454B" w:rsidP="00DF3669">
            <w:pPr>
              <w:rPr>
                <w:rFonts w:cs="Calibri"/>
              </w:rPr>
            </w:pPr>
          </w:p>
        </w:tc>
        <w:tc>
          <w:tcPr>
            <w:tcW w:w="2005" w:type="dxa"/>
            <w:shd w:val="clear" w:color="auto" w:fill="auto"/>
          </w:tcPr>
          <w:p w14:paraId="638CADA8" w14:textId="77777777" w:rsidR="00D6454B" w:rsidRPr="00096761" w:rsidRDefault="00D6454B" w:rsidP="00DF3669">
            <w:pPr>
              <w:jc w:val="center"/>
              <w:rPr>
                <w:rFonts w:cs="Calibri"/>
              </w:rPr>
            </w:pPr>
            <w:r w:rsidRPr="00096761">
              <w:rPr>
                <w:rFonts w:cs="Calibri"/>
              </w:rPr>
              <w:t>In the Netherlands</w:t>
            </w:r>
          </w:p>
        </w:tc>
        <w:tc>
          <w:tcPr>
            <w:tcW w:w="2001" w:type="dxa"/>
            <w:shd w:val="clear" w:color="auto" w:fill="auto"/>
          </w:tcPr>
          <w:p w14:paraId="26EEDEF9" w14:textId="77777777" w:rsidR="00D6454B" w:rsidRPr="00096761" w:rsidRDefault="00D6454B" w:rsidP="00DF3669">
            <w:pPr>
              <w:jc w:val="center"/>
              <w:rPr>
                <w:rFonts w:cs="Calibri"/>
              </w:rPr>
            </w:pPr>
            <w:r w:rsidRPr="00096761">
              <w:rPr>
                <w:rFonts w:cs="Calibri"/>
              </w:rPr>
              <w:t>In another country</w:t>
            </w:r>
          </w:p>
        </w:tc>
        <w:tc>
          <w:tcPr>
            <w:tcW w:w="2012" w:type="dxa"/>
            <w:shd w:val="clear" w:color="auto" w:fill="auto"/>
          </w:tcPr>
          <w:p w14:paraId="34ECC13D" w14:textId="77777777" w:rsidR="00D6454B" w:rsidRPr="00096761" w:rsidRDefault="00D6454B" w:rsidP="00DF3669">
            <w:pPr>
              <w:jc w:val="center"/>
              <w:rPr>
                <w:rFonts w:cs="Calibri"/>
              </w:rPr>
            </w:pPr>
            <w:r w:rsidRPr="00096761">
              <w:rPr>
                <w:rFonts w:cs="Calibri"/>
              </w:rPr>
              <w:t>In the “home” country</w:t>
            </w:r>
          </w:p>
        </w:tc>
      </w:tr>
      <w:tr w:rsidR="00D6454B" w:rsidRPr="00096761" w14:paraId="6462409F" w14:textId="77777777" w:rsidTr="00DF3669">
        <w:tc>
          <w:tcPr>
            <w:tcW w:w="3227" w:type="dxa"/>
            <w:shd w:val="clear" w:color="auto" w:fill="auto"/>
            <w:vAlign w:val="center"/>
          </w:tcPr>
          <w:p w14:paraId="08F71087" w14:textId="77777777" w:rsidR="00D6454B" w:rsidRPr="00096761" w:rsidRDefault="00D6454B" w:rsidP="00DF3669">
            <w:pPr>
              <w:rPr>
                <w:rFonts w:cs="Calibri"/>
              </w:rPr>
            </w:pPr>
            <w:r w:rsidRPr="00096761">
              <w:rPr>
                <w:rFonts w:cs="Calibri"/>
              </w:rPr>
              <w:t>Poles</w:t>
            </w:r>
          </w:p>
        </w:tc>
        <w:tc>
          <w:tcPr>
            <w:tcW w:w="2005" w:type="dxa"/>
            <w:shd w:val="clear" w:color="auto" w:fill="auto"/>
            <w:vAlign w:val="center"/>
          </w:tcPr>
          <w:p w14:paraId="0941B455" w14:textId="77777777" w:rsidR="00D6454B" w:rsidRPr="00096761" w:rsidRDefault="00D6454B" w:rsidP="00DF3669">
            <w:pPr>
              <w:jc w:val="center"/>
              <w:rPr>
                <w:rFonts w:cs="Calibri"/>
              </w:rPr>
            </w:pPr>
            <w:r w:rsidRPr="00096761">
              <w:rPr>
                <w:rFonts w:ascii="Cambria Math" w:hAnsi="Cambria Math" w:cs="Cambria Math"/>
              </w:rPr>
              <w:t>⧠</w:t>
            </w:r>
          </w:p>
        </w:tc>
        <w:tc>
          <w:tcPr>
            <w:tcW w:w="2001" w:type="dxa"/>
            <w:shd w:val="clear" w:color="auto" w:fill="auto"/>
            <w:vAlign w:val="center"/>
          </w:tcPr>
          <w:p w14:paraId="38AFD794" w14:textId="77777777" w:rsidR="00D6454B" w:rsidRPr="00096761" w:rsidRDefault="00D6454B" w:rsidP="00DF3669">
            <w:pPr>
              <w:jc w:val="center"/>
              <w:rPr>
                <w:rFonts w:cs="Calibri"/>
              </w:rPr>
            </w:pPr>
            <w:r w:rsidRPr="00096761">
              <w:rPr>
                <w:rFonts w:ascii="Cambria Math" w:hAnsi="Cambria Math" w:cs="Cambria Math"/>
              </w:rPr>
              <w:t>⧠</w:t>
            </w:r>
          </w:p>
        </w:tc>
        <w:tc>
          <w:tcPr>
            <w:tcW w:w="2012" w:type="dxa"/>
            <w:shd w:val="clear" w:color="auto" w:fill="auto"/>
            <w:vAlign w:val="center"/>
          </w:tcPr>
          <w:p w14:paraId="4CEE132B" w14:textId="77777777" w:rsidR="00D6454B" w:rsidRPr="00096761" w:rsidRDefault="00D6454B" w:rsidP="00DF3669">
            <w:pPr>
              <w:jc w:val="center"/>
              <w:rPr>
                <w:rFonts w:cs="Calibri"/>
              </w:rPr>
            </w:pPr>
            <w:r w:rsidRPr="00096761">
              <w:rPr>
                <w:rFonts w:ascii="Cambria Math" w:hAnsi="Cambria Math" w:cs="Cambria Math"/>
              </w:rPr>
              <w:t>⧠</w:t>
            </w:r>
          </w:p>
        </w:tc>
      </w:tr>
      <w:tr w:rsidR="00D6454B" w:rsidRPr="00096761" w14:paraId="1F06B991" w14:textId="77777777" w:rsidTr="00DF3669">
        <w:tc>
          <w:tcPr>
            <w:tcW w:w="3227" w:type="dxa"/>
            <w:shd w:val="clear" w:color="auto" w:fill="auto"/>
            <w:vAlign w:val="center"/>
          </w:tcPr>
          <w:p w14:paraId="2855F219" w14:textId="77777777" w:rsidR="00D6454B" w:rsidRPr="00096761" w:rsidRDefault="00D6454B" w:rsidP="00DF3669">
            <w:pPr>
              <w:rPr>
                <w:rFonts w:cs="Calibri"/>
              </w:rPr>
            </w:pPr>
            <w:r w:rsidRPr="00096761">
              <w:rPr>
                <w:rFonts w:cs="Calibri"/>
              </w:rPr>
              <w:t>Other specific Middle or Eastern nationals (from the EU)</w:t>
            </w:r>
          </w:p>
        </w:tc>
        <w:tc>
          <w:tcPr>
            <w:tcW w:w="2005" w:type="dxa"/>
            <w:shd w:val="clear" w:color="auto" w:fill="auto"/>
            <w:vAlign w:val="center"/>
          </w:tcPr>
          <w:p w14:paraId="043576DD" w14:textId="77777777" w:rsidR="00D6454B" w:rsidRPr="00096761" w:rsidRDefault="00D6454B" w:rsidP="00DF3669">
            <w:pPr>
              <w:jc w:val="center"/>
              <w:rPr>
                <w:rFonts w:cs="Calibri"/>
              </w:rPr>
            </w:pPr>
            <w:r w:rsidRPr="00096761">
              <w:rPr>
                <w:rFonts w:ascii="Cambria Math" w:hAnsi="Cambria Math" w:cs="Cambria Math"/>
              </w:rPr>
              <w:t>⧠</w:t>
            </w:r>
          </w:p>
        </w:tc>
        <w:tc>
          <w:tcPr>
            <w:tcW w:w="2001" w:type="dxa"/>
            <w:shd w:val="clear" w:color="auto" w:fill="auto"/>
            <w:vAlign w:val="center"/>
          </w:tcPr>
          <w:p w14:paraId="121D9E3B" w14:textId="77777777" w:rsidR="00D6454B" w:rsidRPr="00096761" w:rsidRDefault="00D6454B" w:rsidP="00DF3669">
            <w:pPr>
              <w:jc w:val="center"/>
              <w:rPr>
                <w:rFonts w:cs="Calibri"/>
              </w:rPr>
            </w:pPr>
            <w:r w:rsidRPr="00096761">
              <w:rPr>
                <w:rFonts w:ascii="Cambria Math" w:hAnsi="Cambria Math" w:cs="Cambria Math"/>
              </w:rPr>
              <w:t>⧠</w:t>
            </w:r>
          </w:p>
        </w:tc>
        <w:tc>
          <w:tcPr>
            <w:tcW w:w="2012" w:type="dxa"/>
            <w:shd w:val="clear" w:color="auto" w:fill="auto"/>
            <w:vAlign w:val="center"/>
          </w:tcPr>
          <w:p w14:paraId="154BFBC7" w14:textId="77777777" w:rsidR="00D6454B" w:rsidRPr="00096761" w:rsidRDefault="00D6454B" w:rsidP="00DF3669">
            <w:pPr>
              <w:jc w:val="center"/>
              <w:rPr>
                <w:rFonts w:cs="Calibri"/>
              </w:rPr>
            </w:pPr>
            <w:r w:rsidRPr="00096761">
              <w:rPr>
                <w:rFonts w:ascii="Cambria Math" w:hAnsi="Cambria Math" w:cs="Cambria Math"/>
              </w:rPr>
              <w:t>⧠</w:t>
            </w:r>
          </w:p>
        </w:tc>
      </w:tr>
      <w:tr w:rsidR="00D6454B" w:rsidRPr="00096761" w14:paraId="7FC8B564" w14:textId="77777777" w:rsidTr="00DF3669">
        <w:tc>
          <w:tcPr>
            <w:tcW w:w="3227" w:type="dxa"/>
            <w:shd w:val="clear" w:color="auto" w:fill="auto"/>
            <w:vAlign w:val="center"/>
          </w:tcPr>
          <w:p w14:paraId="6009B2F6" w14:textId="77777777" w:rsidR="00D6454B" w:rsidRPr="00096761" w:rsidRDefault="00D6454B" w:rsidP="00DF3669">
            <w:pPr>
              <w:rPr>
                <w:rFonts w:cs="Calibri"/>
              </w:rPr>
            </w:pPr>
            <w:r w:rsidRPr="00096761">
              <w:rPr>
                <w:rFonts w:cs="Calibri"/>
              </w:rPr>
              <w:t>Middle and/or Eastern Europeans in general  (from the EU)</w:t>
            </w:r>
          </w:p>
        </w:tc>
        <w:tc>
          <w:tcPr>
            <w:tcW w:w="2005" w:type="dxa"/>
            <w:shd w:val="clear" w:color="auto" w:fill="auto"/>
            <w:vAlign w:val="center"/>
          </w:tcPr>
          <w:p w14:paraId="6F23658D" w14:textId="77777777" w:rsidR="00D6454B" w:rsidRPr="00096761" w:rsidRDefault="00D6454B" w:rsidP="00DF3669">
            <w:pPr>
              <w:jc w:val="center"/>
              <w:rPr>
                <w:rFonts w:cs="Calibri"/>
              </w:rPr>
            </w:pPr>
            <w:r w:rsidRPr="00096761">
              <w:rPr>
                <w:rFonts w:ascii="Cambria Math" w:hAnsi="Cambria Math" w:cs="Cambria Math"/>
              </w:rPr>
              <w:t>⧠</w:t>
            </w:r>
          </w:p>
        </w:tc>
        <w:tc>
          <w:tcPr>
            <w:tcW w:w="2001" w:type="dxa"/>
            <w:shd w:val="clear" w:color="auto" w:fill="auto"/>
            <w:vAlign w:val="center"/>
          </w:tcPr>
          <w:p w14:paraId="3BFBB86D" w14:textId="77777777" w:rsidR="00D6454B" w:rsidRPr="00096761" w:rsidRDefault="00D6454B" w:rsidP="00DF3669">
            <w:pPr>
              <w:jc w:val="center"/>
              <w:rPr>
                <w:rFonts w:cs="Calibri"/>
              </w:rPr>
            </w:pPr>
            <w:r w:rsidRPr="00096761">
              <w:rPr>
                <w:rFonts w:ascii="Cambria Math" w:hAnsi="Cambria Math" w:cs="Cambria Math"/>
              </w:rPr>
              <w:t>⧠</w:t>
            </w:r>
          </w:p>
        </w:tc>
        <w:tc>
          <w:tcPr>
            <w:tcW w:w="2012" w:type="dxa"/>
            <w:shd w:val="clear" w:color="auto" w:fill="auto"/>
            <w:vAlign w:val="center"/>
          </w:tcPr>
          <w:p w14:paraId="42DEFE25" w14:textId="77777777" w:rsidR="00D6454B" w:rsidRPr="00096761" w:rsidRDefault="00D6454B" w:rsidP="00DF3669">
            <w:pPr>
              <w:jc w:val="center"/>
              <w:rPr>
                <w:rFonts w:cs="Calibri"/>
              </w:rPr>
            </w:pPr>
            <w:r w:rsidRPr="00096761">
              <w:rPr>
                <w:rFonts w:ascii="Cambria Math" w:hAnsi="Cambria Math" w:cs="Cambria Math"/>
              </w:rPr>
              <w:t>⧠</w:t>
            </w:r>
          </w:p>
        </w:tc>
      </w:tr>
      <w:tr w:rsidR="00D6454B" w:rsidRPr="00096761" w14:paraId="6C14FF3B" w14:textId="77777777" w:rsidTr="00DF3669">
        <w:tc>
          <w:tcPr>
            <w:tcW w:w="3227" w:type="dxa"/>
            <w:shd w:val="clear" w:color="auto" w:fill="auto"/>
            <w:vAlign w:val="center"/>
          </w:tcPr>
          <w:p w14:paraId="51E3C95E" w14:textId="77777777" w:rsidR="00D6454B" w:rsidRPr="00096761" w:rsidRDefault="00D6454B" w:rsidP="00DF3669">
            <w:pPr>
              <w:rPr>
                <w:rFonts w:cs="Calibri"/>
              </w:rPr>
            </w:pPr>
            <w:r w:rsidRPr="00096761">
              <w:rPr>
                <w:rFonts w:cs="Calibri"/>
              </w:rPr>
              <w:t>Eastern European, but not EU (Russia, Ukraine, Belarus, Moldova)</w:t>
            </w:r>
          </w:p>
        </w:tc>
        <w:tc>
          <w:tcPr>
            <w:tcW w:w="2005" w:type="dxa"/>
            <w:shd w:val="clear" w:color="auto" w:fill="auto"/>
            <w:vAlign w:val="center"/>
          </w:tcPr>
          <w:p w14:paraId="2AB107B9" w14:textId="77777777" w:rsidR="00D6454B" w:rsidRPr="00096761" w:rsidRDefault="00D6454B" w:rsidP="00DF3669">
            <w:pPr>
              <w:jc w:val="center"/>
              <w:rPr>
                <w:rFonts w:cs="Calibri"/>
              </w:rPr>
            </w:pPr>
            <w:r w:rsidRPr="00096761">
              <w:rPr>
                <w:rFonts w:ascii="Cambria Math" w:hAnsi="Cambria Math" w:cs="Cambria Math"/>
              </w:rPr>
              <w:t>⧠</w:t>
            </w:r>
          </w:p>
        </w:tc>
        <w:tc>
          <w:tcPr>
            <w:tcW w:w="2001" w:type="dxa"/>
            <w:shd w:val="clear" w:color="auto" w:fill="auto"/>
            <w:vAlign w:val="center"/>
          </w:tcPr>
          <w:p w14:paraId="6481FF40" w14:textId="77777777" w:rsidR="00D6454B" w:rsidRPr="00096761" w:rsidRDefault="00D6454B" w:rsidP="00DF3669">
            <w:pPr>
              <w:jc w:val="center"/>
              <w:rPr>
                <w:rFonts w:cs="Calibri"/>
              </w:rPr>
            </w:pPr>
            <w:r w:rsidRPr="00096761">
              <w:rPr>
                <w:rFonts w:ascii="Cambria Math" w:hAnsi="Cambria Math" w:cs="Cambria Math"/>
              </w:rPr>
              <w:t>⧠</w:t>
            </w:r>
          </w:p>
        </w:tc>
        <w:tc>
          <w:tcPr>
            <w:tcW w:w="2012" w:type="dxa"/>
            <w:shd w:val="clear" w:color="auto" w:fill="auto"/>
            <w:vAlign w:val="center"/>
          </w:tcPr>
          <w:p w14:paraId="6A2A192F" w14:textId="77777777" w:rsidR="00D6454B" w:rsidRPr="00096761" w:rsidRDefault="00D6454B" w:rsidP="00DF3669">
            <w:pPr>
              <w:jc w:val="center"/>
              <w:rPr>
                <w:rFonts w:cs="Calibri"/>
              </w:rPr>
            </w:pPr>
            <w:r w:rsidRPr="00096761">
              <w:rPr>
                <w:rFonts w:ascii="Cambria Math" w:hAnsi="Cambria Math" w:cs="Cambria Math"/>
              </w:rPr>
              <w:t>⧠</w:t>
            </w:r>
          </w:p>
        </w:tc>
      </w:tr>
    </w:tbl>
    <w:p w14:paraId="7C906E7F" w14:textId="77777777" w:rsidR="00D6454B" w:rsidRPr="00096761" w:rsidRDefault="00D6454B" w:rsidP="00D6454B">
      <w:pPr>
        <w:ind w:left="2127" w:hanging="2127"/>
        <w:rPr>
          <w:rFonts w:cstheme="minorHAnsi"/>
        </w:rPr>
      </w:pPr>
      <w:r w:rsidRPr="00096761">
        <w:rPr>
          <w:rFonts w:cstheme="minorHAnsi"/>
        </w:rPr>
        <w:t>Checkboxes:</w:t>
      </w:r>
      <w:r w:rsidRPr="00096761">
        <w:rPr>
          <w:rFonts w:cstheme="minorHAnsi"/>
        </w:rPr>
        <w:tab/>
        <w:t>Unchecked</w:t>
      </w:r>
      <w:r w:rsidRPr="00096761">
        <w:rPr>
          <w:rFonts w:cstheme="minorHAnsi"/>
        </w:rPr>
        <w:tab/>
        <w:t>= 0 = Not mentioned</w:t>
      </w:r>
      <w:r w:rsidRPr="00096761">
        <w:rPr>
          <w:rFonts w:cstheme="minorHAnsi"/>
        </w:rPr>
        <w:br/>
      </w:r>
      <w:r w:rsidRPr="00096761">
        <w:rPr>
          <w:rFonts w:cstheme="minorHAnsi"/>
        </w:rPr>
        <w:tab/>
        <w:t>Checked</w:t>
      </w:r>
      <w:r w:rsidRPr="00096761">
        <w:rPr>
          <w:rFonts w:cstheme="minorHAnsi"/>
        </w:rPr>
        <w:tab/>
        <w:t>= 1 = Mentioned</w:t>
      </w:r>
    </w:p>
    <w:p w14:paraId="4BEBE5E9" w14:textId="77777777" w:rsidR="00D6454B" w:rsidRPr="00096761" w:rsidRDefault="00D6454B" w:rsidP="00D6454B">
      <w:pPr>
        <w:rPr>
          <w:rFonts w:cstheme="minorHAnsi"/>
        </w:rPr>
      </w:pPr>
      <w:r w:rsidRPr="00096761">
        <w:rPr>
          <w:rFonts w:cstheme="minorHAnsi"/>
        </w:rPr>
        <w:t>FILTER: IF POLES ETC. ARE MENTIONED</w:t>
      </w:r>
    </w:p>
    <w:p w14:paraId="33E00B83" w14:textId="77777777" w:rsidR="00D6454B" w:rsidRPr="00096761" w:rsidRDefault="00D6454B" w:rsidP="00D6454B">
      <w:pPr>
        <w:rPr>
          <w:rFonts w:cstheme="minorHAnsi"/>
        </w:rPr>
      </w:pPr>
      <w:r w:rsidRPr="00096761">
        <w:rPr>
          <w:rFonts w:cstheme="minorHAnsi"/>
        </w:rPr>
        <w:t>FILTER: FROM 6 DECEMBER 2013 – 30 MARCH 2014, NL</w:t>
      </w:r>
    </w:p>
    <w:p w14:paraId="352681B3" w14:textId="77777777" w:rsidR="00D6454B" w:rsidRPr="00096761" w:rsidRDefault="00D6454B" w:rsidP="00D6454B">
      <w:pPr>
        <w:ind w:left="1418" w:hanging="1418"/>
        <w:rPr>
          <w:rFonts w:cstheme="minorHAnsi"/>
        </w:rPr>
      </w:pPr>
      <w:r w:rsidRPr="00096761">
        <w:rPr>
          <w:rFonts w:cstheme="minorHAnsi"/>
          <w:b/>
        </w:rPr>
        <w:t>NL5</w:t>
      </w:r>
      <w:r w:rsidRPr="00096761">
        <w:rPr>
          <w:rFonts w:cstheme="minorHAnsi"/>
        </w:rPr>
        <w:tab/>
        <w:t xml:space="preserve">How is/are the </w:t>
      </w:r>
      <w:r w:rsidRPr="00096761">
        <w:rPr>
          <w:rFonts w:cstheme="minorHAnsi"/>
          <w:b/>
        </w:rPr>
        <w:t>Pole(s)</w:t>
      </w:r>
      <w:r w:rsidRPr="00096761">
        <w:rPr>
          <w:rFonts w:cstheme="minorHAnsi"/>
        </w:rPr>
        <w:t xml:space="preserve"> </w:t>
      </w:r>
      <w:r w:rsidRPr="00096761">
        <w:rPr>
          <w:rFonts w:cstheme="minorHAnsi"/>
          <w:b/>
        </w:rPr>
        <w:t>(/or other people from Eastern or Middle European countries)</w:t>
      </w:r>
      <w:r w:rsidRPr="00096761">
        <w:rPr>
          <w:rFonts w:cstheme="minorHAnsi"/>
        </w:rPr>
        <w:t xml:space="preserve"> in the story evaluated?</w:t>
      </w:r>
    </w:p>
    <w:p w14:paraId="214A7317" w14:textId="77777777" w:rsidR="00D6454B" w:rsidRPr="00096761" w:rsidRDefault="00D6454B" w:rsidP="00D6454B">
      <w:pPr>
        <w:ind w:left="2127"/>
        <w:rPr>
          <w:rFonts w:cstheme="minorHAnsi"/>
        </w:rPr>
      </w:pPr>
      <w:r w:rsidRPr="00096761">
        <w:rPr>
          <w:rFonts w:cstheme="minorHAnsi"/>
        </w:rPr>
        <w:t>1 = no evaluation</w:t>
      </w:r>
      <w:r w:rsidRPr="00096761">
        <w:rPr>
          <w:rFonts w:cstheme="minorHAnsi"/>
        </w:rPr>
        <w:br/>
        <w:t>2 = negative</w:t>
      </w:r>
      <w:r w:rsidRPr="00096761">
        <w:rPr>
          <w:rFonts w:cstheme="minorHAnsi"/>
        </w:rPr>
        <w:br/>
        <w:t>3 = rather negative</w:t>
      </w:r>
      <w:r w:rsidRPr="00096761">
        <w:rPr>
          <w:rFonts w:cstheme="minorHAnsi"/>
        </w:rPr>
        <w:br/>
        <w:t>4 = balanced/mixed</w:t>
      </w:r>
      <w:r w:rsidRPr="00096761">
        <w:rPr>
          <w:rFonts w:cstheme="minorHAnsi"/>
        </w:rPr>
        <w:br/>
        <w:t>5 = rather positive</w:t>
      </w:r>
      <w:r w:rsidRPr="00096761">
        <w:rPr>
          <w:rFonts w:cstheme="minorHAnsi"/>
        </w:rPr>
        <w:br/>
        <w:t>6 = positive</w:t>
      </w:r>
    </w:p>
    <w:p w14:paraId="402E02A3" w14:textId="77777777" w:rsidR="00D6454B" w:rsidRPr="00096761" w:rsidRDefault="00D6454B" w:rsidP="00D6454B">
      <w:pPr>
        <w:rPr>
          <w:rFonts w:cstheme="minorHAnsi"/>
        </w:rPr>
      </w:pPr>
      <w:r w:rsidRPr="00096761">
        <w:rPr>
          <w:rFonts w:cstheme="minorHAnsi"/>
        </w:rPr>
        <w:t>END POLES FILTER</w:t>
      </w:r>
    </w:p>
    <w:p w14:paraId="67ED1E72" w14:textId="77777777" w:rsidR="00827211" w:rsidRPr="00096761" w:rsidRDefault="00827211" w:rsidP="00827211">
      <w:pPr>
        <w:pBdr>
          <w:top w:val="single" w:sz="4" w:space="1" w:color="auto"/>
          <w:left w:val="single" w:sz="4" w:space="4" w:color="auto"/>
          <w:bottom w:val="single" w:sz="4" w:space="1" w:color="auto"/>
          <w:right w:val="single" w:sz="4" w:space="4" w:color="auto"/>
        </w:pBdr>
        <w:spacing w:line="240" w:lineRule="auto"/>
        <w:ind w:left="567" w:hanging="567"/>
        <w:jc w:val="center"/>
        <w:outlineLvl w:val="0"/>
        <w:rPr>
          <w:rFonts w:cstheme="minorHAnsi"/>
          <w:b/>
          <w:bCs/>
          <w:iCs/>
          <w:sz w:val="24"/>
          <w:szCs w:val="24"/>
          <w:lang w:val="en-US"/>
        </w:rPr>
      </w:pPr>
      <w:r w:rsidRPr="00096761">
        <w:rPr>
          <w:rFonts w:cstheme="minorHAnsi"/>
          <w:b/>
          <w:bCs/>
          <w:iCs/>
          <w:sz w:val="24"/>
          <w:szCs w:val="24"/>
          <w:lang w:val="en-US"/>
        </w:rPr>
        <w:t>ECONOMY</w:t>
      </w:r>
    </w:p>
    <w:p w14:paraId="0EB5D807" w14:textId="77777777" w:rsidR="00827211" w:rsidRPr="00096761" w:rsidRDefault="00827211" w:rsidP="00827211">
      <w:pPr>
        <w:spacing w:before="0" w:beforeAutospacing="0" w:after="0" w:afterAutospacing="0" w:line="240" w:lineRule="auto"/>
        <w:jc w:val="both"/>
        <w:rPr>
          <w:rFonts w:eastAsia="Times New Roman" w:cstheme="minorHAnsi"/>
          <w:sz w:val="24"/>
          <w:szCs w:val="24"/>
          <w:lang w:val="en-US" w:eastAsia="de-DE"/>
        </w:rPr>
      </w:pPr>
    </w:p>
    <w:p w14:paraId="712D4B7F" w14:textId="77777777" w:rsidR="00827211" w:rsidRPr="00096761" w:rsidRDefault="00827211" w:rsidP="00827211">
      <w:pPr>
        <w:pBdr>
          <w:top w:val="single" w:sz="4" w:space="1" w:color="auto"/>
          <w:left w:val="single" w:sz="4" w:space="4" w:color="auto"/>
          <w:bottom w:val="single" w:sz="4" w:space="1" w:color="auto"/>
          <w:right w:val="single" w:sz="4" w:space="4" w:color="auto"/>
        </w:pBdr>
        <w:spacing w:before="0" w:beforeAutospacing="0" w:after="0" w:afterAutospacing="0" w:line="240" w:lineRule="auto"/>
        <w:jc w:val="both"/>
        <w:rPr>
          <w:rFonts w:eastAsia="Times New Roman" w:cstheme="minorHAnsi"/>
          <w:b/>
          <w:sz w:val="28"/>
          <w:szCs w:val="28"/>
          <w:lang w:val="en-US" w:eastAsia="de-DE"/>
        </w:rPr>
      </w:pPr>
      <w:r w:rsidRPr="00096761">
        <w:rPr>
          <w:rFonts w:eastAsia="Times New Roman" w:cstheme="minorHAnsi"/>
          <w:sz w:val="28"/>
          <w:szCs w:val="28"/>
          <w:lang w:val="en-US" w:eastAsia="de-DE"/>
        </w:rPr>
        <w:lastRenderedPageBreak/>
        <w:t xml:space="preserve">Variable </w:t>
      </w:r>
      <w:proofErr w:type="spellStart"/>
      <w:r w:rsidRPr="00096761">
        <w:rPr>
          <w:rFonts w:eastAsia="Times New Roman" w:cstheme="minorHAnsi"/>
          <w:b/>
          <w:sz w:val="28"/>
          <w:szCs w:val="28"/>
          <w:lang w:val="en-US" w:eastAsia="de-DE"/>
        </w:rPr>
        <w:t>EconProbl</w:t>
      </w:r>
      <w:proofErr w:type="spellEnd"/>
      <w:r w:rsidRPr="00096761">
        <w:rPr>
          <w:rFonts w:eastAsia="Times New Roman" w:cstheme="minorHAnsi"/>
          <w:b/>
          <w:sz w:val="28"/>
          <w:szCs w:val="28"/>
          <w:lang w:val="en-US" w:eastAsia="de-DE"/>
        </w:rPr>
        <w:t xml:space="preserve"> </w:t>
      </w:r>
    </w:p>
    <w:p w14:paraId="71B647DC" w14:textId="77777777" w:rsidR="00827211" w:rsidRPr="00096761" w:rsidRDefault="00827211" w:rsidP="00827211">
      <w:pPr>
        <w:pBdr>
          <w:top w:val="single" w:sz="4" w:space="1" w:color="auto"/>
          <w:left w:val="single" w:sz="4" w:space="4" w:color="auto"/>
          <w:bottom w:val="single" w:sz="4" w:space="1" w:color="auto"/>
          <w:right w:val="single" w:sz="4" w:space="4" w:color="auto"/>
        </w:pBdr>
        <w:spacing w:before="0" w:beforeAutospacing="0" w:after="0" w:afterAutospacing="0" w:line="240" w:lineRule="auto"/>
        <w:jc w:val="both"/>
        <w:rPr>
          <w:rFonts w:eastAsia="Times New Roman" w:cstheme="minorHAnsi"/>
          <w:i/>
          <w:lang w:val="en-US" w:eastAsia="de-DE"/>
        </w:rPr>
      </w:pPr>
      <w:r w:rsidRPr="00096761">
        <w:rPr>
          <w:rFonts w:eastAsia="Times New Roman" w:cstheme="minorHAnsi"/>
          <w:i/>
          <w:lang w:val="en-US" w:eastAsia="de-DE"/>
        </w:rPr>
        <w:t xml:space="preserve">Is there a reference to </w:t>
      </w:r>
      <w:r w:rsidR="000B7770" w:rsidRPr="00096761">
        <w:rPr>
          <w:rFonts w:eastAsia="Times New Roman" w:cstheme="minorHAnsi"/>
          <w:i/>
          <w:lang w:val="en-US" w:eastAsia="de-DE"/>
        </w:rPr>
        <w:t>e</w:t>
      </w:r>
      <w:r w:rsidR="008B52B5" w:rsidRPr="00096761">
        <w:rPr>
          <w:rFonts w:eastAsia="Times New Roman" w:cstheme="minorHAnsi"/>
          <w:i/>
          <w:lang w:val="en-US" w:eastAsia="de-DE"/>
        </w:rPr>
        <w:t>conomic problems</w:t>
      </w:r>
      <w:r w:rsidRPr="00096761">
        <w:rPr>
          <w:rFonts w:eastAsia="Times New Roman" w:cstheme="minorHAnsi"/>
          <w:i/>
          <w:lang w:val="en-US" w:eastAsia="de-DE"/>
        </w:rPr>
        <w:t>?</w:t>
      </w:r>
    </w:p>
    <w:p w14:paraId="78EFC585" w14:textId="77777777" w:rsidR="00827211" w:rsidRPr="00096761" w:rsidRDefault="00827211" w:rsidP="00827211">
      <w:pPr>
        <w:spacing w:before="0" w:beforeAutospacing="0" w:after="0" w:afterAutospacing="0" w:line="240" w:lineRule="auto"/>
        <w:jc w:val="both"/>
        <w:rPr>
          <w:rFonts w:eastAsia="Times New Roman" w:cstheme="minorHAnsi"/>
          <w:sz w:val="24"/>
          <w:szCs w:val="24"/>
          <w:lang w:val="en-US" w:eastAsia="de-DE"/>
        </w:rPr>
      </w:pPr>
    </w:p>
    <w:p w14:paraId="2179703C" w14:textId="77777777" w:rsidR="00AF64D3" w:rsidRPr="00096761" w:rsidRDefault="00AF64D3" w:rsidP="00AF64D3">
      <w:pPr>
        <w:pStyle w:val="CommentText"/>
        <w:spacing w:before="0" w:beforeAutospacing="0" w:after="0" w:afterAutospacing="0"/>
        <w:rPr>
          <w:sz w:val="22"/>
          <w:szCs w:val="22"/>
        </w:rPr>
      </w:pPr>
      <w:r w:rsidRPr="00096761">
        <w:rPr>
          <w:rFonts w:eastAsia="Times New Roman"/>
          <w:sz w:val="22"/>
          <w:szCs w:val="22"/>
          <w:lang w:eastAsia="de-DE"/>
        </w:rPr>
        <w:t xml:space="preserve">This variable describes whether the item is discussed with a reference to economic (financial / debt / currency, growth, etc.) problems in general or </w:t>
      </w:r>
      <w:r w:rsidRPr="00096761">
        <w:rPr>
          <w:sz w:val="22"/>
          <w:szCs w:val="22"/>
        </w:rPr>
        <w:t>specifically to the financial crisis in Europe?</w:t>
      </w:r>
    </w:p>
    <w:p w14:paraId="4AD37D72" w14:textId="77777777" w:rsidR="00AF64D3" w:rsidRPr="00096761" w:rsidRDefault="00AF64D3" w:rsidP="00AF64D3">
      <w:pPr>
        <w:pStyle w:val="CommentText"/>
        <w:spacing w:before="0" w:beforeAutospacing="0" w:after="0" w:afterAutospacing="0"/>
        <w:rPr>
          <w:sz w:val="22"/>
          <w:szCs w:val="22"/>
        </w:rPr>
      </w:pPr>
    </w:p>
    <w:p w14:paraId="2E805B7A" w14:textId="77777777" w:rsidR="00AF64D3" w:rsidRPr="00096761" w:rsidRDefault="00AF64D3" w:rsidP="00AF64D3">
      <w:pPr>
        <w:spacing w:before="0" w:beforeAutospacing="0" w:after="0" w:afterAutospacing="0" w:line="240" w:lineRule="auto"/>
        <w:ind w:left="709"/>
        <w:jc w:val="both"/>
        <w:rPr>
          <w:rFonts w:eastAsia="Times New Roman" w:cs="Calibri"/>
          <w:i/>
          <w:lang w:eastAsia="de-DE"/>
        </w:rPr>
      </w:pPr>
      <w:r w:rsidRPr="00096761">
        <w:rPr>
          <w:rFonts w:eastAsia="Times New Roman" w:cs="Calibri"/>
          <w:i/>
          <w:lang w:eastAsia="de-DE"/>
        </w:rPr>
        <w:t>‘</w:t>
      </w:r>
      <w:proofErr w:type="gramStart"/>
      <w:r w:rsidRPr="00096761">
        <w:rPr>
          <w:rFonts w:eastAsia="Times New Roman" w:cs="Calibri"/>
          <w:i/>
          <w:lang w:eastAsia="de-DE"/>
        </w:rPr>
        <w:t>reference</w:t>
      </w:r>
      <w:proofErr w:type="gramEnd"/>
      <w:r w:rsidRPr="00096761">
        <w:rPr>
          <w:rFonts w:eastAsia="Times New Roman" w:cs="Calibri"/>
          <w:i/>
          <w:lang w:eastAsia="de-DE"/>
        </w:rPr>
        <w:t xml:space="preserve"> to economic problems’</w:t>
      </w:r>
    </w:p>
    <w:p w14:paraId="0D4221BA" w14:textId="77777777" w:rsidR="00AF64D3" w:rsidRPr="00096761" w:rsidRDefault="00AF64D3" w:rsidP="00AF64D3">
      <w:pPr>
        <w:spacing w:before="0" w:beforeAutospacing="0" w:after="0" w:afterAutospacing="0" w:line="240" w:lineRule="auto"/>
        <w:ind w:left="709"/>
        <w:jc w:val="both"/>
        <w:rPr>
          <w:rFonts w:eastAsia="Times New Roman" w:cs="Calibri"/>
          <w:i/>
          <w:lang w:eastAsia="de-DE"/>
        </w:rPr>
      </w:pPr>
    </w:p>
    <w:p w14:paraId="3D149E35" w14:textId="77777777" w:rsidR="00AF64D3" w:rsidRPr="00096761" w:rsidRDefault="00AF64D3" w:rsidP="00AF64D3">
      <w:pPr>
        <w:tabs>
          <w:tab w:val="left" w:pos="1985"/>
        </w:tabs>
        <w:spacing w:before="0" w:beforeAutospacing="0" w:after="0" w:afterAutospacing="0"/>
        <w:ind w:left="1418"/>
        <w:jc w:val="both"/>
        <w:rPr>
          <w:rFonts w:eastAsia="Times New Roman" w:cs="Calibri"/>
          <w:lang w:eastAsia="de-DE"/>
        </w:rPr>
      </w:pPr>
      <w:r w:rsidRPr="00096761">
        <w:rPr>
          <w:rFonts w:eastAsia="Times New Roman" w:cs="Calibri"/>
          <w:lang w:eastAsia="de-DE"/>
        </w:rPr>
        <w:t>0 =</w:t>
      </w:r>
      <w:r w:rsidRPr="00096761">
        <w:rPr>
          <w:rFonts w:eastAsia="Times New Roman" w:cs="Calibri"/>
          <w:lang w:eastAsia="de-DE"/>
        </w:rPr>
        <w:tab/>
        <w:t>No reference</w:t>
      </w:r>
    </w:p>
    <w:p w14:paraId="5B063596" w14:textId="77777777" w:rsidR="00AF64D3" w:rsidRPr="00096761" w:rsidRDefault="00AF64D3" w:rsidP="00AF64D3">
      <w:pPr>
        <w:tabs>
          <w:tab w:val="left" w:pos="1985"/>
        </w:tabs>
        <w:spacing w:before="0" w:beforeAutospacing="0" w:after="0" w:afterAutospacing="0"/>
        <w:ind w:left="1418"/>
        <w:jc w:val="both"/>
        <w:rPr>
          <w:rFonts w:eastAsia="Times New Roman" w:cs="Calibri"/>
          <w:lang w:eastAsia="de-DE"/>
        </w:rPr>
      </w:pPr>
      <w:r w:rsidRPr="00096761">
        <w:rPr>
          <w:rFonts w:eastAsia="Times New Roman" w:cs="Calibri"/>
          <w:lang w:eastAsia="de-DE"/>
        </w:rPr>
        <w:t xml:space="preserve">1 = </w:t>
      </w:r>
      <w:r w:rsidRPr="00096761">
        <w:rPr>
          <w:rFonts w:eastAsia="Times New Roman" w:cs="Calibri"/>
          <w:lang w:eastAsia="de-DE"/>
        </w:rPr>
        <w:tab/>
        <w:t>Yes, general reference to economic problems</w:t>
      </w:r>
    </w:p>
    <w:p w14:paraId="1842AFA2" w14:textId="77777777" w:rsidR="00AF64D3" w:rsidRPr="00096761" w:rsidRDefault="00AF64D3" w:rsidP="00AF64D3">
      <w:pPr>
        <w:tabs>
          <w:tab w:val="left" w:pos="1985"/>
        </w:tabs>
        <w:spacing w:before="0" w:beforeAutospacing="0" w:after="0" w:afterAutospacing="0"/>
        <w:ind w:left="1418"/>
        <w:jc w:val="both"/>
        <w:rPr>
          <w:rFonts w:eastAsia="Times New Roman" w:cs="Calibri"/>
          <w:lang w:eastAsia="de-DE"/>
        </w:rPr>
      </w:pPr>
      <w:r w:rsidRPr="00096761">
        <w:rPr>
          <w:rFonts w:eastAsia="Times New Roman" w:cs="Calibri"/>
          <w:lang w:eastAsia="de-DE"/>
        </w:rPr>
        <w:t>2 =</w:t>
      </w:r>
      <w:r w:rsidRPr="00096761">
        <w:rPr>
          <w:rFonts w:eastAsia="Times New Roman" w:cs="Calibri"/>
          <w:lang w:eastAsia="de-DE"/>
        </w:rPr>
        <w:tab/>
        <w:t>Yes, specific reference to the financial crisis in Europe</w:t>
      </w:r>
    </w:p>
    <w:p w14:paraId="5158A228" w14:textId="77777777" w:rsidR="00AF64D3" w:rsidRPr="00096761" w:rsidRDefault="00AF64D3" w:rsidP="00AF64D3">
      <w:pPr>
        <w:tabs>
          <w:tab w:val="left" w:pos="284"/>
        </w:tabs>
        <w:spacing w:before="0" w:beforeAutospacing="0" w:after="0" w:afterAutospacing="0"/>
        <w:jc w:val="both"/>
        <w:rPr>
          <w:rFonts w:eastAsia="Times New Roman" w:cs="Calibri"/>
          <w:i/>
          <w:lang w:eastAsia="de-DE"/>
        </w:rPr>
      </w:pPr>
    </w:p>
    <w:p w14:paraId="5051BD3C" w14:textId="77777777" w:rsidR="00AF64D3" w:rsidRPr="00096761" w:rsidRDefault="00AF64D3" w:rsidP="00AF64D3">
      <w:pPr>
        <w:spacing w:before="0" w:beforeAutospacing="0" w:after="0" w:afterAutospacing="0" w:line="240" w:lineRule="auto"/>
        <w:jc w:val="both"/>
        <w:rPr>
          <w:rFonts w:eastAsia="Times New Roman"/>
          <w:lang w:eastAsia="de-DE"/>
        </w:rPr>
      </w:pPr>
      <w:r w:rsidRPr="00096761">
        <w:rPr>
          <w:rFonts w:eastAsia="Times New Roman"/>
          <w:i/>
          <w:lang w:eastAsia="de-DE"/>
        </w:rPr>
        <w:t>Note I</w:t>
      </w:r>
      <w:r w:rsidRPr="00096761">
        <w:rPr>
          <w:rFonts w:eastAsia="Times New Roman"/>
          <w:lang w:eastAsia="de-DE"/>
        </w:rPr>
        <w:t xml:space="preserve">: The reference to the European financial crisis has to be </w:t>
      </w:r>
      <w:r w:rsidRPr="00096761">
        <w:rPr>
          <w:rFonts w:eastAsia="Times New Roman"/>
          <w:i/>
          <w:lang w:eastAsia="de-DE"/>
        </w:rPr>
        <w:t>explicitly</w:t>
      </w:r>
      <w:r w:rsidRPr="00096761">
        <w:rPr>
          <w:rFonts w:eastAsia="Times New Roman"/>
          <w:lang w:eastAsia="de-DE"/>
        </w:rPr>
        <w:t xml:space="preserve"> mentioned. If it is not clear if the economic problems are part of the European financial crisis, please code 1 (general reference to economic problems). </w:t>
      </w:r>
    </w:p>
    <w:p w14:paraId="6AD5856E" w14:textId="77777777" w:rsidR="00AF64D3" w:rsidRPr="00096761" w:rsidRDefault="00AF64D3" w:rsidP="00AF64D3">
      <w:pPr>
        <w:spacing w:before="0" w:beforeAutospacing="0" w:after="0" w:afterAutospacing="0" w:line="240" w:lineRule="auto"/>
        <w:jc w:val="both"/>
        <w:rPr>
          <w:rFonts w:eastAsia="Times New Roman"/>
          <w:lang w:eastAsia="de-DE"/>
        </w:rPr>
      </w:pPr>
    </w:p>
    <w:p w14:paraId="1C6CB69D" w14:textId="77777777" w:rsidR="00AF64D3" w:rsidRPr="00096761" w:rsidRDefault="00AF64D3" w:rsidP="00AF64D3">
      <w:pPr>
        <w:spacing w:before="0" w:beforeAutospacing="0" w:after="0" w:afterAutospacing="0" w:line="240" w:lineRule="auto"/>
        <w:jc w:val="both"/>
        <w:rPr>
          <w:rFonts w:eastAsia="Times New Roman"/>
          <w:lang w:eastAsia="de-DE"/>
        </w:rPr>
      </w:pPr>
      <w:r w:rsidRPr="00096761">
        <w:rPr>
          <w:rFonts w:eastAsia="Times New Roman"/>
          <w:i/>
          <w:lang w:eastAsia="de-DE"/>
        </w:rPr>
        <w:t xml:space="preserve">Note II: </w:t>
      </w:r>
      <w:r w:rsidRPr="00096761">
        <w:rPr>
          <w:rFonts w:eastAsia="Times New Roman"/>
          <w:lang w:eastAsia="de-DE"/>
        </w:rPr>
        <w:t>Also if only economic problems of one single country (without a reference to the EU) are mentioned, code 1.</w:t>
      </w:r>
    </w:p>
    <w:p w14:paraId="11A65D02" w14:textId="77777777" w:rsidR="00AF64D3" w:rsidRPr="00096761" w:rsidRDefault="00AF64D3" w:rsidP="00AF64D3">
      <w:pPr>
        <w:spacing w:before="0" w:beforeAutospacing="0" w:after="0" w:afterAutospacing="0" w:line="240" w:lineRule="auto"/>
        <w:jc w:val="both"/>
        <w:rPr>
          <w:rFonts w:eastAsia="Times New Roman"/>
          <w:lang w:eastAsia="de-DE"/>
        </w:rPr>
      </w:pPr>
    </w:p>
    <w:p w14:paraId="364AE381" w14:textId="77777777" w:rsidR="00AF64D3" w:rsidRPr="00096761" w:rsidRDefault="00AF64D3" w:rsidP="00AF64D3">
      <w:pPr>
        <w:spacing w:before="0" w:beforeAutospacing="0" w:after="0" w:afterAutospacing="0" w:line="240" w:lineRule="auto"/>
        <w:jc w:val="both"/>
        <w:rPr>
          <w:rFonts w:eastAsia="Times New Roman"/>
          <w:lang w:eastAsia="de-DE"/>
        </w:rPr>
      </w:pPr>
      <w:r w:rsidRPr="00096761">
        <w:rPr>
          <w:rFonts w:eastAsia="Times New Roman"/>
          <w:i/>
          <w:lang w:eastAsia="de-DE"/>
        </w:rPr>
        <w:t>Note III:</w:t>
      </w:r>
      <w:r w:rsidRPr="00096761">
        <w:rPr>
          <w:rFonts w:eastAsia="Times New Roman"/>
          <w:lang w:eastAsia="de-DE"/>
        </w:rPr>
        <w:t xml:space="preserve"> If the financial crisis in the US is mentioned, please code 1 (because it is not referring to Europe). If the financial crisis in Greece, Germany etc. is mentioned, please code 2.</w:t>
      </w:r>
    </w:p>
    <w:p w14:paraId="7206942B" w14:textId="77777777" w:rsidR="00AF64D3" w:rsidRPr="00096761" w:rsidRDefault="00AF64D3" w:rsidP="00AF64D3">
      <w:pPr>
        <w:spacing w:before="0" w:beforeAutospacing="0" w:after="0" w:afterAutospacing="0" w:line="240" w:lineRule="auto"/>
        <w:jc w:val="both"/>
        <w:rPr>
          <w:rFonts w:eastAsia="Times New Roman"/>
          <w:lang w:eastAsia="de-DE"/>
        </w:rPr>
      </w:pPr>
    </w:p>
    <w:p w14:paraId="016F1A54" w14:textId="77777777" w:rsidR="00AF64D3" w:rsidRPr="00096761" w:rsidRDefault="00AF64D3" w:rsidP="00AF64D3">
      <w:pPr>
        <w:spacing w:before="0" w:beforeAutospacing="0" w:after="0" w:afterAutospacing="0" w:line="240" w:lineRule="auto"/>
        <w:jc w:val="both"/>
        <w:rPr>
          <w:rFonts w:eastAsia="Times New Roman"/>
          <w:lang w:eastAsia="de-DE"/>
        </w:rPr>
      </w:pPr>
      <w:r w:rsidRPr="00096761">
        <w:rPr>
          <w:rFonts w:eastAsia="Times New Roman"/>
          <w:b/>
          <w:lang w:eastAsia="de-DE"/>
        </w:rPr>
        <w:t xml:space="preserve">Economic problems </w:t>
      </w:r>
      <w:r w:rsidRPr="00096761">
        <w:rPr>
          <w:rFonts w:eastAsia="Times New Roman"/>
          <w:b/>
          <w:i/>
          <w:lang w:eastAsia="de-DE"/>
        </w:rPr>
        <w:t>in general</w:t>
      </w:r>
      <w:r w:rsidRPr="00096761">
        <w:rPr>
          <w:rFonts w:eastAsia="Times New Roman"/>
          <w:lang w:eastAsia="de-DE"/>
        </w:rPr>
        <w:t xml:space="preserve"> are indicated by words like: “concerns”, “problems”, “disaster”, “downwards trends”, “debts”, “danger”, “trouble”, “difficulty”, “embarrassments”, “annoyance”, “offence”, “restraints”, “burden”, “charge”, “debit”, “to be unsuccessful”, “to fail”, “to lack something”, “to be ineffective”, possibly also “constraints”, and so forth). Problems are also indicated, if the item is attributed negative attributes (e.g. criticism, accusations) OR denied positive attributes (e.g. rejection of praise or appreciation).</w:t>
      </w:r>
    </w:p>
    <w:p w14:paraId="1E51C0CA" w14:textId="77777777" w:rsidR="00AF64D3" w:rsidRPr="00096761" w:rsidRDefault="00AF64D3" w:rsidP="00AF64D3">
      <w:pPr>
        <w:spacing w:before="0" w:beforeAutospacing="0" w:after="0" w:afterAutospacing="0" w:line="240" w:lineRule="auto"/>
        <w:jc w:val="both"/>
        <w:rPr>
          <w:rFonts w:eastAsia="Times New Roman"/>
          <w:lang w:eastAsia="de-DE"/>
        </w:rPr>
      </w:pPr>
    </w:p>
    <w:p w14:paraId="415DC8AB" w14:textId="77777777" w:rsidR="00AF64D3" w:rsidRPr="00096761" w:rsidRDefault="00AF64D3" w:rsidP="00AF64D3">
      <w:pPr>
        <w:spacing w:before="0" w:beforeAutospacing="0" w:after="0" w:afterAutospacing="0" w:line="240" w:lineRule="auto"/>
        <w:jc w:val="both"/>
        <w:rPr>
          <w:rFonts w:eastAsia="Times New Roman"/>
          <w:lang w:eastAsia="de-DE"/>
        </w:rPr>
      </w:pPr>
      <w:r w:rsidRPr="00096761">
        <w:rPr>
          <w:rFonts w:eastAsia="Times New Roman"/>
          <w:lang w:eastAsia="de-DE"/>
        </w:rPr>
        <w:t xml:space="preserve">A </w:t>
      </w:r>
      <w:r w:rsidRPr="00096761">
        <w:rPr>
          <w:rFonts w:eastAsia="Times New Roman"/>
          <w:b/>
          <w:lang w:eastAsia="de-DE"/>
        </w:rPr>
        <w:t xml:space="preserve">specific reference to the </w:t>
      </w:r>
      <w:r w:rsidRPr="00096761">
        <w:rPr>
          <w:rFonts w:eastAsia="Times New Roman"/>
          <w:b/>
          <w:i/>
          <w:lang w:eastAsia="de-DE"/>
        </w:rPr>
        <w:t>European/EU financial crisis</w:t>
      </w:r>
      <w:r w:rsidRPr="00096761">
        <w:rPr>
          <w:rFonts w:eastAsia="Times New Roman"/>
          <w:lang w:eastAsia="de-DE"/>
        </w:rPr>
        <w:t xml:space="preserve"> may be indicated by words like: “financial crisis”, “financial meltdown”,  “fiscal crisis”, “European/EU debts”,  “Eurozone crisis”, “Europe-wide anti-recession package”, “Euro crisis”, “crisis of the fiscal union”, “crisis of the currency union”, “European Financial Stability Facility (EFSF)”, “European Stability Mechanism (ESM)”, “Eurobonds”, “European Monetary Fund (EMF)“, “Troika”, “financial crisis in Greece, Spain, etc.” etc.</w:t>
      </w:r>
    </w:p>
    <w:p w14:paraId="45E831CF" w14:textId="77777777" w:rsidR="00AF64D3" w:rsidRPr="00096761" w:rsidRDefault="00AF64D3" w:rsidP="00AF64D3">
      <w:pPr>
        <w:spacing w:before="0" w:beforeAutospacing="0" w:after="0" w:afterAutospacing="0" w:line="240" w:lineRule="auto"/>
        <w:jc w:val="both"/>
        <w:rPr>
          <w:rFonts w:eastAsia="Times New Roman"/>
          <w:lang w:eastAsia="de-DE"/>
        </w:rPr>
      </w:pPr>
    </w:p>
    <w:p w14:paraId="77CBA0B9" w14:textId="77777777" w:rsidR="00AF64D3" w:rsidRPr="00096761" w:rsidRDefault="00AF64D3" w:rsidP="00AF64D3">
      <w:pPr>
        <w:spacing w:before="0" w:beforeAutospacing="0" w:after="0" w:afterAutospacing="0" w:line="240" w:lineRule="auto"/>
        <w:jc w:val="both"/>
        <w:rPr>
          <w:rFonts w:eastAsia="Times New Roman" w:cs="Calibri"/>
          <w:lang w:eastAsia="de-DE"/>
        </w:rPr>
      </w:pPr>
    </w:p>
    <w:p w14:paraId="59E1C0D5" w14:textId="77777777" w:rsidR="00AF64D3" w:rsidRPr="00096761" w:rsidRDefault="00AF64D3" w:rsidP="00AF64D3">
      <w:pPr>
        <w:tabs>
          <w:tab w:val="left" w:pos="284"/>
        </w:tabs>
        <w:spacing w:before="0" w:beforeAutospacing="0" w:after="0" w:afterAutospacing="0"/>
        <w:jc w:val="both"/>
        <w:rPr>
          <w:rFonts w:eastAsia="Times New Roman" w:cs="Calibri"/>
          <w:i/>
          <w:lang w:eastAsia="de-DE"/>
        </w:rPr>
      </w:pPr>
      <w:r w:rsidRPr="00096761">
        <w:rPr>
          <w:rFonts w:eastAsia="Times New Roman" w:cs="Calibri"/>
          <w:i/>
          <w:lang w:eastAsia="de-DE"/>
        </w:rPr>
        <w:t xml:space="preserve">Examples: </w:t>
      </w:r>
    </w:p>
    <w:p w14:paraId="44AF8D4F" w14:textId="77777777" w:rsidR="00AF64D3" w:rsidRPr="00096761" w:rsidRDefault="00AF64D3" w:rsidP="00803069">
      <w:pPr>
        <w:pStyle w:val="ListParagraph"/>
        <w:numPr>
          <w:ilvl w:val="0"/>
          <w:numId w:val="5"/>
        </w:numPr>
        <w:spacing w:before="0" w:beforeAutospacing="0" w:after="0" w:afterAutospacing="0"/>
        <w:ind w:left="714" w:hanging="357"/>
        <w:rPr>
          <w:rFonts w:eastAsia="Times New Roman" w:cs="Calibri"/>
          <w:lang w:val="en-US" w:eastAsia="de-DE"/>
        </w:rPr>
      </w:pPr>
      <w:r w:rsidRPr="00096761">
        <w:rPr>
          <w:rFonts w:eastAsia="Times New Roman" w:cs="Calibri"/>
          <w:lang w:val="en-US" w:eastAsia="de-DE"/>
        </w:rPr>
        <w:t xml:space="preserve">“German universities see </w:t>
      </w:r>
      <w:r w:rsidRPr="00096761">
        <w:rPr>
          <w:rFonts w:eastAsia="Times New Roman" w:cs="Calibri"/>
          <w:i/>
          <w:lang w:val="en-US" w:eastAsia="de-DE"/>
        </w:rPr>
        <w:t>financial constraints</w:t>
      </w:r>
      <w:r w:rsidRPr="00096761">
        <w:rPr>
          <w:rFonts w:eastAsia="Times New Roman" w:cs="Calibri"/>
          <w:lang w:val="en-US" w:eastAsia="de-DE"/>
        </w:rPr>
        <w:t xml:space="preserve"> due to fiscal rigidity.” </w:t>
      </w:r>
    </w:p>
    <w:p w14:paraId="1DCCF90D" w14:textId="77777777" w:rsidR="00AF64D3" w:rsidRPr="00096761" w:rsidRDefault="00AF64D3" w:rsidP="00AF64D3">
      <w:pPr>
        <w:tabs>
          <w:tab w:val="left" w:pos="709"/>
        </w:tabs>
        <w:spacing w:before="0" w:beforeAutospacing="0" w:afterAutospacing="0"/>
        <w:ind w:firstLine="709"/>
        <w:jc w:val="both"/>
        <w:rPr>
          <w:rFonts w:eastAsia="Times New Roman" w:cs="Calibri"/>
          <w:lang w:val="en-US" w:eastAsia="de-DE"/>
        </w:rPr>
      </w:pPr>
      <w:r w:rsidRPr="00096761">
        <w:rPr>
          <w:lang w:val="nl-NL" w:eastAsia="de-DE"/>
        </w:rPr>
        <w:sym w:font="Wingdings 3" w:char="F067"/>
      </w:r>
      <w:r w:rsidRPr="00096761">
        <w:rPr>
          <w:lang w:val="en-US" w:eastAsia="de-DE"/>
        </w:rPr>
        <w:t xml:space="preserve"> </w:t>
      </w:r>
      <w:r w:rsidRPr="00096761">
        <w:rPr>
          <w:rFonts w:eastAsia="Times New Roman" w:cs="Calibri"/>
          <w:i/>
          <w:lang w:val="en-US" w:eastAsia="de-DE"/>
        </w:rPr>
        <w:t>Code:</w:t>
      </w:r>
      <w:r w:rsidRPr="00096761">
        <w:rPr>
          <w:rFonts w:eastAsia="Times New Roman" w:cs="Calibri"/>
          <w:lang w:val="en-US" w:eastAsia="de-DE"/>
        </w:rPr>
        <w:t xml:space="preserve"> 1 (general reference, because European financial crisis not explicitly mentioned)</w:t>
      </w:r>
    </w:p>
    <w:p w14:paraId="5B7B2A08" w14:textId="77777777" w:rsidR="00AF64D3" w:rsidRPr="00096761" w:rsidRDefault="00AF64D3" w:rsidP="00803069">
      <w:pPr>
        <w:pStyle w:val="ListParagraph"/>
        <w:numPr>
          <w:ilvl w:val="0"/>
          <w:numId w:val="5"/>
        </w:numPr>
        <w:spacing w:before="0" w:beforeAutospacing="0" w:after="0" w:afterAutospacing="0"/>
        <w:ind w:left="714" w:hanging="357"/>
        <w:rPr>
          <w:rFonts w:eastAsia="Times New Roman" w:cs="Calibri"/>
          <w:lang w:eastAsia="de-DE"/>
        </w:rPr>
      </w:pPr>
      <w:r w:rsidRPr="00096761">
        <w:rPr>
          <w:rFonts w:eastAsia="Times New Roman" w:cs="Calibri"/>
          <w:lang w:eastAsia="de-DE"/>
        </w:rPr>
        <w:t xml:space="preserve">“German universities see financial constraints due to fiscal rigidity in the financial crisis in the EU.” </w:t>
      </w:r>
    </w:p>
    <w:p w14:paraId="1F086B98" w14:textId="77777777" w:rsidR="00AF64D3" w:rsidRPr="00096761" w:rsidRDefault="00AF64D3" w:rsidP="00AF64D3">
      <w:pPr>
        <w:tabs>
          <w:tab w:val="left" w:pos="709"/>
        </w:tabs>
        <w:spacing w:before="0" w:beforeAutospacing="0" w:afterAutospacing="0"/>
        <w:ind w:firstLine="709"/>
        <w:jc w:val="both"/>
        <w:rPr>
          <w:b/>
        </w:rPr>
      </w:pPr>
      <w:r w:rsidRPr="00096761">
        <w:rPr>
          <w:i/>
          <w:lang w:eastAsia="de-DE"/>
        </w:rPr>
        <w:sym w:font="Wingdings 3" w:char="F067"/>
      </w:r>
      <w:r w:rsidRPr="00096761">
        <w:rPr>
          <w:i/>
          <w:lang w:eastAsia="de-DE"/>
        </w:rPr>
        <w:t xml:space="preserve"> Code</w:t>
      </w:r>
      <w:r w:rsidRPr="00096761">
        <w:rPr>
          <w:rFonts w:eastAsia="Times New Roman" w:cs="Calibri"/>
          <w:i/>
          <w:lang w:eastAsia="de-DE"/>
        </w:rPr>
        <w:t>:</w:t>
      </w:r>
      <w:r w:rsidRPr="00096761">
        <w:rPr>
          <w:rFonts w:eastAsia="Times New Roman" w:cs="Calibri"/>
          <w:lang w:eastAsia="de-DE"/>
        </w:rPr>
        <w:t xml:space="preserve"> 2 (specific reference to the European financial crisis)</w:t>
      </w:r>
    </w:p>
    <w:p w14:paraId="21147545" w14:textId="77777777" w:rsidR="00AF64D3" w:rsidRPr="00096761" w:rsidRDefault="00AF64D3" w:rsidP="00803069">
      <w:pPr>
        <w:pStyle w:val="ListParagraph"/>
        <w:numPr>
          <w:ilvl w:val="0"/>
          <w:numId w:val="5"/>
        </w:numPr>
        <w:spacing w:before="0" w:beforeAutospacing="0" w:after="0" w:afterAutospacing="0"/>
        <w:ind w:left="714" w:hanging="357"/>
        <w:rPr>
          <w:rFonts w:eastAsia="Times New Roman" w:cs="Calibri"/>
          <w:lang w:eastAsia="de-DE"/>
        </w:rPr>
      </w:pPr>
      <w:r w:rsidRPr="00096761">
        <w:rPr>
          <w:rFonts w:eastAsia="Times New Roman" w:cs="Calibri"/>
          <w:lang w:eastAsia="de-DE"/>
        </w:rPr>
        <w:t>Cable (UK) said “</w:t>
      </w:r>
      <w:r w:rsidRPr="00096761">
        <w:rPr>
          <w:rFonts w:eastAsia="MS Mincho"/>
          <w:lang w:val="en-US" w:eastAsia="ja-JP"/>
        </w:rPr>
        <w:t xml:space="preserve">[...] </w:t>
      </w:r>
      <w:proofErr w:type="gramStart"/>
      <w:r w:rsidRPr="00096761">
        <w:rPr>
          <w:rFonts w:eastAsia="MS Mincho"/>
          <w:lang w:val="en-US" w:eastAsia="ja-JP"/>
        </w:rPr>
        <w:t>This</w:t>
      </w:r>
      <w:proofErr w:type="gramEnd"/>
      <w:r w:rsidRPr="00096761">
        <w:rPr>
          <w:rFonts w:eastAsia="MS Mincho"/>
          <w:lang w:val="en-US" w:eastAsia="ja-JP"/>
        </w:rPr>
        <w:t xml:space="preserve"> has prevented unemployment reaching the horrifying levels seen in some other European countries. </w:t>
      </w:r>
      <w:r w:rsidRPr="00096761">
        <w:rPr>
          <w:rFonts w:eastAsia="Times New Roman" w:cs="Calibri"/>
          <w:lang w:eastAsia="de-DE"/>
        </w:rPr>
        <w:t>At a time when we are struggling to escape from the worst</w:t>
      </w:r>
      <w:r w:rsidRPr="00096761">
        <w:rPr>
          <w:rFonts w:eastAsia="Times New Roman" w:cs="Calibri"/>
          <w:b/>
          <w:lang w:eastAsia="de-DE"/>
        </w:rPr>
        <w:t xml:space="preserve"> economic crisis</w:t>
      </w:r>
      <w:r w:rsidRPr="00096761">
        <w:rPr>
          <w:rFonts w:eastAsia="Times New Roman" w:cs="Calibri"/>
          <w:lang w:eastAsia="de-DE"/>
        </w:rPr>
        <w:t xml:space="preserve"> of our lifetime, the last thing we need is the imposition of a new set of regulations potentially costing the economy billions a year.” </w:t>
      </w:r>
    </w:p>
    <w:p w14:paraId="28E3A3BF" w14:textId="77777777" w:rsidR="00AF64D3" w:rsidRPr="00096761" w:rsidRDefault="00AF64D3" w:rsidP="00AF64D3">
      <w:pPr>
        <w:tabs>
          <w:tab w:val="left" w:pos="709"/>
        </w:tabs>
        <w:spacing w:before="0" w:beforeAutospacing="0" w:afterAutospacing="0"/>
        <w:ind w:left="993" w:hanging="284"/>
        <w:jc w:val="both"/>
        <w:rPr>
          <w:rFonts w:eastAsia="Times New Roman" w:cs="Calibri"/>
          <w:lang w:eastAsia="de-DE"/>
        </w:rPr>
      </w:pPr>
      <w:r w:rsidRPr="00096761">
        <w:rPr>
          <w:i/>
          <w:lang w:eastAsia="de-DE"/>
        </w:rPr>
        <w:lastRenderedPageBreak/>
        <w:sym w:font="Wingdings 3" w:char="F067"/>
      </w:r>
      <w:r w:rsidRPr="00096761">
        <w:rPr>
          <w:i/>
          <w:lang w:eastAsia="de-DE"/>
        </w:rPr>
        <w:t xml:space="preserve"> Code:</w:t>
      </w:r>
      <w:r w:rsidRPr="00096761">
        <w:rPr>
          <w:rFonts w:eastAsia="Times New Roman" w:cs="Calibri"/>
          <w:lang w:eastAsia="de-DE"/>
        </w:rPr>
        <w:t xml:space="preserve"> </w:t>
      </w:r>
      <w:proofErr w:type="spellStart"/>
      <w:r w:rsidRPr="00096761">
        <w:rPr>
          <w:rFonts w:eastAsia="Times New Roman" w:cs="Calibri"/>
          <w:lang w:eastAsia="de-DE"/>
        </w:rPr>
        <w:t>EconProb</w:t>
      </w:r>
      <w:proofErr w:type="spellEnd"/>
      <w:r w:rsidRPr="00096761">
        <w:rPr>
          <w:rFonts w:eastAsia="Times New Roman" w:cs="Calibri"/>
          <w:lang w:eastAsia="de-DE"/>
        </w:rPr>
        <w:t xml:space="preserve"> = 2 (specific reference to the European financial crisis, because economic crisis is mentioned with </w:t>
      </w:r>
      <w:r w:rsidRPr="00096761">
        <w:rPr>
          <w:rFonts w:eastAsia="Times New Roman" w:cs="Calibri"/>
          <w:b/>
          <w:lang w:eastAsia="de-DE"/>
        </w:rPr>
        <w:t>other European countries</w:t>
      </w:r>
      <w:r w:rsidRPr="00096761">
        <w:rPr>
          <w:rFonts w:eastAsia="Times New Roman" w:cs="Calibri"/>
          <w:lang w:eastAsia="de-DE"/>
        </w:rPr>
        <w:t xml:space="preserve"> and Britain is part of the EU, although reference to Europe is not explicit.) </w:t>
      </w:r>
    </w:p>
    <w:p w14:paraId="400D9B65" w14:textId="77777777" w:rsidR="00AF64D3" w:rsidRPr="00096761" w:rsidRDefault="00AF64D3" w:rsidP="00803069">
      <w:pPr>
        <w:pStyle w:val="ListParagraph"/>
        <w:numPr>
          <w:ilvl w:val="0"/>
          <w:numId w:val="5"/>
        </w:numPr>
        <w:spacing w:before="0" w:beforeAutospacing="0" w:after="0" w:afterAutospacing="0"/>
        <w:ind w:left="714" w:hanging="357"/>
        <w:rPr>
          <w:rFonts w:eastAsia="Times New Roman" w:cs="Calibri"/>
          <w:lang w:eastAsia="de-DE"/>
        </w:rPr>
      </w:pPr>
      <w:r w:rsidRPr="00096761">
        <w:rPr>
          <w:rFonts w:eastAsia="Times New Roman" w:cs="Calibri"/>
          <w:lang w:eastAsia="de-DE"/>
        </w:rPr>
        <w:t>“The economic crisis in the UK has threatened thousands of jobs</w:t>
      </w:r>
      <w:proofErr w:type="gramStart"/>
      <w:r w:rsidRPr="00096761">
        <w:rPr>
          <w:rFonts w:eastAsia="Times New Roman" w:cs="Calibri"/>
          <w:lang w:eastAsia="de-DE"/>
        </w:rPr>
        <w:t>.“</w:t>
      </w:r>
      <w:proofErr w:type="gramEnd"/>
      <w:r w:rsidRPr="00096761">
        <w:rPr>
          <w:rFonts w:eastAsia="Times New Roman" w:cs="Calibri"/>
          <w:lang w:eastAsia="de-DE"/>
        </w:rPr>
        <w:t xml:space="preserve"> or “The automobile crisis demands structural reforms in some German federal states” claims a German MP. </w:t>
      </w:r>
    </w:p>
    <w:p w14:paraId="650F56B1" w14:textId="77777777" w:rsidR="00AF64D3" w:rsidRPr="00096761" w:rsidRDefault="00AF64D3" w:rsidP="00AF64D3">
      <w:pPr>
        <w:tabs>
          <w:tab w:val="left" w:pos="709"/>
        </w:tabs>
        <w:spacing w:before="0" w:beforeAutospacing="0" w:afterAutospacing="0"/>
        <w:ind w:left="993" w:hanging="284"/>
        <w:jc w:val="both"/>
        <w:rPr>
          <w:rFonts w:eastAsia="Times New Roman" w:cs="Calibri"/>
          <w:lang w:eastAsia="de-DE"/>
        </w:rPr>
      </w:pPr>
      <w:r w:rsidRPr="00096761">
        <w:rPr>
          <w:i/>
          <w:lang w:eastAsia="de-DE"/>
        </w:rPr>
        <w:sym w:font="Wingdings 3" w:char="F067"/>
      </w:r>
      <w:r w:rsidRPr="00096761">
        <w:rPr>
          <w:i/>
          <w:lang w:eastAsia="de-DE"/>
        </w:rPr>
        <w:t xml:space="preserve"> Code:</w:t>
      </w:r>
      <w:r w:rsidRPr="00096761">
        <w:rPr>
          <w:rFonts w:eastAsia="Times New Roman" w:cs="Calibri"/>
          <w:lang w:eastAsia="de-DE"/>
        </w:rPr>
        <w:t xml:space="preserve"> </w:t>
      </w:r>
      <w:proofErr w:type="spellStart"/>
      <w:r w:rsidRPr="00096761">
        <w:rPr>
          <w:rFonts w:eastAsia="Times New Roman" w:cs="Calibri"/>
          <w:lang w:eastAsia="de-DE"/>
        </w:rPr>
        <w:t>EconProb</w:t>
      </w:r>
      <w:proofErr w:type="spellEnd"/>
      <w:r w:rsidRPr="00096761">
        <w:rPr>
          <w:rFonts w:eastAsia="Times New Roman" w:cs="Calibri"/>
          <w:lang w:eastAsia="de-DE"/>
        </w:rPr>
        <w:t xml:space="preserve"> = 1 (general reference, because economic crisis is mentioned but </w:t>
      </w:r>
      <w:r w:rsidRPr="00096761">
        <w:rPr>
          <w:rFonts w:eastAsia="Times New Roman" w:cs="Calibri"/>
          <w:b/>
          <w:lang w:eastAsia="de-DE"/>
        </w:rPr>
        <w:t>not</w:t>
      </w:r>
      <w:r w:rsidRPr="00096761">
        <w:rPr>
          <w:rFonts w:eastAsia="Times New Roman" w:cs="Calibri"/>
          <w:lang w:eastAsia="de-DE"/>
        </w:rPr>
        <w:t xml:space="preserve"> </w:t>
      </w:r>
      <w:r w:rsidRPr="00096761">
        <w:rPr>
          <w:rFonts w:eastAsia="Times New Roman" w:cs="Calibri"/>
          <w:b/>
          <w:lang w:eastAsia="de-DE"/>
        </w:rPr>
        <w:t>together</w:t>
      </w:r>
      <w:r w:rsidRPr="00096761">
        <w:rPr>
          <w:rFonts w:eastAsia="Times New Roman" w:cs="Calibri"/>
          <w:lang w:eastAsia="de-DE"/>
        </w:rPr>
        <w:t xml:space="preserve"> with a reference to other EU countries or the EU in general.) </w:t>
      </w:r>
    </w:p>
    <w:p w14:paraId="187DBED0" w14:textId="77777777" w:rsidR="00AF64D3" w:rsidRPr="00096761" w:rsidRDefault="00AF64D3" w:rsidP="00803069">
      <w:pPr>
        <w:pStyle w:val="ListParagraph"/>
        <w:numPr>
          <w:ilvl w:val="0"/>
          <w:numId w:val="5"/>
        </w:numPr>
        <w:spacing w:before="0" w:beforeAutospacing="0" w:after="0" w:afterAutospacing="0"/>
        <w:ind w:left="714" w:hanging="357"/>
        <w:rPr>
          <w:rFonts w:eastAsia="Times New Roman" w:cs="Calibri"/>
          <w:lang w:eastAsia="de-DE"/>
        </w:rPr>
      </w:pPr>
      <w:r w:rsidRPr="00096761">
        <w:rPr>
          <w:rFonts w:eastAsia="Times New Roman" w:cs="Calibri"/>
          <w:lang w:eastAsia="de-DE"/>
        </w:rPr>
        <w:t xml:space="preserve">An official says “Bank of America's financial crisis costs become a recurring nightmare.” </w:t>
      </w:r>
    </w:p>
    <w:p w14:paraId="2B0DE45E" w14:textId="77777777" w:rsidR="00AF64D3" w:rsidRPr="00096761" w:rsidRDefault="00AF64D3" w:rsidP="00AF64D3">
      <w:pPr>
        <w:tabs>
          <w:tab w:val="left" w:pos="709"/>
        </w:tabs>
        <w:spacing w:before="0" w:beforeAutospacing="0" w:afterAutospacing="0"/>
        <w:ind w:left="993" w:hanging="284"/>
        <w:jc w:val="both"/>
        <w:rPr>
          <w:rFonts w:eastAsia="Times New Roman" w:cs="Calibri"/>
          <w:lang w:eastAsia="de-DE"/>
        </w:rPr>
      </w:pPr>
      <w:r w:rsidRPr="00096761">
        <w:rPr>
          <w:i/>
          <w:lang w:eastAsia="de-DE"/>
        </w:rPr>
        <w:sym w:font="Wingdings 3" w:char="F067"/>
      </w:r>
      <w:r w:rsidRPr="00096761">
        <w:rPr>
          <w:rFonts w:eastAsia="Times New Roman" w:cs="Calibri"/>
          <w:i/>
          <w:lang w:eastAsia="de-DE"/>
        </w:rPr>
        <w:t xml:space="preserve"> Code</w:t>
      </w:r>
      <w:r w:rsidRPr="00096761">
        <w:rPr>
          <w:rFonts w:eastAsia="Times New Roman" w:cs="Calibri"/>
          <w:lang w:eastAsia="de-DE"/>
        </w:rPr>
        <w:t xml:space="preserve">: </w:t>
      </w:r>
      <w:proofErr w:type="spellStart"/>
      <w:r w:rsidRPr="00096761">
        <w:rPr>
          <w:rFonts w:eastAsia="Times New Roman" w:cs="Calibri"/>
          <w:lang w:eastAsia="de-DE"/>
        </w:rPr>
        <w:t>EconProb</w:t>
      </w:r>
      <w:proofErr w:type="spellEnd"/>
      <w:r w:rsidRPr="00096761">
        <w:rPr>
          <w:rFonts w:eastAsia="Times New Roman" w:cs="Calibri"/>
          <w:lang w:eastAsia="de-DE"/>
        </w:rPr>
        <w:t xml:space="preserve"> = 1 (general reference, financial crisis is mentioned but in relation to the US, which is not an EU member state).</w:t>
      </w:r>
    </w:p>
    <w:p w14:paraId="4EFEA378" w14:textId="77777777" w:rsidR="00AF64D3" w:rsidRPr="00096761" w:rsidRDefault="00AF64D3" w:rsidP="00803069">
      <w:pPr>
        <w:pStyle w:val="ListParagraph"/>
        <w:numPr>
          <w:ilvl w:val="0"/>
          <w:numId w:val="5"/>
        </w:numPr>
        <w:spacing w:before="0" w:beforeAutospacing="0" w:after="0" w:afterAutospacing="0"/>
        <w:ind w:left="714" w:hanging="357"/>
        <w:rPr>
          <w:rFonts w:eastAsia="Times New Roman" w:cs="Calibri"/>
          <w:lang w:eastAsia="de-DE"/>
        </w:rPr>
      </w:pPr>
      <w:r w:rsidRPr="00096761">
        <w:rPr>
          <w:rFonts w:eastAsia="Times New Roman" w:cs="Calibri"/>
          <w:lang w:eastAsia="de-DE"/>
        </w:rPr>
        <w:t>“As a result of the financial meltdown and its impact on the real economies of Europe…”</w:t>
      </w:r>
    </w:p>
    <w:p w14:paraId="19D20AB6" w14:textId="77777777" w:rsidR="00AF64D3" w:rsidRPr="00096761" w:rsidRDefault="00AF64D3" w:rsidP="00AF64D3">
      <w:pPr>
        <w:tabs>
          <w:tab w:val="left" w:pos="709"/>
        </w:tabs>
        <w:spacing w:before="0" w:beforeAutospacing="0" w:afterAutospacing="0"/>
        <w:ind w:left="993" w:hanging="284"/>
        <w:jc w:val="both"/>
        <w:rPr>
          <w:rFonts w:eastAsia="Times New Roman" w:cs="Calibri"/>
          <w:lang w:val="en-US" w:eastAsia="de-DE"/>
        </w:rPr>
      </w:pPr>
      <w:r w:rsidRPr="00096761">
        <w:rPr>
          <w:lang w:eastAsia="de-DE"/>
        </w:rPr>
        <w:sym w:font="Wingdings 3" w:char="F067"/>
      </w:r>
      <w:r w:rsidRPr="00096761">
        <w:rPr>
          <w:rFonts w:eastAsia="Times New Roman" w:cs="Calibri"/>
          <w:lang w:eastAsia="de-DE"/>
        </w:rPr>
        <w:t xml:space="preserve"> </w:t>
      </w:r>
      <w:r w:rsidRPr="00096761">
        <w:rPr>
          <w:rFonts w:eastAsia="Times New Roman" w:cs="Calibri"/>
          <w:b/>
          <w:lang w:eastAsia="de-DE"/>
        </w:rPr>
        <w:t>Code</w:t>
      </w:r>
      <w:r w:rsidRPr="00096761">
        <w:rPr>
          <w:rFonts w:eastAsia="Times New Roman" w:cs="Calibri"/>
          <w:lang w:eastAsia="de-DE"/>
        </w:rPr>
        <w:t xml:space="preserve">: </w:t>
      </w:r>
      <w:proofErr w:type="spellStart"/>
      <w:r w:rsidRPr="00096761">
        <w:rPr>
          <w:rFonts w:eastAsia="Times New Roman" w:cs="Calibri"/>
          <w:lang w:eastAsia="de-DE"/>
        </w:rPr>
        <w:t>EconProb</w:t>
      </w:r>
      <w:proofErr w:type="spellEnd"/>
      <w:r w:rsidRPr="00096761">
        <w:rPr>
          <w:rFonts w:eastAsia="Times New Roman" w:cs="Calibri"/>
          <w:lang w:eastAsia="de-DE"/>
        </w:rPr>
        <w:t xml:space="preserve"> = 2 (specific reference to the European financial crisis, because “financial meltdown” is mentioned together with the “real economies of Europe”).</w:t>
      </w:r>
    </w:p>
    <w:p w14:paraId="29F1B2F9" w14:textId="77777777" w:rsidR="008B52B5" w:rsidRPr="00096761" w:rsidRDefault="008B52B5" w:rsidP="00827211">
      <w:pPr>
        <w:tabs>
          <w:tab w:val="left" w:pos="709"/>
        </w:tabs>
        <w:spacing w:before="0" w:beforeAutospacing="0" w:after="0" w:afterAutospacing="0"/>
        <w:jc w:val="both"/>
        <w:rPr>
          <w:rFonts w:eastAsia="Times New Roman" w:cstheme="minorHAnsi"/>
          <w:lang w:val="en-US" w:eastAsia="de-DE"/>
        </w:rPr>
      </w:pPr>
    </w:p>
    <w:p w14:paraId="363E2B89" w14:textId="2F741236" w:rsidR="007351F4" w:rsidRPr="00096761" w:rsidRDefault="00827211" w:rsidP="00827211">
      <w:pPr>
        <w:pStyle w:val="NormalWeb"/>
        <w:spacing w:line="276" w:lineRule="auto"/>
        <w:ind w:left="709" w:hanging="709"/>
        <w:rPr>
          <w:rFonts w:asciiTheme="minorHAnsi" w:hAnsiTheme="minorHAnsi" w:cstheme="minorHAnsi"/>
          <w:b/>
          <w:sz w:val="22"/>
          <w:szCs w:val="22"/>
        </w:rPr>
      </w:pPr>
      <w:r w:rsidRPr="00096761">
        <w:rPr>
          <w:rFonts w:asciiTheme="minorHAnsi" w:hAnsiTheme="minorHAnsi" w:cstheme="minorHAnsi"/>
          <w:b/>
          <w:sz w:val="22"/>
          <w:szCs w:val="22"/>
        </w:rPr>
        <w:t>V</w:t>
      </w:r>
      <w:r w:rsidR="0074026A" w:rsidRPr="00096761">
        <w:rPr>
          <w:rFonts w:asciiTheme="minorHAnsi" w:hAnsiTheme="minorHAnsi" w:cstheme="minorHAnsi"/>
          <w:b/>
          <w:sz w:val="22"/>
          <w:szCs w:val="22"/>
        </w:rPr>
        <w:t>7</w:t>
      </w:r>
      <w:r w:rsidRPr="00096761">
        <w:rPr>
          <w:rFonts w:asciiTheme="minorHAnsi" w:hAnsiTheme="minorHAnsi" w:cstheme="minorHAnsi"/>
          <w:b/>
          <w:sz w:val="22"/>
          <w:szCs w:val="22"/>
        </w:rPr>
        <w:tab/>
        <w:t xml:space="preserve">ECONOMIC CONDITIONS: Does the item contain an evaluation of whether </w:t>
      </w:r>
      <w:r w:rsidRPr="00096761">
        <w:rPr>
          <w:rFonts w:asciiTheme="minorHAnsi" w:hAnsiTheme="minorHAnsi" w:cstheme="minorHAnsi"/>
          <w:b/>
          <w:i/>
          <w:sz w:val="22"/>
          <w:szCs w:val="22"/>
        </w:rPr>
        <w:t>national</w:t>
      </w:r>
      <w:r w:rsidRPr="00096761">
        <w:rPr>
          <w:rFonts w:asciiTheme="minorHAnsi" w:hAnsiTheme="minorHAnsi" w:cstheme="minorHAnsi"/>
          <w:b/>
          <w:sz w:val="22"/>
          <w:szCs w:val="22"/>
        </w:rPr>
        <w:t xml:space="preserve"> economic conditions have changed </w:t>
      </w:r>
      <w:r w:rsidR="007351F4" w:rsidRPr="00096761">
        <w:rPr>
          <w:rFonts w:asciiTheme="minorHAnsi" w:hAnsiTheme="minorHAnsi" w:cstheme="minorHAnsi"/>
          <w:b/>
          <w:sz w:val="22"/>
          <w:szCs w:val="22"/>
        </w:rPr>
        <w:t>in the recent past</w:t>
      </w:r>
      <w:r w:rsidRPr="00096761">
        <w:rPr>
          <w:rFonts w:asciiTheme="minorHAnsi" w:hAnsiTheme="minorHAnsi" w:cstheme="minorHAnsi"/>
          <w:b/>
          <w:sz w:val="22"/>
          <w:szCs w:val="22"/>
        </w:rPr>
        <w:t xml:space="preserve">? </w:t>
      </w:r>
    </w:p>
    <w:p w14:paraId="0A18EA49" w14:textId="77777777" w:rsidR="007351F4" w:rsidRPr="00096761" w:rsidRDefault="007351F4" w:rsidP="00CF63D5">
      <w:pPr>
        <w:pStyle w:val="NormalWeb"/>
        <w:spacing w:line="276" w:lineRule="auto"/>
        <w:ind w:left="709"/>
        <w:rPr>
          <w:rFonts w:asciiTheme="minorHAnsi" w:hAnsiTheme="minorHAnsi" w:cstheme="minorHAnsi"/>
          <w:sz w:val="22"/>
          <w:szCs w:val="22"/>
        </w:rPr>
      </w:pPr>
      <w:r w:rsidRPr="00096761">
        <w:rPr>
          <w:rFonts w:asciiTheme="minorHAnsi" w:hAnsiTheme="minorHAnsi" w:cstheme="minorHAnsi"/>
          <w:i/>
          <w:sz w:val="22"/>
          <w:szCs w:val="22"/>
        </w:rPr>
        <w:t>Note:</w:t>
      </w:r>
      <w:r w:rsidRPr="00096761">
        <w:rPr>
          <w:rFonts w:asciiTheme="minorHAnsi" w:hAnsiTheme="minorHAnsi" w:cstheme="minorHAnsi"/>
          <w:sz w:val="22"/>
          <w:szCs w:val="22"/>
        </w:rPr>
        <w:t xml:space="preserve"> “National” in “</w:t>
      </w:r>
      <w:r w:rsidRPr="00096761">
        <w:rPr>
          <w:rFonts w:asciiTheme="minorHAnsi" w:hAnsiTheme="minorHAnsi" w:cstheme="minorHAnsi"/>
          <w:i/>
          <w:sz w:val="22"/>
          <w:szCs w:val="22"/>
        </w:rPr>
        <w:t>national</w:t>
      </w:r>
      <w:r w:rsidRPr="00096761">
        <w:rPr>
          <w:rFonts w:asciiTheme="minorHAnsi" w:hAnsiTheme="minorHAnsi" w:cstheme="minorHAnsi"/>
          <w:sz w:val="22"/>
          <w:szCs w:val="22"/>
        </w:rPr>
        <w:t xml:space="preserve"> economic conditions” refers to the country of the newspaper you are coding. So a reference to the British economy in a German newspaper does not count as a mentioning of the national economy. </w:t>
      </w:r>
    </w:p>
    <w:p w14:paraId="78E098E1" w14:textId="77777777" w:rsidR="007351F4" w:rsidRPr="00096761" w:rsidRDefault="007351F4" w:rsidP="00CF63D5">
      <w:pPr>
        <w:pStyle w:val="NormalWeb"/>
        <w:spacing w:line="276" w:lineRule="auto"/>
        <w:ind w:left="709"/>
        <w:rPr>
          <w:rFonts w:asciiTheme="minorHAnsi" w:hAnsiTheme="minorHAnsi" w:cstheme="minorHAnsi"/>
          <w:sz w:val="22"/>
          <w:szCs w:val="22"/>
        </w:rPr>
      </w:pPr>
      <w:r w:rsidRPr="00096761">
        <w:rPr>
          <w:rFonts w:asciiTheme="minorHAnsi" w:hAnsiTheme="minorHAnsi" w:cstheme="minorHAnsi"/>
          <w:i/>
          <w:sz w:val="22"/>
          <w:szCs w:val="22"/>
        </w:rPr>
        <w:t>Note:</w:t>
      </w:r>
      <w:r w:rsidRPr="00096761">
        <w:rPr>
          <w:rFonts w:asciiTheme="minorHAnsi" w:hAnsiTheme="minorHAnsi" w:cstheme="minorHAnsi"/>
          <w:sz w:val="22"/>
          <w:szCs w:val="22"/>
        </w:rPr>
        <w:t xml:space="preserve"> In the recent past means a connected period of time up until the moment of the article is written. Thus both “the national economy has grown over the last 10 years” and “the national economy has grown in the last 6 months” count as an evaluation of the national economy in the recent past. But a statement like “the national economy has grown in the 1990s” does not count, as the period which is mentioned ends before the article is written.</w:t>
      </w:r>
    </w:p>
    <w:p w14:paraId="5B55EFF0" w14:textId="77777777" w:rsidR="00CF63D5" w:rsidRPr="00096761" w:rsidRDefault="00CF63D5" w:rsidP="00CF63D5">
      <w:pPr>
        <w:pStyle w:val="NormalWeb"/>
        <w:spacing w:line="276" w:lineRule="auto"/>
        <w:ind w:left="709"/>
        <w:rPr>
          <w:rFonts w:asciiTheme="minorHAnsi" w:hAnsiTheme="minorHAnsi" w:cstheme="minorHAnsi"/>
          <w:i/>
          <w:sz w:val="22"/>
          <w:szCs w:val="22"/>
        </w:rPr>
      </w:pPr>
      <w:r w:rsidRPr="00096761">
        <w:rPr>
          <w:rFonts w:asciiTheme="minorHAnsi" w:hAnsiTheme="minorHAnsi" w:cstheme="minorHAnsi"/>
          <w:i/>
          <w:sz w:val="22"/>
          <w:szCs w:val="22"/>
        </w:rPr>
        <w:t xml:space="preserve">Note: </w:t>
      </w:r>
      <w:r w:rsidRPr="00096761">
        <w:rPr>
          <w:rFonts w:asciiTheme="minorHAnsi" w:hAnsiTheme="minorHAnsi" w:cstheme="minorHAnsi"/>
          <w:sz w:val="22"/>
          <w:szCs w:val="22"/>
        </w:rPr>
        <w:t>Future positive or negative developments of the national economy does not count as an evaluation</w:t>
      </w:r>
    </w:p>
    <w:p w14:paraId="0AE2C24D" w14:textId="77777777" w:rsidR="00827211" w:rsidRPr="00096761" w:rsidRDefault="00827211" w:rsidP="00827211">
      <w:pPr>
        <w:pStyle w:val="Lijstalinea1"/>
        <w:tabs>
          <w:tab w:val="left" w:pos="1985"/>
          <w:tab w:val="left" w:pos="2410"/>
        </w:tabs>
        <w:spacing w:line="276" w:lineRule="auto"/>
        <w:ind w:left="1418"/>
        <w:rPr>
          <w:rFonts w:asciiTheme="minorHAnsi" w:hAnsiTheme="minorHAnsi" w:cstheme="minorHAnsi"/>
          <w:sz w:val="22"/>
          <w:lang w:val="en-US"/>
        </w:rPr>
      </w:pPr>
      <w:r w:rsidRPr="00096761">
        <w:rPr>
          <w:rFonts w:asciiTheme="minorHAnsi" w:hAnsiTheme="minorHAnsi" w:cstheme="minorHAnsi"/>
          <w:sz w:val="22"/>
          <w:lang w:val="en-US"/>
        </w:rPr>
        <w:t xml:space="preserve">0 = </w:t>
      </w:r>
      <w:r w:rsidRPr="00096761">
        <w:rPr>
          <w:rFonts w:asciiTheme="minorHAnsi" w:hAnsiTheme="minorHAnsi" w:cstheme="minorHAnsi"/>
          <w:sz w:val="22"/>
          <w:lang w:val="en-US"/>
        </w:rPr>
        <w:tab/>
        <w:t>mentioned, no evaluation</w:t>
      </w:r>
    </w:p>
    <w:p w14:paraId="3844BDF8" w14:textId="77777777" w:rsidR="00827211" w:rsidRPr="00096761" w:rsidRDefault="00827211" w:rsidP="00827211">
      <w:pPr>
        <w:pStyle w:val="Lijstalinea1"/>
        <w:tabs>
          <w:tab w:val="left" w:pos="1985"/>
          <w:tab w:val="left" w:pos="2410"/>
        </w:tabs>
        <w:spacing w:line="276" w:lineRule="auto"/>
        <w:ind w:left="1418"/>
        <w:rPr>
          <w:rFonts w:asciiTheme="minorHAnsi" w:hAnsiTheme="minorHAnsi" w:cstheme="minorHAnsi"/>
          <w:sz w:val="22"/>
          <w:lang w:val="en-US"/>
        </w:rPr>
      </w:pPr>
      <w:r w:rsidRPr="00096761">
        <w:rPr>
          <w:rFonts w:asciiTheme="minorHAnsi" w:hAnsiTheme="minorHAnsi" w:cstheme="minorHAnsi"/>
          <w:sz w:val="22"/>
          <w:lang w:val="en-US"/>
        </w:rPr>
        <w:t xml:space="preserve">1 = </w:t>
      </w:r>
      <w:r w:rsidRPr="00096761">
        <w:rPr>
          <w:rFonts w:asciiTheme="minorHAnsi" w:hAnsiTheme="minorHAnsi" w:cstheme="minorHAnsi"/>
          <w:sz w:val="22"/>
          <w:lang w:val="en-US"/>
        </w:rPr>
        <w:tab/>
        <w:t>a lot better</w:t>
      </w:r>
    </w:p>
    <w:p w14:paraId="40389D33" w14:textId="77777777" w:rsidR="00827211" w:rsidRPr="00096761" w:rsidRDefault="00827211" w:rsidP="00827211">
      <w:pPr>
        <w:pStyle w:val="Lijstalinea1"/>
        <w:tabs>
          <w:tab w:val="left" w:pos="1985"/>
          <w:tab w:val="left" w:pos="2410"/>
        </w:tabs>
        <w:spacing w:line="276" w:lineRule="auto"/>
        <w:ind w:left="1418"/>
        <w:rPr>
          <w:rFonts w:asciiTheme="minorHAnsi" w:hAnsiTheme="minorHAnsi" w:cstheme="minorHAnsi"/>
          <w:sz w:val="22"/>
          <w:lang w:val="en-US"/>
        </w:rPr>
      </w:pPr>
      <w:r w:rsidRPr="00096761">
        <w:rPr>
          <w:rFonts w:asciiTheme="minorHAnsi" w:hAnsiTheme="minorHAnsi" w:cstheme="minorHAnsi"/>
          <w:sz w:val="22"/>
          <w:lang w:val="en-US"/>
        </w:rPr>
        <w:t xml:space="preserve">2 = </w:t>
      </w:r>
      <w:r w:rsidRPr="00096761">
        <w:rPr>
          <w:rFonts w:asciiTheme="minorHAnsi" w:hAnsiTheme="minorHAnsi" w:cstheme="minorHAnsi"/>
          <w:sz w:val="22"/>
          <w:lang w:val="en-US"/>
        </w:rPr>
        <w:tab/>
        <w:t>a little better</w:t>
      </w:r>
    </w:p>
    <w:p w14:paraId="56F379A7" w14:textId="77777777" w:rsidR="00827211" w:rsidRPr="00096761" w:rsidRDefault="00827211" w:rsidP="00827211">
      <w:pPr>
        <w:pStyle w:val="Lijstalinea1"/>
        <w:tabs>
          <w:tab w:val="left" w:pos="1985"/>
        </w:tabs>
        <w:spacing w:line="276" w:lineRule="auto"/>
        <w:ind w:left="1418"/>
        <w:rPr>
          <w:rFonts w:asciiTheme="minorHAnsi" w:hAnsiTheme="minorHAnsi" w:cstheme="minorHAnsi"/>
          <w:sz w:val="22"/>
          <w:lang w:val="en-US"/>
        </w:rPr>
      </w:pPr>
      <w:r w:rsidRPr="00096761">
        <w:rPr>
          <w:rFonts w:asciiTheme="minorHAnsi" w:hAnsiTheme="minorHAnsi" w:cstheme="minorHAnsi"/>
          <w:sz w:val="22"/>
          <w:lang w:val="en-US"/>
        </w:rPr>
        <w:t xml:space="preserve">3 = </w:t>
      </w:r>
      <w:r w:rsidRPr="00096761">
        <w:rPr>
          <w:rFonts w:asciiTheme="minorHAnsi" w:hAnsiTheme="minorHAnsi" w:cstheme="minorHAnsi"/>
          <w:sz w:val="22"/>
          <w:lang w:val="en-US"/>
        </w:rPr>
        <w:tab/>
        <w:t>stayed the same</w:t>
      </w:r>
    </w:p>
    <w:p w14:paraId="558EEA7C" w14:textId="77777777" w:rsidR="00827211" w:rsidRPr="00096761" w:rsidRDefault="00827211" w:rsidP="00827211">
      <w:pPr>
        <w:pStyle w:val="Lijstalinea1"/>
        <w:tabs>
          <w:tab w:val="left" w:pos="1985"/>
        </w:tabs>
        <w:spacing w:line="276" w:lineRule="auto"/>
        <w:ind w:left="1418"/>
        <w:rPr>
          <w:rFonts w:asciiTheme="minorHAnsi" w:hAnsiTheme="minorHAnsi" w:cstheme="minorHAnsi"/>
          <w:sz w:val="22"/>
          <w:lang w:val="en-US"/>
        </w:rPr>
      </w:pPr>
      <w:r w:rsidRPr="00096761">
        <w:rPr>
          <w:rFonts w:asciiTheme="minorHAnsi" w:hAnsiTheme="minorHAnsi" w:cstheme="minorHAnsi"/>
          <w:sz w:val="22"/>
          <w:lang w:val="en-US"/>
        </w:rPr>
        <w:t xml:space="preserve">4 = </w:t>
      </w:r>
      <w:r w:rsidRPr="00096761">
        <w:rPr>
          <w:rFonts w:asciiTheme="minorHAnsi" w:hAnsiTheme="minorHAnsi" w:cstheme="minorHAnsi"/>
          <w:sz w:val="22"/>
          <w:lang w:val="en-US"/>
        </w:rPr>
        <w:tab/>
        <w:t>a little worse</w:t>
      </w:r>
    </w:p>
    <w:p w14:paraId="66C689AF" w14:textId="77777777" w:rsidR="00827211" w:rsidRPr="00096761" w:rsidRDefault="00827211" w:rsidP="00827211">
      <w:pPr>
        <w:pStyle w:val="Lijstalinea1"/>
        <w:tabs>
          <w:tab w:val="left" w:pos="1985"/>
        </w:tabs>
        <w:spacing w:line="276" w:lineRule="auto"/>
        <w:ind w:left="1418"/>
        <w:rPr>
          <w:rFonts w:asciiTheme="minorHAnsi" w:hAnsiTheme="minorHAnsi" w:cstheme="minorHAnsi"/>
          <w:sz w:val="22"/>
          <w:lang w:val="en-US"/>
        </w:rPr>
      </w:pPr>
      <w:r w:rsidRPr="00096761">
        <w:rPr>
          <w:rFonts w:asciiTheme="minorHAnsi" w:hAnsiTheme="minorHAnsi" w:cstheme="minorHAnsi"/>
          <w:sz w:val="22"/>
          <w:lang w:val="en-US"/>
        </w:rPr>
        <w:t xml:space="preserve">5 = </w:t>
      </w:r>
      <w:r w:rsidRPr="00096761">
        <w:rPr>
          <w:rFonts w:asciiTheme="minorHAnsi" w:hAnsiTheme="minorHAnsi" w:cstheme="minorHAnsi"/>
          <w:sz w:val="22"/>
          <w:lang w:val="en-US"/>
        </w:rPr>
        <w:tab/>
        <w:t>a lot worse</w:t>
      </w:r>
    </w:p>
    <w:p w14:paraId="699CFB54" w14:textId="77777777" w:rsidR="00827211" w:rsidRPr="00096761" w:rsidRDefault="00827211" w:rsidP="00827211">
      <w:pPr>
        <w:pStyle w:val="Lijstalinea1"/>
        <w:tabs>
          <w:tab w:val="left" w:pos="1985"/>
        </w:tabs>
        <w:spacing w:line="276" w:lineRule="auto"/>
        <w:ind w:left="1418"/>
        <w:rPr>
          <w:rFonts w:asciiTheme="minorHAnsi" w:hAnsiTheme="minorHAnsi" w:cstheme="minorHAnsi"/>
          <w:sz w:val="22"/>
          <w:lang w:val="en-US"/>
        </w:rPr>
      </w:pPr>
      <w:r w:rsidRPr="00096761">
        <w:rPr>
          <w:rFonts w:asciiTheme="minorHAnsi" w:hAnsiTheme="minorHAnsi" w:cstheme="minorHAnsi"/>
          <w:sz w:val="22"/>
          <w:lang w:val="en-US"/>
        </w:rPr>
        <w:t xml:space="preserve">9 = </w:t>
      </w:r>
      <w:r w:rsidRPr="00096761">
        <w:rPr>
          <w:rFonts w:asciiTheme="minorHAnsi" w:hAnsiTheme="minorHAnsi" w:cstheme="minorHAnsi"/>
          <w:sz w:val="22"/>
          <w:lang w:val="en-US"/>
        </w:rPr>
        <w:tab/>
        <w:t xml:space="preserve">national economy not mentioned </w:t>
      </w:r>
    </w:p>
    <w:p w14:paraId="4662AFEA" w14:textId="77777777" w:rsidR="00827211" w:rsidRPr="00096761" w:rsidRDefault="00827211" w:rsidP="00827211">
      <w:pPr>
        <w:numPr>
          <w:ins w:id="2" w:author="Claes de Vreese" w:date="2014-02-08T10:43:00Z"/>
        </w:numPr>
        <w:rPr>
          <w:rFonts w:cstheme="minorHAnsi"/>
          <w:lang w:val="en-US"/>
        </w:rPr>
      </w:pPr>
    </w:p>
    <w:p w14:paraId="53037B26" w14:textId="77777777" w:rsidR="00827211" w:rsidRPr="00096761" w:rsidRDefault="00827211" w:rsidP="00827211">
      <w:pPr>
        <w:spacing w:before="0" w:beforeAutospacing="0" w:after="200" w:afterAutospacing="0"/>
        <w:rPr>
          <w:rFonts w:eastAsiaTheme="majorEastAsia" w:cstheme="minorHAnsi"/>
          <w:b/>
          <w:bCs/>
          <w:sz w:val="24"/>
          <w:szCs w:val="28"/>
          <w:lang w:val="en-US"/>
        </w:rPr>
      </w:pPr>
      <w:r w:rsidRPr="00096761">
        <w:rPr>
          <w:rFonts w:cstheme="minorHAnsi"/>
          <w:lang w:val="en-US"/>
        </w:rPr>
        <w:br w:type="page"/>
      </w:r>
    </w:p>
    <w:p w14:paraId="47984429" w14:textId="77777777" w:rsidR="00827211" w:rsidRPr="00096761" w:rsidRDefault="00827211" w:rsidP="00827211">
      <w:pPr>
        <w:pStyle w:val="Heading1"/>
        <w:pBdr>
          <w:top w:val="single" w:sz="4" w:space="1" w:color="auto"/>
          <w:left w:val="single" w:sz="4" w:space="4" w:color="auto"/>
          <w:bottom w:val="single" w:sz="4" w:space="1" w:color="auto"/>
          <w:right w:val="single" w:sz="4" w:space="4" w:color="auto"/>
        </w:pBdr>
        <w:spacing w:line="240" w:lineRule="auto"/>
        <w:rPr>
          <w:rFonts w:asciiTheme="minorHAnsi" w:hAnsiTheme="minorHAnsi" w:cstheme="minorHAnsi"/>
          <w:lang w:val="en-US"/>
        </w:rPr>
      </w:pPr>
      <w:r w:rsidRPr="00096761">
        <w:rPr>
          <w:rFonts w:asciiTheme="minorHAnsi" w:hAnsiTheme="minorHAnsi" w:cstheme="minorHAnsi"/>
          <w:lang w:val="en-US"/>
        </w:rPr>
        <w:lastRenderedPageBreak/>
        <w:t>LOCATION</w:t>
      </w:r>
    </w:p>
    <w:p w14:paraId="377BAD31" w14:textId="77777777" w:rsidR="00827211" w:rsidRPr="00096761" w:rsidRDefault="00827211" w:rsidP="00827211">
      <w:pPr>
        <w:ind w:left="705" w:hanging="705"/>
        <w:rPr>
          <w:rFonts w:cstheme="minorHAnsi"/>
          <w:b/>
          <w:bCs/>
          <w:i/>
          <w:iCs/>
          <w:lang w:val="en-US"/>
        </w:rPr>
      </w:pPr>
      <w:r w:rsidRPr="00096761">
        <w:rPr>
          <w:rFonts w:cstheme="minorHAnsi"/>
          <w:b/>
          <w:bCs/>
          <w:lang w:val="en-US"/>
        </w:rPr>
        <w:t>V</w:t>
      </w:r>
      <w:r w:rsidR="0074026A" w:rsidRPr="00096761">
        <w:rPr>
          <w:rFonts w:cstheme="minorHAnsi"/>
          <w:b/>
          <w:bCs/>
          <w:lang w:val="en-US"/>
        </w:rPr>
        <w:t>8</w:t>
      </w:r>
      <w:r w:rsidRPr="00096761">
        <w:rPr>
          <w:rFonts w:cstheme="minorHAnsi"/>
          <w:b/>
          <w:bCs/>
          <w:lang w:val="en-US"/>
        </w:rPr>
        <w:t>a</w:t>
      </w:r>
      <w:r w:rsidRPr="00096761">
        <w:rPr>
          <w:rFonts w:cstheme="minorHAnsi"/>
          <w:b/>
          <w:bCs/>
          <w:lang w:val="en-US"/>
        </w:rPr>
        <w:tab/>
        <w:t xml:space="preserve">Main location </w:t>
      </w:r>
      <w:r w:rsidRPr="00096761">
        <w:rPr>
          <w:rFonts w:cstheme="minorHAnsi"/>
          <w:lang w:val="en-US"/>
        </w:rPr>
        <w:t>of the story, part 1</w:t>
      </w:r>
      <w:r w:rsidRPr="00096761">
        <w:rPr>
          <w:rFonts w:cstheme="minorHAnsi"/>
          <w:lang w:val="en-US"/>
        </w:rPr>
        <w:br/>
      </w:r>
      <w:proofErr w:type="gramStart"/>
      <w:r w:rsidRPr="00096761">
        <w:rPr>
          <w:rFonts w:cstheme="minorHAnsi"/>
          <w:lang w:val="en-US"/>
        </w:rPr>
        <w:t>Where</w:t>
      </w:r>
      <w:proofErr w:type="gramEnd"/>
      <w:r w:rsidRPr="00096761">
        <w:rPr>
          <w:rFonts w:cstheme="minorHAnsi"/>
          <w:lang w:val="en-US"/>
        </w:rPr>
        <w:t xml:space="preserve"> does the story or the actions it depicts (mainly) take place (in terms of </w:t>
      </w:r>
      <w:r w:rsidRPr="00096761">
        <w:rPr>
          <w:rFonts w:cstheme="minorHAnsi"/>
          <w:b/>
          <w:bCs/>
          <w:lang w:val="en-US"/>
        </w:rPr>
        <w:t xml:space="preserve">prominence </w:t>
      </w:r>
      <w:r w:rsidRPr="00096761">
        <w:rPr>
          <w:rFonts w:cstheme="minorHAnsi"/>
          <w:lang w:val="en-US"/>
        </w:rPr>
        <w:t xml:space="preserve">in the story or </w:t>
      </w:r>
      <w:r w:rsidRPr="00096761">
        <w:rPr>
          <w:rFonts w:cstheme="minorHAnsi"/>
          <w:b/>
          <w:bCs/>
          <w:lang w:val="en-US"/>
        </w:rPr>
        <w:t>length</w:t>
      </w:r>
      <w:r w:rsidRPr="00096761">
        <w:rPr>
          <w:rFonts w:cstheme="minorHAnsi"/>
          <w:lang w:val="en-US"/>
        </w:rPr>
        <w:t>)?</w:t>
      </w:r>
      <w:r w:rsidRPr="00096761">
        <w:rPr>
          <w:rFonts w:cstheme="minorHAnsi"/>
          <w:lang w:val="en-US"/>
        </w:rPr>
        <w:br/>
      </w:r>
      <w:r w:rsidRPr="00096761">
        <w:rPr>
          <w:rFonts w:eastAsia="Times New Roman" w:cstheme="minorHAnsi"/>
          <w:lang w:val="nl-NL" w:eastAsia="de-DE"/>
        </w:rPr>
        <w:sym w:font="Wingdings 3" w:char="F067"/>
      </w:r>
      <w:r w:rsidRPr="00096761">
        <w:rPr>
          <w:rFonts w:eastAsia="Times New Roman" w:cstheme="minorHAnsi"/>
          <w:lang w:val="en-US" w:eastAsia="de-DE"/>
        </w:rPr>
        <w:t xml:space="preserve"> </w:t>
      </w:r>
      <w:r w:rsidRPr="00096761">
        <w:rPr>
          <w:rFonts w:eastAsia="Times New Roman" w:cstheme="minorHAnsi"/>
          <w:b/>
          <w:i/>
          <w:lang w:val="en-US" w:eastAsia="de-DE"/>
        </w:rPr>
        <w:t>L</w:t>
      </w:r>
      <w:r w:rsidRPr="00096761">
        <w:rPr>
          <w:rFonts w:cstheme="minorHAnsi"/>
          <w:b/>
          <w:bCs/>
          <w:i/>
          <w:lang w:val="en-US"/>
        </w:rPr>
        <w:t>ist of locations</w:t>
      </w:r>
      <w:r w:rsidRPr="00096761">
        <w:rPr>
          <w:rFonts w:cstheme="minorHAnsi"/>
          <w:b/>
          <w:bCs/>
          <w:lang w:val="en-US"/>
        </w:rPr>
        <w:t xml:space="preserve"> </w:t>
      </w:r>
      <w:r w:rsidRPr="00096761">
        <w:rPr>
          <w:rFonts w:cstheme="minorHAnsi"/>
          <w:bCs/>
          <w:lang w:val="en-US"/>
        </w:rPr>
        <w:t>[</w:t>
      </w:r>
      <w:r w:rsidRPr="00096761">
        <w:rPr>
          <w:rFonts w:cstheme="minorHAnsi"/>
          <w:bCs/>
          <w:iCs/>
          <w:lang w:val="en-US"/>
        </w:rPr>
        <w:t>see Appendix C]</w:t>
      </w:r>
    </w:p>
    <w:p w14:paraId="1EAFF18B" w14:textId="77777777" w:rsidR="00827211" w:rsidRPr="00096761" w:rsidRDefault="00827211" w:rsidP="00827211">
      <w:pPr>
        <w:ind w:left="705"/>
        <w:rPr>
          <w:rFonts w:cstheme="minorHAnsi"/>
          <w:lang w:val="en-US"/>
        </w:rPr>
      </w:pPr>
      <w:r w:rsidRPr="00096761">
        <w:rPr>
          <w:rFonts w:cstheme="minorHAnsi"/>
          <w:i/>
          <w:iCs/>
          <w:lang w:val="en-US"/>
        </w:rPr>
        <w:t xml:space="preserve">Note: </w:t>
      </w:r>
      <w:r w:rsidRPr="00096761">
        <w:rPr>
          <w:rFonts w:cstheme="minorHAnsi"/>
          <w:lang w:val="en-US"/>
        </w:rPr>
        <w:t xml:space="preserve">If there are two equally important locations, code the </w:t>
      </w:r>
      <w:r w:rsidR="00221CA1" w:rsidRPr="00096761">
        <w:rPr>
          <w:rFonts w:cstheme="minorHAnsi"/>
          <w:lang w:val="en-US"/>
        </w:rPr>
        <w:t>location where the action took place that started the</w:t>
      </w:r>
      <w:r w:rsidR="00CF63D5" w:rsidRPr="00096761">
        <w:rPr>
          <w:rFonts w:cstheme="minorHAnsi"/>
          <w:lang w:val="en-US"/>
        </w:rPr>
        <w:t xml:space="preserve"> chain of</w:t>
      </w:r>
      <w:r w:rsidR="00221CA1" w:rsidRPr="00096761">
        <w:rPr>
          <w:rFonts w:cstheme="minorHAnsi"/>
          <w:lang w:val="en-US"/>
        </w:rPr>
        <w:t xml:space="preserve"> events described in the article. If not one specific location can be seen as the origin of the events, code the location </w:t>
      </w:r>
      <w:r w:rsidRPr="00096761">
        <w:rPr>
          <w:rFonts w:cstheme="minorHAnsi"/>
          <w:lang w:val="en-US"/>
        </w:rPr>
        <w:t xml:space="preserve">mentioned </w:t>
      </w:r>
      <w:r w:rsidRPr="00096761">
        <w:rPr>
          <w:rFonts w:cstheme="minorHAnsi"/>
          <w:i/>
          <w:iCs/>
          <w:lang w:val="en-US"/>
        </w:rPr>
        <w:t xml:space="preserve">first </w:t>
      </w:r>
      <w:r w:rsidRPr="00096761">
        <w:rPr>
          <w:rFonts w:cstheme="minorHAnsi"/>
          <w:lang w:val="en-US"/>
        </w:rPr>
        <w:t>in the story.</w:t>
      </w:r>
    </w:p>
    <w:p w14:paraId="5ED21293" w14:textId="77777777" w:rsidR="000E4EF1" w:rsidRPr="00096761" w:rsidRDefault="007351F4" w:rsidP="00827211">
      <w:pPr>
        <w:ind w:left="705"/>
        <w:rPr>
          <w:rFonts w:cstheme="minorHAnsi"/>
          <w:lang w:val="en-US"/>
        </w:rPr>
      </w:pPr>
      <w:r w:rsidRPr="00096761">
        <w:rPr>
          <w:rFonts w:cstheme="minorHAnsi"/>
          <w:i/>
          <w:iCs/>
          <w:lang w:val="en-US"/>
        </w:rPr>
        <w:t>Note:</w:t>
      </w:r>
      <w:r w:rsidRPr="00096761">
        <w:rPr>
          <w:rFonts w:cstheme="minorHAnsi"/>
          <w:lang w:val="en-US"/>
        </w:rPr>
        <w:t xml:space="preserve"> </w:t>
      </w:r>
      <w:r w:rsidR="000E4EF1" w:rsidRPr="00096761">
        <w:rPr>
          <w:rFonts w:cstheme="minorHAnsi"/>
          <w:lang w:val="en-US"/>
        </w:rPr>
        <w:t xml:space="preserve">An article may not contain enough information to code this variable. </w:t>
      </w:r>
      <w:r w:rsidRPr="00096761">
        <w:rPr>
          <w:rFonts w:cstheme="minorHAnsi"/>
          <w:lang w:val="en-US"/>
        </w:rPr>
        <w:t xml:space="preserve">The location should be clear from the article. </w:t>
      </w:r>
      <w:r w:rsidR="000E4EF1" w:rsidRPr="00096761">
        <w:rPr>
          <w:rFonts w:cstheme="minorHAnsi"/>
          <w:lang w:val="en-US"/>
        </w:rPr>
        <w:t>If it is not clear, code the location as “Not applicable / not determinable” (=code 99).</w:t>
      </w:r>
    </w:p>
    <w:p w14:paraId="3C1F6A45" w14:textId="77777777" w:rsidR="00827211" w:rsidRPr="00096761" w:rsidRDefault="007351F4" w:rsidP="00827211">
      <w:pPr>
        <w:ind w:left="705"/>
        <w:rPr>
          <w:rFonts w:cstheme="minorHAnsi"/>
          <w:lang w:val="en-US"/>
        </w:rPr>
      </w:pPr>
      <w:r w:rsidRPr="00096761">
        <w:rPr>
          <w:rFonts w:cstheme="minorHAnsi"/>
          <w:lang w:val="en-US"/>
        </w:rPr>
        <w:t xml:space="preserve">Don’t try to deduce too much. For instance, a statement by a German politician may be a hint that the location is Germany, but not sufficient to code as such. </w:t>
      </w:r>
      <w:r w:rsidR="005B105F" w:rsidRPr="00096761">
        <w:rPr>
          <w:rFonts w:cstheme="minorHAnsi"/>
          <w:lang w:val="en-US"/>
        </w:rPr>
        <w:t>The location must be explicit</w:t>
      </w:r>
      <w:r w:rsidR="00221CA1" w:rsidRPr="00096761">
        <w:rPr>
          <w:rFonts w:cstheme="minorHAnsi"/>
          <w:lang w:val="en-US"/>
        </w:rPr>
        <w:t xml:space="preserve">, or there should be no room for doubt (e.g., if the British Prime Minister debates a </w:t>
      </w:r>
      <w:r w:rsidR="00431977" w:rsidRPr="00096761">
        <w:rPr>
          <w:rFonts w:cstheme="minorHAnsi"/>
          <w:lang w:val="en-US"/>
        </w:rPr>
        <w:t xml:space="preserve">national </w:t>
      </w:r>
      <w:r w:rsidR="00221CA1" w:rsidRPr="00096761">
        <w:rPr>
          <w:rFonts w:cstheme="minorHAnsi"/>
          <w:lang w:val="en-US"/>
        </w:rPr>
        <w:t>policy proposal with members of parliament, the location is not explicit</w:t>
      </w:r>
      <w:r w:rsidR="00431977" w:rsidRPr="00096761">
        <w:rPr>
          <w:rFonts w:cstheme="minorHAnsi"/>
          <w:lang w:val="en-US"/>
        </w:rPr>
        <w:t xml:space="preserve"> this is sufficient to deduce the location to be the parliament, and thus UK</w:t>
      </w:r>
      <w:r w:rsidR="00221CA1" w:rsidRPr="00096761">
        <w:rPr>
          <w:rFonts w:cstheme="minorHAnsi"/>
          <w:lang w:val="en-US"/>
        </w:rPr>
        <w:t>)</w:t>
      </w:r>
      <w:r w:rsidR="005B105F" w:rsidRPr="00096761">
        <w:rPr>
          <w:rFonts w:cstheme="minorHAnsi"/>
          <w:lang w:val="en-US"/>
        </w:rPr>
        <w:t>.</w:t>
      </w:r>
      <w:r w:rsidR="00221CA1" w:rsidRPr="00096761">
        <w:rPr>
          <w:rFonts w:cstheme="minorHAnsi"/>
          <w:lang w:val="en-US"/>
        </w:rPr>
        <w:t xml:space="preserve"> If the location is not explicit, or the article leave</w:t>
      </w:r>
      <w:r w:rsidR="00431977" w:rsidRPr="00096761">
        <w:rPr>
          <w:rFonts w:cstheme="minorHAnsi"/>
          <w:lang w:val="en-US"/>
        </w:rPr>
        <w:t>s</w:t>
      </w:r>
      <w:r w:rsidR="00221CA1" w:rsidRPr="00096761">
        <w:rPr>
          <w:rFonts w:cstheme="minorHAnsi"/>
          <w:lang w:val="en-US"/>
        </w:rPr>
        <w:t xml:space="preserve"> any room for doubt</w:t>
      </w:r>
      <w:r w:rsidR="00431977" w:rsidRPr="00096761">
        <w:rPr>
          <w:rFonts w:cstheme="minorHAnsi"/>
          <w:lang w:val="en-US"/>
        </w:rPr>
        <w:t>, code the location as “99”.</w:t>
      </w:r>
      <w:r w:rsidR="00827211" w:rsidRPr="00096761">
        <w:rPr>
          <w:rFonts w:cstheme="minorHAnsi"/>
          <w:i/>
          <w:iCs/>
          <w:lang w:val="en-US"/>
        </w:rPr>
        <w:t>Example</w:t>
      </w:r>
      <w:r w:rsidR="00827211" w:rsidRPr="00096761">
        <w:rPr>
          <w:rFonts w:cstheme="minorHAnsi"/>
          <w:lang w:val="en-US"/>
        </w:rPr>
        <w:t>: An article about a speech held by Gordon Brown in Germany talking about the UK would be coded as “Germany”.</w:t>
      </w:r>
    </w:p>
    <w:p w14:paraId="1C3C9CE1" w14:textId="77777777" w:rsidR="00827211" w:rsidRPr="00096761" w:rsidRDefault="00827211" w:rsidP="00827211">
      <w:pPr>
        <w:ind w:left="705"/>
        <w:rPr>
          <w:rFonts w:cstheme="minorHAnsi"/>
          <w:lang w:val="en-US"/>
        </w:rPr>
      </w:pPr>
      <w:r w:rsidRPr="00096761">
        <w:rPr>
          <w:rFonts w:cstheme="minorHAnsi"/>
          <w:i/>
          <w:iCs/>
          <w:lang w:val="en-US"/>
        </w:rPr>
        <w:t xml:space="preserve">Note: </w:t>
      </w:r>
      <w:r w:rsidRPr="00096761">
        <w:rPr>
          <w:rFonts w:cstheme="minorHAnsi"/>
          <w:lang w:val="en-US"/>
        </w:rPr>
        <w:t>Only code “EU” (=code 43) if indeed the political institution is meant and not the geographical entity (=code 46). When ‘Brussels’ is the location code 43 if it signifies the EU and code “02” (=Belgium) only when it is referred to as the capital of Belgium but not linked to the EU.</w:t>
      </w:r>
    </w:p>
    <w:p w14:paraId="5C5B25F9" w14:textId="77777777" w:rsidR="00827211" w:rsidRPr="00096761" w:rsidRDefault="00827211" w:rsidP="00827211">
      <w:pPr>
        <w:ind w:left="705" w:hanging="705"/>
        <w:rPr>
          <w:rFonts w:cstheme="minorHAnsi"/>
          <w:b/>
          <w:bCs/>
          <w:i/>
          <w:iCs/>
          <w:u w:val="single"/>
          <w:lang w:val="en-US"/>
        </w:rPr>
      </w:pPr>
      <w:r w:rsidRPr="00096761">
        <w:rPr>
          <w:rFonts w:cstheme="minorHAnsi"/>
          <w:b/>
          <w:bCs/>
          <w:lang w:val="en-US"/>
        </w:rPr>
        <w:t>V</w:t>
      </w:r>
      <w:r w:rsidR="0074026A" w:rsidRPr="00096761">
        <w:rPr>
          <w:rFonts w:cstheme="minorHAnsi"/>
          <w:b/>
          <w:bCs/>
          <w:lang w:val="en-US"/>
        </w:rPr>
        <w:t>8</w:t>
      </w:r>
      <w:r w:rsidRPr="00096761">
        <w:rPr>
          <w:rFonts w:cstheme="minorHAnsi"/>
          <w:b/>
          <w:bCs/>
          <w:lang w:val="en-US"/>
        </w:rPr>
        <w:t>b</w:t>
      </w:r>
      <w:r w:rsidRPr="00096761">
        <w:rPr>
          <w:rFonts w:cstheme="minorHAnsi"/>
          <w:b/>
          <w:bCs/>
          <w:lang w:val="en-US"/>
        </w:rPr>
        <w:tab/>
        <w:t xml:space="preserve">Main location </w:t>
      </w:r>
      <w:r w:rsidRPr="00096761">
        <w:rPr>
          <w:rFonts w:cstheme="minorHAnsi"/>
          <w:lang w:val="en-US"/>
        </w:rPr>
        <w:t>of the story, part 2</w:t>
      </w:r>
      <w:r w:rsidRPr="00096761">
        <w:rPr>
          <w:rFonts w:cstheme="minorHAnsi"/>
          <w:lang w:val="en-US"/>
        </w:rPr>
        <w:br/>
      </w:r>
      <w:proofErr w:type="gramStart"/>
      <w:r w:rsidR="003A2176" w:rsidRPr="00096761">
        <w:rPr>
          <w:rFonts w:cstheme="minorHAnsi"/>
          <w:lang w:val="en-US"/>
        </w:rPr>
        <w:t>Explicitly</w:t>
      </w:r>
      <w:proofErr w:type="gramEnd"/>
      <w:r w:rsidR="003A2176" w:rsidRPr="00096761">
        <w:rPr>
          <w:rFonts w:cstheme="minorHAnsi"/>
          <w:lang w:val="en-US"/>
        </w:rPr>
        <w:t xml:space="preserve">: </w:t>
      </w:r>
      <w:r w:rsidRPr="00096761">
        <w:rPr>
          <w:rFonts w:cstheme="minorHAnsi"/>
          <w:lang w:val="en-US"/>
        </w:rPr>
        <w:t xml:space="preserve">Which geographical entity is most </w:t>
      </w:r>
      <w:r w:rsidRPr="00096761">
        <w:rPr>
          <w:rFonts w:cstheme="minorHAnsi"/>
          <w:i/>
          <w:iCs/>
          <w:lang w:val="en-US"/>
        </w:rPr>
        <w:t xml:space="preserve">affected </w:t>
      </w:r>
      <w:r w:rsidRPr="00096761">
        <w:rPr>
          <w:rFonts w:cstheme="minorHAnsi"/>
          <w:lang w:val="en-US"/>
        </w:rPr>
        <w:t xml:space="preserve">by the story or the actions the story depicts (in terms of </w:t>
      </w:r>
      <w:r w:rsidRPr="00096761">
        <w:rPr>
          <w:rFonts w:cstheme="minorHAnsi"/>
          <w:b/>
          <w:bCs/>
          <w:lang w:val="en-US"/>
        </w:rPr>
        <w:t xml:space="preserve">prominence </w:t>
      </w:r>
      <w:r w:rsidRPr="00096761">
        <w:rPr>
          <w:rFonts w:cstheme="minorHAnsi"/>
          <w:lang w:val="en-US"/>
        </w:rPr>
        <w:t xml:space="preserve">in the story or </w:t>
      </w:r>
      <w:r w:rsidRPr="00096761">
        <w:rPr>
          <w:rFonts w:cstheme="minorHAnsi"/>
          <w:b/>
          <w:bCs/>
          <w:lang w:val="en-US"/>
        </w:rPr>
        <w:t>length</w:t>
      </w:r>
      <w:r w:rsidRPr="00096761">
        <w:rPr>
          <w:rFonts w:cstheme="minorHAnsi"/>
          <w:lang w:val="en-US"/>
        </w:rPr>
        <w:t>)?</w:t>
      </w:r>
      <w:r w:rsidRPr="00096761">
        <w:rPr>
          <w:rFonts w:cstheme="minorHAnsi"/>
          <w:lang w:val="en-US"/>
        </w:rPr>
        <w:br/>
      </w:r>
      <w:r w:rsidRPr="00096761">
        <w:rPr>
          <w:rFonts w:eastAsia="Times New Roman" w:cstheme="minorHAnsi"/>
          <w:lang w:val="nl-NL" w:eastAsia="de-DE"/>
        </w:rPr>
        <w:sym w:font="Wingdings 3" w:char="F067"/>
      </w:r>
      <w:r w:rsidRPr="00096761">
        <w:rPr>
          <w:rFonts w:eastAsia="Times New Roman" w:cstheme="minorHAnsi"/>
          <w:lang w:val="en-US" w:eastAsia="de-DE"/>
        </w:rPr>
        <w:t xml:space="preserve"> </w:t>
      </w:r>
      <w:r w:rsidRPr="00096761">
        <w:rPr>
          <w:rFonts w:eastAsia="Times New Roman" w:cstheme="minorHAnsi"/>
          <w:b/>
          <w:i/>
          <w:lang w:val="en-US" w:eastAsia="de-DE"/>
        </w:rPr>
        <w:t>L</w:t>
      </w:r>
      <w:r w:rsidRPr="00096761">
        <w:rPr>
          <w:rFonts w:cstheme="minorHAnsi"/>
          <w:b/>
          <w:bCs/>
          <w:i/>
          <w:lang w:val="en-US"/>
        </w:rPr>
        <w:t>ist of locations</w:t>
      </w:r>
      <w:r w:rsidRPr="00096761">
        <w:rPr>
          <w:rFonts w:cstheme="minorHAnsi"/>
          <w:b/>
          <w:bCs/>
          <w:lang w:val="en-US"/>
        </w:rPr>
        <w:t xml:space="preserve"> </w:t>
      </w:r>
      <w:r w:rsidRPr="00096761">
        <w:rPr>
          <w:rFonts w:cstheme="minorHAnsi"/>
          <w:bCs/>
          <w:lang w:val="en-US"/>
        </w:rPr>
        <w:t>[</w:t>
      </w:r>
      <w:r w:rsidRPr="00096761">
        <w:rPr>
          <w:rFonts w:cstheme="minorHAnsi"/>
          <w:bCs/>
          <w:iCs/>
          <w:lang w:val="en-US"/>
        </w:rPr>
        <w:t>see Appendix C]</w:t>
      </w:r>
    </w:p>
    <w:p w14:paraId="2FCCB12D" w14:textId="77777777" w:rsidR="00827211" w:rsidRPr="00096761" w:rsidRDefault="00827211" w:rsidP="00827211">
      <w:pPr>
        <w:ind w:left="705"/>
        <w:rPr>
          <w:rFonts w:cstheme="minorHAnsi"/>
          <w:lang w:val="en-US"/>
        </w:rPr>
      </w:pPr>
      <w:r w:rsidRPr="00096761">
        <w:rPr>
          <w:rFonts w:cstheme="minorHAnsi"/>
          <w:i/>
          <w:iCs/>
          <w:lang w:val="en-US"/>
        </w:rPr>
        <w:t xml:space="preserve">Note: </w:t>
      </w:r>
      <w:r w:rsidRPr="00096761">
        <w:rPr>
          <w:rFonts w:cstheme="minorHAnsi"/>
          <w:lang w:val="en-US"/>
        </w:rPr>
        <w:t xml:space="preserve">If there are two equally important locations, code the one mentioned </w:t>
      </w:r>
      <w:r w:rsidRPr="00096761">
        <w:rPr>
          <w:rFonts w:cstheme="minorHAnsi"/>
          <w:i/>
          <w:iCs/>
          <w:lang w:val="en-US"/>
        </w:rPr>
        <w:t xml:space="preserve">first </w:t>
      </w:r>
      <w:r w:rsidRPr="00096761">
        <w:rPr>
          <w:rFonts w:cstheme="minorHAnsi"/>
          <w:lang w:val="en-US"/>
        </w:rPr>
        <w:t>in the story.</w:t>
      </w:r>
    </w:p>
    <w:p w14:paraId="5AB5DE84" w14:textId="77777777" w:rsidR="00827211" w:rsidRPr="00096761" w:rsidRDefault="00827211" w:rsidP="00827211">
      <w:pPr>
        <w:ind w:left="705"/>
        <w:rPr>
          <w:rFonts w:cstheme="minorHAnsi"/>
          <w:lang w:val="en-US"/>
        </w:rPr>
      </w:pPr>
      <w:r w:rsidRPr="00096761">
        <w:rPr>
          <w:rFonts w:cstheme="minorHAnsi"/>
          <w:i/>
          <w:iCs/>
          <w:lang w:val="en-US"/>
        </w:rPr>
        <w:t xml:space="preserve">Example: </w:t>
      </w:r>
      <w:r w:rsidRPr="00096761">
        <w:rPr>
          <w:rFonts w:cstheme="minorHAnsi"/>
          <w:lang w:val="en-US"/>
        </w:rPr>
        <w:t>example with Gordon Brown – would be coded with UK since he is talking about the UK.</w:t>
      </w:r>
    </w:p>
    <w:p w14:paraId="0E265F9F" w14:textId="77777777" w:rsidR="00827211" w:rsidRPr="00096761" w:rsidRDefault="00827211" w:rsidP="00827211">
      <w:pPr>
        <w:ind w:left="705"/>
        <w:rPr>
          <w:rFonts w:cstheme="minorHAnsi"/>
          <w:lang w:val="en-US"/>
        </w:rPr>
      </w:pPr>
      <w:r w:rsidRPr="00096761">
        <w:rPr>
          <w:rFonts w:cstheme="minorHAnsi"/>
          <w:i/>
          <w:iCs/>
          <w:lang w:val="en-US"/>
        </w:rPr>
        <w:t xml:space="preserve">Note: </w:t>
      </w:r>
      <w:r w:rsidRPr="00096761">
        <w:rPr>
          <w:rFonts w:cstheme="minorHAnsi"/>
          <w:lang w:val="en-US"/>
        </w:rPr>
        <w:t>Only code “EU” (code 43) if indeed the political institution is meant and not the geographical entity (code 46). When ‘Brussels’ is the location code 43 if it signifies the EU and code “02</w:t>
      </w:r>
      <w:proofErr w:type="gramStart"/>
      <w:r w:rsidRPr="00096761">
        <w:rPr>
          <w:rFonts w:cstheme="minorHAnsi"/>
          <w:lang w:val="en-US"/>
        </w:rPr>
        <w:t>”(</w:t>
      </w:r>
      <w:proofErr w:type="gramEnd"/>
      <w:r w:rsidRPr="00096761">
        <w:rPr>
          <w:rFonts w:cstheme="minorHAnsi"/>
          <w:lang w:val="en-US"/>
        </w:rPr>
        <w:t>Belgium) only when it is referred to as the capital of Belgium but not linked to the EU.</w:t>
      </w:r>
    </w:p>
    <w:p w14:paraId="47CD0614" w14:textId="48DE3DDB" w:rsidR="00827211" w:rsidRPr="00096761" w:rsidRDefault="003A2176" w:rsidP="009C7747">
      <w:pPr>
        <w:ind w:left="705"/>
        <w:rPr>
          <w:rFonts w:cstheme="minorHAnsi"/>
          <w:lang w:val="en-US"/>
        </w:rPr>
      </w:pPr>
      <w:r w:rsidRPr="00096761">
        <w:rPr>
          <w:rFonts w:cstheme="minorHAnsi"/>
          <w:i/>
          <w:iCs/>
          <w:lang w:val="en-US"/>
        </w:rPr>
        <w:t xml:space="preserve">Note: </w:t>
      </w:r>
      <w:r w:rsidRPr="00096761">
        <w:rPr>
          <w:rFonts w:cstheme="minorHAnsi"/>
          <w:lang w:val="en-US"/>
        </w:rPr>
        <w:t xml:space="preserve">In many cases no region is affected. Only code if the affect is </w:t>
      </w:r>
      <w:r w:rsidRPr="00096761">
        <w:rPr>
          <w:rFonts w:cstheme="minorHAnsi"/>
          <w:b/>
          <w:lang w:val="en-US"/>
        </w:rPr>
        <w:t>explicit</w:t>
      </w:r>
      <w:r w:rsidRPr="00096761">
        <w:rPr>
          <w:rFonts w:cstheme="minorHAnsi"/>
          <w:lang w:val="en-US"/>
        </w:rPr>
        <w:t>.</w:t>
      </w:r>
      <w:r w:rsidR="000E4EF1" w:rsidRPr="00096761">
        <w:rPr>
          <w:rFonts w:cstheme="minorHAnsi"/>
          <w:lang w:val="en-US"/>
        </w:rPr>
        <w:t xml:space="preserve"> If the article is not explicit, code as “99”.</w:t>
      </w:r>
      <w:r w:rsidR="00827211" w:rsidRPr="00096761">
        <w:rPr>
          <w:rFonts w:cstheme="minorHAnsi"/>
          <w:lang w:val="en-US"/>
        </w:rPr>
        <w:br w:type="page"/>
      </w:r>
    </w:p>
    <w:p w14:paraId="1F6EFC64" w14:textId="77777777" w:rsidR="00827211" w:rsidRPr="00096761" w:rsidRDefault="00827211" w:rsidP="00827211">
      <w:pPr>
        <w:ind w:left="705"/>
        <w:rPr>
          <w:rFonts w:cstheme="minorHAnsi"/>
          <w:lang w:val="en-US"/>
        </w:rPr>
      </w:pPr>
    </w:p>
    <w:p w14:paraId="7FD55AF8" w14:textId="77777777" w:rsidR="00827211" w:rsidRPr="00096761" w:rsidRDefault="00827211" w:rsidP="00827211">
      <w:pPr>
        <w:pStyle w:val="Heading1"/>
        <w:spacing w:before="0" w:beforeAutospacing="0" w:afterAutospacing="0" w:line="240" w:lineRule="auto"/>
        <w:rPr>
          <w:rFonts w:asciiTheme="minorHAnsi" w:hAnsiTheme="minorHAnsi" w:cstheme="minorHAnsi"/>
          <w:i/>
          <w:sz w:val="22"/>
          <w:szCs w:val="22"/>
          <w:u w:val="single"/>
          <w:lang w:val="en-US"/>
        </w:rPr>
      </w:pPr>
      <w:r w:rsidRPr="00096761">
        <w:rPr>
          <w:rFonts w:asciiTheme="minorHAnsi" w:hAnsiTheme="minorHAnsi" w:cstheme="minorHAnsi"/>
          <w:i/>
          <w:sz w:val="22"/>
          <w:szCs w:val="22"/>
          <w:u w:val="single"/>
          <w:lang w:val="en-US"/>
        </w:rPr>
        <w:t>FILTER VARIABLE!</w:t>
      </w:r>
    </w:p>
    <w:p w14:paraId="370FE9B6" w14:textId="77777777" w:rsidR="00827211" w:rsidRPr="00096761" w:rsidRDefault="00827211" w:rsidP="00827211">
      <w:pPr>
        <w:spacing w:before="0" w:beforeAutospacing="0" w:after="0" w:afterAutospacing="0" w:line="240" w:lineRule="auto"/>
        <w:rPr>
          <w:lang w:val="en-US"/>
        </w:rPr>
      </w:pPr>
    </w:p>
    <w:p w14:paraId="7885AA47" w14:textId="77777777" w:rsidR="00827211" w:rsidRPr="00096761" w:rsidRDefault="00827211" w:rsidP="00827211">
      <w:pPr>
        <w:spacing w:beforeAutospacing="0" w:after="0" w:afterAutospacing="0" w:line="240" w:lineRule="auto"/>
        <w:ind w:left="709" w:hanging="709"/>
        <w:rPr>
          <w:rFonts w:cstheme="minorHAnsi"/>
          <w:b/>
          <w:lang w:val="en-US"/>
        </w:rPr>
      </w:pPr>
      <w:r w:rsidRPr="00096761">
        <w:rPr>
          <w:rFonts w:cstheme="minorHAnsi"/>
          <w:b/>
          <w:lang w:val="en-US"/>
        </w:rPr>
        <w:t>V</w:t>
      </w:r>
      <w:r w:rsidR="0074026A" w:rsidRPr="00096761">
        <w:rPr>
          <w:rFonts w:cstheme="minorHAnsi"/>
          <w:b/>
          <w:lang w:val="en-US"/>
        </w:rPr>
        <w:t>9</w:t>
      </w:r>
      <w:r w:rsidRPr="00096761">
        <w:rPr>
          <w:rFonts w:cstheme="minorHAnsi"/>
          <w:b/>
          <w:lang w:val="en-US"/>
        </w:rPr>
        <w:tab/>
        <w:t>Does the story mention either the European Union (EU</w:t>
      </w:r>
      <w:proofErr w:type="gramStart"/>
      <w:r w:rsidRPr="00096761">
        <w:rPr>
          <w:rFonts w:cstheme="minorHAnsi"/>
          <w:b/>
          <w:lang w:val="en-US"/>
        </w:rPr>
        <w:t>)</w:t>
      </w:r>
      <w:r w:rsidRPr="00096761">
        <w:rPr>
          <w:rFonts w:cstheme="minorHAnsi"/>
          <w:vertAlign w:val="superscript"/>
          <w:lang w:val="en-US"/>
        </w:rPr>
        <w:t>2</w:t>
      </w:r>
      <w:proofErr w:type="gramEnd"/>
      <w:r w:rsidRPr="00096761">
        <w:rPr>
          <w:rFonts w:cstheme="minorHAnsi"/>
          <w:b/>
          <w:lang w:val="en-US"/>
        </w:rPr>
        <w:t>, its institutions or policies or the European Parliamentary elections or the campaign?</w:t>
      </w:r>
    </w:p>
    <w:p w14:paraId="3AE26AB7" w14:textId="77777777" w:rsidR="00827211" w:rsidRPr="00096761" w:rsidRDefault="00827211" w:rsidP="00827211">
      <w:pPr>
        <w:tabs>
          <w:tab w:val="left" w:pos="1985"/>
        </w:tabs>
        <w:ind w:left="1418"/>
        <w:rPr>
          <w:rFonts w:cstheme="minorHAnsi"/>
          <w:lang w:val="en-US"/>
        </w:rPr>
      </w:pPr>
      <w:r w:rsidRPr="00096761">
        <w:rPr>
          <w:rFonts w:cstheme="minorHAnsi"/>
          <w:lang w:val="en-US"/>
        </w:rPr>
        <w:t xml:space="preserve">0 = </w:t>
      </w:r>
      <w:r w:rsidRPr="00096761">
        <w:rPr>
          <w:rFonts w:cstheme="minorHAnsi"/>
          <w:lang w:val="en-US"/>
        </w:rPr>
        <w:tab/>
        <w:t>no</w:t>
      </w:r>
      <w:r w:rsidRPr="00096761">
        <w:rPr>
          <w:rFonts w:cstheme="minorHAnsi"/>
          <w:lang w:val="en-US"/>
        </w:rPr>
        <w:br/>
        <w:t xml:space="preserve">1 = </w:t>
      </w:r>
      <w:r w:rsidRPr="00096761">
        <w:rPr>
          <w:rFonts w:cstheme="minorHAnsi"/>
          <w:lang w:val="en-US"/>
        </w:rPr>
        <w:tab/>
        <w:t xml:space="preserve">Yes, once </w:t>
      </w:r>
      <w:r w:rsidRPr="00096761">
        <w:rPr>
          <w:rFonts w:cstheme="minorHAnsi"/>
          <w:lang w:val="en-US"/>
        </w:rPr>
        <w:br/>
        <w:t xml:space="preserve">2 = </w:t>
      </w:r>
      <w:r w:rsidRPr="00096761">
        <w:rPr>
          <w:rFonts w:cstheme="minorHAnsi"/>
          <w:lang w:val="en-US"/>
        </w:rPr>
        <w:tab/>
        <w:t xml:space="preserve">Yes, </w:t>
      </w:r>
      <w:proofErr w:type="gramStart"/>
      <w:r w:rsidRPr="00096761">
        <w:rPr>
          <w:rFonts w:cstheme="minorHAnsi"/>
          <w:lang w:val="en-US"/>
        </w:rPr>
        <w:t>twice</w:t>
      </w:r>
      <w:r w:rsidRPr="00096761">
        <w:rPr>
          <w:rFonts w:cstheme="minorHAnsi"/>
          <w:vertAlign w:val="superscript"/>
          <w:lang w:val="en-US"/>
        </w:rPr>
        <w:t>1</w:t>
      </w:r>
      <w:r w:rsidRPr="00096761">
        <w:rPr>
          <w:rFonts w:cstheme="minorHAnsi"/>
          <w:lang w:val="en-US"/>
        </w:rPr>
        <w:t xml:space="preserve">  or</w:t>
      </w:r>
      <w:proofErr w:type="gramEnd"/>
      <w:r w:rsidRPr="00096761">
        <w:rPr>
          <w:rFonts w:cstheme="minorHAnsi"/>
          <w:lang w:val="en-US"/>
        </w:rPr>
        <w:t xml:space="preserve"> more</w:t>
      </w:r>
      <w:r w:rsidRPr="00096761">
        <w:rPr>
          <w:rFonts w:cstheme="minorHAnsi"/>
          <w:lang w:val="en-US"/>
        </w:rPr>
        <w:tab/>
      </w:r>
    </w:p>
    <w:p w14:paraId="1B24D150" w14:textId="77777777" w:rsidR="00827211" w:rsidRPr="00096761" w:rsidRDefault="00827211" w:rsidP="00827211">
      <w:pPr>
        <w:ind w:left="709"/>
        <w:rPr>
          <w:rFonts w:cstheme="minorHAnsi"/>
          <w:b/>
          <w:lang w:val="en-US"/>
        </w:rPr>
      </w:pPr>
      <w:r w:rsidRPr="00096761">
        <w:rPr>
          <w:rFonts w:cstheme="minorHAnsi"/>
          <w:b/>
          <w:vertAlign w:val="superscript"/>
          <w:lang w:val="en-US"/>
        </w:rPr>
        <w:t>1</w:t>
      </w:r>
      <w:r w:rsidRPr="00096761">
        <w:rPr>
          <w:rFonts w:cstheme="minorHAnsi"/>
          <w:b/>
          <w:lang w:val="en-US"/>
        </w:rPr>
        <w:t xml:space="preserve"> </w:t>
      </w:r>
      <w:r w:rsidRPr="00096761">
        <w:rPr>
          <w:rFonts w:cstheme="minorHAnsi"/>
          <w:i/>
          <w:lang w:val="en-US"/>
        </w:rPr>
        <w:t>Note:</w:t>
      </w:r>
      <w:r w:rsidRPr="00096761">
        <w:rPr>
          <w:rFonts w:cstheme="minorHAnsi"/>
          <w:lang w:val="en-US"/>
        </w:rPr>
        <w:t xml:space="preserve"> He/she/it, </w:t>
      </w:r>
      <w:r w:rsidRPr="00096761">
        <w:rPr>
          <w:rFonts w:eastAsia="Times New Roman" w:cstheme="minorHAnsi"/>
          <w:lang w:val="en-US"/>
        </w:rPr>
        <w:t xml:space="preserve">him/her/his, </w:t>
      </w:r>
      <w:proofErr w:type="gramStart"/>
      <w:r w:rsidRPr="00096761">
        <w:rPr>
          <w:rFonts w:eastAsia="Times New Roman" w:cstheme="minorHAnsi"/>
          <w:lang w:val="en-US"/>
        </w:rPr>
        <w:t>who(</w:t>
      </w:r>
      <w:proofErr w:type="gramEnd"/>
      <w:r w:rsidRPr="00096761">
        <w:rPr>
          <w:rFonts w:eastAsia="Times New Roman" w:cstheme="minorHAnsi"/>
          <w:lang w:val="en-US"/>
        </w:rPr>
        <w:t>m)/which</w:t>
      </w:r>
      <w:r w:rsidRPr="00096761">
        <w:rPr>
          <w:rFonts w:cstheme="minorHAnsi"/>
          <w:lang w:val="en-US"/>
        </w:rPr>
        <w:t xml:space="preserve"> </w:t>
      </w:r>
      <w:r w:rsidRPr="00096761">
        <w:rPr>
          <w:rFonts w:cstheme="minorHAnsi"/>
          <w:u w:val="single"/>
          <w:lang w:val="en-US"/>
        </w:rPr>
        <w:t>do NOT count</w:t>
      </w:r>
      <w:r w:rsidRPr="00096761">
        <w:rPr>
          <w:rFonts w:cstheme="minorHAnsi"/>
          <w:lang w:val="en-US"/>
        </w:rPr>
        <w:t xml:space="preserve">! The relevant terms have to mentioned </w:t>
      </w:r>
      <w:r w:rsidRPr="00096761">
        <w:rPr>
          <w:rFonts w:cstheme="minorHAnsi"/>
          <w:i/>
          <w:lang w:val="en-US"/>
        </w:rPr>
        <w:t>exactly</w:t>
      </w:r>
      <w:r w:rsidRPr="00096761">
        <w:rPr>
          <w:rFonts w:cstheme="minorHAnsi"/>
          <w:lang w:val="en-US"/>
        </w:rPr>
        <w:t xml:space="preserve"> twice (e.g. EU + EU) or two different relevant terms (e.g. EU + European Parliament) have to be mentioned once each.</w:t>
      </w:r>
    </w:p>
    <w:p w14:paraId="6E7EB3F0" w14:textId="77777777" w:rsidR="00827211" w:rsidRPr="00096761" w:rsidRDefault="00827211" w:rsidP="00827211">
      <w:pPr>
        <w:spacing w:before="0" w:beforeAutospacing="0" w:after="0" w:afterAutospacing="0" w:line="240" w:lineRule="auto"/>
        <w:ind w:left="709"/>
      </w:pPr>
      <w:r w:rsidRPr="00096761">
        <w:rPr>
          <w:i/>
        </w:rPr>
        <w:t>Example</w:t>
      </w:r>
      <w:r w:rsidRPr="00096761">
        <w:t xml:space="preserve">: The </w:t>
      </w:r>
      <w:r w:rsidRPr="00096761">
        <w:rPr>
          <w:b/>
        </w:rPr>
        <w:t>EU</w:t>
      </w:r>
      <w:r w:rsidRPr="00096761">
        <w:t xml:space="preserve"> has decided to stop funding social scientists. </w:t>
      </w:r>
      <w:r w:rsidRPr="00096761">
        <w:rPr>
          <w:b/>
        </w:rPr>
        <w:t>It</w:t>
      </w:r>
      <w:r w:rsidRPr="00096761">
        <w:t xml:space="preserve"> said this was going to save money. </w:t>
      </w:r>
      <w:r w:rsidRPr="00096761">
        <w:rPr>
          <w:lang w:val="nl-NL" w:eastAsia="de-DE"/>
        </w:rPr>
        <w:sym w:font="Wingdings 3" w:char="F067"/>
      </w:r>
      <w:r w:rsidRPr="00096761">
        <w:rPr>
          <w:rFonts w:eastAsia="Times New Roman" w:cstheme="minorHAnsi"/>
          <w:lang w:val="en-US" w:eastAsia="de-DE"/>
        </w:rPr>
        <w:t xml:space="preserve"> Code: 1</w:t>
      </w:r>
    </w:p>
    <w:p w14:paraId="0DCA0224" w14:textId="77777777" w:rsidR="00827211" w:rsidRPr="00096761" w:rsidRDefault="00827211" w:rsidP="00827211">
      <w:pPr>
        <w:spacing w:before="0" w:beforeAutospacing="0" w:afterAutospacing="0"/>
        <w:ind w:left="709"/>
        <w:rPr>
          <w:rFonts w:cstheme="minorHAnsi"/>
          <w:lang w:val="en-US"/>
        </w:rPr>
      </w:pPr>
      <w:r w:rsidRPr="00096761">
        <w:rPr>
          <w:rFonts w:cstheme="minorHAnsi"/>
          <w:vertAlign w:val="superscript"/>
          <w:lang w:val="en-US"/>
        </w:rPr>
        <w:t>2</w:t>
      </w:r>
      <w:r w:rsidRPr="00096761">
        <w:rPr>
          <w:rFonts w:cstheme="minorHAnsi"/>
          <w:lang w:val="en-US"/>
        </w:rPr>
        <w:t xml:space="preserve"> or synonyms such as ‘Brussels’ (when EU is meant), Europe (when EU is meant), EU countries (if explicitly referred to as such), EU member states (if explicitly referred to as such). EU institutions include the European Central Bank (ECB), for instance.</w:t>
      </w:r>
    </w:p>
    <w:p w14:paraId="19C0CD9C" w14:textId="77777777" w:rsidR="00827211" w:rsidRPr="00096761" w:rsidRDefault="00827211" w:rsidP="00827211">
      <w:pPr>
        <w:spacing w:before="0" w:beforeAutospacing="0" w:after="0" w:afterAutospacing="0"/>
        <w:ind w:left="709"/>
        <w:rPr>
          <w:rFonts w:cstheme="minorHAnsi"/>
          <w:lang w:val="en-US"/>
        </w:rPr>
      </w:pPr>
    </w:p>
    <w:p w14:paraId="149CABCC" w14:textId="77777777" w:rsidR="00827211" w:rsidRPr="00096761" w:rsidRDefault="00827211" w:rsidP="00827211">
      <w:pPr>
        <w:spacing w:beforeAutospacing="0" w:after="0" w:afterAutospacing="0"/>
        <w:ind w:left="709"/>
        <w:rPr>
          <w:rFonts w:cstheme="minorHAnsi"/>
          <w:b/>
          <w:lang w:val="en-US"/>
        </w:rPr>
      </w:pPr>
      <w:r w:rsidRPr="00096761">
        <w:rPr>
          <w:rFonts w:cstheme="minorHAnsi"/>
          <w:b/>
          <w:lang w:val="en-US"/>
        </w:rPr>
        <w:t xml:space="preserve">ONLY CODE STORIES BEYOND THIS POINT </w:t>
      </w:r>
      <w:proofErr w:type="gramStart"/>
      <w:r w:rsidRPr="00096761">
        <w:rPr>
          <w:rFonts w:cstheme="minorHAnsi"/>
          <w:b/>
          <w:lang w:val="en-US"/>
        </w:rPr>
        <w:t>( /</w:t>
      </w:r>
      <w:proofErr w:type="gramEnd"/>
      <w:r w:rsidRPr="00096761">
        <w:rPr>
          <w:rFonts w:cstheme="minorHAnsi"/>
          <w:b/>
          <w:lang w:val="en-US"/>
        </w:rPr>
        <w:t xml:space="preserve"> = until next filter) IF THEY ARE ABOUT</w:t>
      </w:r>
      <w:r w:rsidRPr="00096761">
        <w:rPr>
          <w:rFonts w:cstheme="minorHAnsi"/>
          <w:b/>
          <w:vertAlign w:val="superscript"/>
          <w:lang w:val="en-US"/>
        </w:rPr>
        <w:t>3</w:t>
      </w:r>
      <w:r w:rsidRPr="00096761">
        <w:rPr>
          <w:rFonts w:cstheme="minorHAnsi"/>
          <w:b/>
          <w:lang w:val="en-US"/>
        </w:rPr>
        <w:t xml:space="preserve"> THE EU, ITS INSTITUTIONS, THE EUROPEAN ELECTIONS OR THE CAMPAIGN</w:t>
      </w:r>
    </w:p>
    <w:p w14:paraId="59776795" w14:textId="77777777" w:rsidR="00827211" w:rsidRPr="00096761" w:rsidRDefault="00827211" w:rsidP="00827211">
      <w:pPr>
        <w:spacing w:beforeAutospacing="0" w:afterAutospacing="0"/>
        <w:ind w:left="709"/>
        <w:rPr>
          <w:rFonts w:cstheme="minorHAnsi"/>
          <w:i/>
          <w:lang w:val="en-US"/>
        </w:rPr>
      </w:pPr>
      <w:r w:rsidRPr="00096761">
        <w:rPr>
          <w:rFonts w:cstheme="minorHAnsi"/>
          <w:b/>
          <w:vertAlign w:val="superscript"/>
          <w:lang w:val="en-US"/>
        </w:rPr>
        <w:t xml:space="preserve">3 </w:t>
      </w:r>
      <w:r w:rsidRPr="00096761">
        <w:rPr>
          <w:rFonts w:cstheme="minorHAnsi"/>
          <w:b/>
          <w:lang w:val="en-US"/>
        </w:rPr>
        <w:t>about</w:t>
      </w:r>
      <w:r w:rsidRPr="00096761">
        <w:rPr>
          <w:rFonts w:cstheme="minorHAnsi"/>
          <w:lang w:val="en-US"/>
        </w:rPr>
        <w:t xml:space="preserve"> </w:t>
      </w:r>
      <w:r w:rsidRPr="00096761">
        <w:rPr>
          <w:rFonts w:cstheme="minorHAnsi"/>
          <w:i/>
          <w:lang w:val="en-US"/>
        </w:rPr>
        <w:t>is defined as:</w:t>
      </w:r>
    </w:p>
    <w:p w14:paraId="54CD9AFD" w14:textId="77777777" w:rsidR="00827211" w:rsidRPr="00096761" w:rsidRDefault="00827211" w:rsidP="00827211">
      <w:pPr>
        <w:spacing w:before="0" w:beforeAutospacing="0" w:after="0" w:afterAutospacing="0"/>
        <w:ind w:left="709"/>
        <w:rPr>
          <w:rFonts w:cstheme="minorHAnsi"/>
          <w:i/>
          <w:u w:val="single"/>
          <w:lang w:val="en-US"/>
        </w:rPr>
      </w:pPr>
      <w:r w:rsidRPr="00096761">
        <w:rPr>
          <w:rFonts w:cstheme="minorHAnsi"/>
          <w:i/>
          <w:u w:val="single"/>
          <w:lang w:val="en-US"/>
        </w:rPr>
        <w:t>Newspapers</w:t>
      </w:r>
      <w:r w:rsidRPr="00096761">
        <w:rPr>
          <w:rFonts w:cstheme="minorHAnsi"/>
          <w:i/>
          <w:lang w:val="en-US"/>
        </w:rPr>
        <w:t>: mentioned at least once (anywhere in the whole story)</w:t>
      </w:r>
    </w:p>
    <w:p w14:paraId="6EBFD045" w14:textId="77777777" w:rsidR="00827211" w:rsidRPr="00096761" w:rsidRDefault="00827211" w:rsidP="00827211">
      <w:pPr>
        <w:spacing w:before="0" w:beforeAutospacing="0" w:after="0" w:afterAutospacing="0" w:line="360" w:lineRule="auto"/>
        <w:rPr>
          <w:rFonts w:cstheme="minorHAnsi"/>
          <w:lang w:val="en-US"/>
        </w:rPr>
      </w:pPr>
    </w:p>
    <w:p w14:paraId="4FA5EAA4" w14:textId="77777777" w:rsidR="00827211" w:rsidRPr="00096761" w:rsidRDefault="00827211" w:rsidP="00827211">
      <w:pPr>
        <w:spacing w:before="0" w:beforeAutospacing="0" w:after="0" w:afterAutospacing="0" w:line="360" w:lineRule="auto"/>
        <w:rPr>
          <w:rFonts w:cstheme="minorHAnsi"/>
          <w:lang w:val="en-US"/>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none" w:sz="0" w:space="0" w:color="auto"/>
        </w:tblBorders>
        <w:shd w:val="clear" w:color="auto" w:fill="808080" w:themeFill="background1" w:themeFillShade="80"/>
        <w:tblLook w:val="04A0" w:firstRow="1" w:lastRow="0" w:firstColumn="1" w:lastColumn="0" w:noHBand="0" w:noVBand="1"/>
      </w:tblPr>
      <w:tblGrid>
        <w:gridCol w:w="9062"/>
      </w:tblGrid>
      <w:tr w:rsidR="00827211" w:rsidRPr="00096761" w14:paraId="22B0B022" w14:textId="77777777">
        <w:tc>
          <w:tcPr>
            <w:tcW w:w="9212" w:type="dxa"/>
            <w:shd w:val="clear" w:color="auto" w:fill="808080" w:themeFill="background1" w:themeFillShade="80"/>
            <w:vAlign w:val="center"/>
          </w:tcPr>
          <w:p w14:paraId="2B276DEC" w14:textId="1A0A6B0D" w:rsidR="000E2C38" w:rsidRPr="00096761" w:rsidRDefault="000E2C38" w:rsidP="009F0588">
            <w:pPr>
              <w:spacing w:beforeAutospacing="0" w:afterAutospacing="0"/>
              <w:rPr>
                <w:rFonts w:asciiTheme="minorHAnsi" w:hAnsiTheme="minorHAnsi" w:cstheme="minorHAnsi"/>
                <w:color w:val="FFFFFF" w:themeColor="background1"/>
                <w:sz w:val="22"/>
                <w:szCs w:val="22"/>
                <w:highlight w:val="magenta"/>
                <w:lang w:val="en-US"/>
              </w:rPr>
            </w:pPr>
            <w:r w:rsidRPr="00096761">
              <w:rPr>
                <w:rFonts w:asciiTheme="minorHAnsi" w:hAnsiTheme="minorHAnsi" w:cstheme="minorHAnsi"/>
                <w:b/>
                <w:color w:val="FFFFFF" w:themeColor="background1"/>
                <w:sz w:val="22"/>
                <w:szCs w:val="22"/>
                <w:u w:val="single"/>
                <w:lang w:val="en-US"/>
              </w:rPr>
              <w:t>FILTER:</w:t>
            </w:r>
            <w:r w:rsidRPr="00096761">
              <w:rPr>
                <w:rFonts w:asciiTheme="minorHAnsi" w:hAnsiTheme="minorHAnsi" w:cstheme="minorHAnsi"/>
                <w:b/>
                <w:color w:val="FFFFFF" w:themeColor="background1"/>
                <w:sz w:val="22"/>
                <w:szCs w:val="22"/>
                <w:lang w:val="en-US"/>
              </w:rPr>
              <w:t xml:space="preserve"> </w:t>
            </w:r>
            <w:r w:rsidRPr="00096761">
              <w:rPr>
                <w:rFonts w:asciiTheme="minorHAnsi" w:hAnsiTheme="minorHAnsi" w:cstheme="minorHAnsi"/>
                <w:color w:val="FFFFFF" w:themeColor="background1"/>
                <w:sz w:val="22"/>
                <w:szCs w:val="22"/>
                <w:lang w:val="en-US"/>
              </w:rPr>
              <w:t>All subsequent variables are only coded</w:t>
            </w:r>
            <w:r w:rsidR="00724B8F" w:rsidRPr="00096761">
              <w:rPr>
                <w:rFonts w:asciiTheme="minorHAnsi" w:hAnsiTheme="minorHAnsi" w:cstheme="minorHAnsi"/>
                <w:color w:val="FFFFFF" w:themeColor="background1"/>
                <w:sz w:val="22"/>
                <w:szCs w:val="22"/>
                <w:lang w:val="en-US"/>
              </w:rPr>
              <w:t xml:space="preserve"> </w:t>
            </w:r>
            <w:r w:rsidRPr="00096761">
              <w:rPr>
                <w:rFonts w:asciiTheme="minorHAnsi" w:hAnsiTheme="minorHAnsi" w:cstheme="minorHAnsi"/>
                <w:color w:val="FFFFFF" w:themeColor="background1"/>
                <w:sz w:val="22"/>
                <w:szCs w:val="22"/>
                <w:lang w:val="en-US"/>
              </w:rPr>
              <w:t xml:space="preserve"> if </w:t>
            </w:r>
            <w:r w:rsidRPr="00096761">
              <w:rPr>
                <w:rFonts w:asciiTheme="minorHAnsi" w:hAnsiTheme="minorHAnsi" w:cstheme="minorHAnsi"/>
                <w:b/>
                <w:color w:val="FFFFFF" w:themeColor="background1"/>
                <w:sz w:val="22"/>
                <w:szCs w:val="22"/>
                <w:lang w:val="en-US"/>
              </w:rPr>
              <w:t>V</w:t>
            </w:r>
            <w:r w:rsidR="00D02499" w:rsidRPr="00096761">
              <w:rPr>
                <w:rFonts w:asciiTheme="minorHAnsi" w:hAnsiTheme="minorHAnsi" w:cstheme="minorHAnsi"/>
                <w:b/>
                <w:color w:val="FFFFFF" w:themeColor="background1"/>
                <w:sz w:val="22"/>
                <w:szCs w:val="22"/>
                <w:lang w:val="en-US"/>
              </w:rPr>
              <w:t>9</w:t>
            </w:r>
            <w:r w:rsidRPr="00096761">
              <w:rPr>
                <w:rFonts w:asciiTheme="minorHAnsi" w:hAnsiTheme="minorHAnsi" w:cstheme="minorHAnsi"/>
                <w:b/>
                <w:color w:val="FFFFFF" w:themeColor="background1"/>
                <w:sz w:val="22"/>
                <w:szCs w:val="22"/>
                <w:lang w:val="en-US"/>
              </w:rPr>
              <w:t xml:space="preserve"> = 2</w:t>
            </w:r>
            <w:r w:rsidRPr="00096761">
              <w:rPr>
                <w:rFonts w:asciiTheme="minorHAnsi" w:hAnsiTheme="minorHAnsi" w:cstheme="minorHAnsi"/>
                <w:color w:val="FFFFFF" w:themeColor="background1"/>
                <w:sz w:val="22"/>
                <w:szCs w:val="22"/>
                <w:lang w:val="en-US"/>
              </w:rPr>
              <w:t xml:space="preserve"> </w:t>
            </w:r>
          </w:p>
        </w:tc>
      </w:tr>
    </w:tbl>
    <w:p w14:paraId="6F61C112" w14:textId="77777777" w:rsidR="00827211" w:rsidRPr="00096761" w:rsidRDefault="00827211" w:rsidP="00827211">
      <w:pPr>
        <w:spacing w:before="0" w:beforeAutospacing="0" w:after="0" w:afterAutospacing="0"/>
        <w:jc w:val="center"/>
        <w:rPr>
          <w:rFonts w:cstheme="minorHAnsi"/>
          <w:b/>
          <w:i/>
        </w:rPr>
      </w:pPr>
    </w:p>
    <w:p w14:paraId="1438BCA3" w14:textId="77777777" w:rsidR="00827211" w:rsidRPr="00096761" w:rsidRDefault="00827211" w:rsidP="00827211">
      <w:pPr>
        <w:spacing w:before="0" w:beforeAutospacing="0" w:after="0" w:afterAutospacing="0"/>
        <w:jc w:val="both"/>
        <w:rPr>
          <w:rFonts w:cstheme="minorHAnsi"/>
          <w:i/>
          <w:lang w:val="en-US"/>
        </w:rPr>
      </w:pPr>
      <w:r w:rsidRPr="00096761">
        <w:rPr>
          <w:rFonts w:cstheme="minorHAnsi"/>
          <w:b/>
          <w:i/>
          <w:lang w:val="en-US"/>
        </w:rPr>
        <w:t>All</w:t>
      </w:r>
      <w:r w:rsidRPr="00096761">
        <w:rPr>
          <w:rFonts w:cstheme="minorHAnsi"/>
          <w:i/>
          <w:lang w:val="en-US"/>
        </w:rPr>
        <w:t xml:space="preserve"> EU stories in the relevant sections of newspapers need to be coded, not only those on the title page and on the one randomly chosen page. Thus, you have to go through all relevant sections in order to identify and code all news stories about the EU.</w:t>
      </w:r>
    </w:p>
    <w:p w14:paraId="5FA97EAC" w14:textId="77777777" w:rsidR="00827211" w:rsidRPr="00096761" w:rsidRDefault="00827211" w:rsidP="00827211">
      <w:pPr>
        <w:spacing w:before="0" w:beforeAutospacing="0" w:after="0" w:afterAutospacing="0"/>
        <w:jc w:val="both"/>
        <w:rPr>
          <w:rFonts w:cstheme="minorHAnsi"/>
          <w:i/>
          <w:lang w:val="en-US"/>
        </w:rPr>
      </w:pPr>
      <w:r w:rsidRPr="00096761">
        <w:rPr>
          <w:rFonts w:cstheme="minorHAnsi"/>
          <w:b/>
          <w:i/>
          <w:lang w:val="en-US"/>
        </w:rPr>
        <w:t>Newspapers</w:t>
      </w:r>
      <w:r w:rsidRPr="00096761">
        <w:rPr>
          <w:rFonts w:cstheme="minorHAnsi"/>
          <w:i/>
          <w:lang w:val="en-US"/>
        </w:rPr>
        <w:t xml:space="preserve">: All EU stories have to be coded in the following sections: Political/News section, Editorial (including Opinion/Comment) and Business (or Economy) Section. Do </w:t>
      </w:r>
      <w:r w:rsidRPr="00096761">
        <w:rPr>
          <w:rFonts w:cstheme="minorHAnsi"/>
          <w:b/>
          <w:i/>
          <w:lang w:val="en-US"/>
        </w:rPr>
        <w:t>not</w:t>
      </w:r>
      <w:r w:rsidRPr="00096761">
        <w:rPr>
          <w:rFonts w:cstheme="minorHAnsi"/>
          <w:i/>
          <w:lang w:val="en-US"/>
        </w:rPr>
        <w:t xml:space="preserve"> code Sport, Travel, Housing, Culture, </w:t>
      </w:r>
      <w:proofErr w:type="gramStart"/>
      <w:r w:rsidRPr="00096761">
        <w:rPr>
          <w:rFonts w:cstheme="minorHAnsi"/>
          <w:i/>
          <w:lang w:val="en-US"/>
        </w:rPr>
        <w:t>Motor</w:t>
      </w:r>
      <w:proofErr w:type="gramEnd"/>
      <w:r w:rsidRPr="00096761">
        <w:rPr>
          <w:rFonts w:cstheme="minorHAnsi"/>
          <w:i/>
          <w:lang w:val="en-US"/>
        </w:rPr>
        <w:t>/Auto, Fashion or Entertainment sections.</w:t>
      </w:r>
    </w:p>
    <w:p w14:paraId="046D74F0" w14:textId="77777777" w:rsidR="00827211" w:rsidRPr="00096761" w:rsidRDefault="00827211" w:rsidP="00827211">
      <w:pPr>
        <w:spacing w:before="0" w:beforeAutospacing="0" w:after="0" w:afterAutospacing="0"/>
        <w:jc w:val="both"/>
        <w:rPr>
          <w:rFonts w:cstheme="minorHAnsi"/>
          <w:i/>
          <w:lang w:val="en-US"/>
        </w:rPr>
      </w:pPr>
    </w:p>
    <w:p w14:paraId="762BD69A" w14:textId="77777777" w:rsidR="000E2C38" w:rsidRPr="00096761" w:rsidRDefault="000E2C38" w:rsidP="00827211">
      <w:pPr>
        <w:spacing w:before="0" w:beforeAutospacing="0" w:after="0" w:afterAutospacing="0"/>
        <w:jc w:val="both"/>
        <w:rPr>
          <w:rFonts w:cstheme="minorHAnsi"/>
          <w:i/>
          <w:lang w:val="en-US"/>
        </w:rPr>
        <w:sectPr w:rsidR="000E2C38" w:rsidRPr="00096761">
          <w:headerReference w:type="default" r:id="rId8"/>
          <w:pgSz w:w="11906" w:h="16838"/>
          <w:pgMar w:top="1417" w:right="1417" w:bottom="1417" w:left="1417" w:header="708" w:footer="708" w:gutter="0"/>
          <w:cols w:space="708"/>
          <w:docGrid w:linePitch="360"/>
        </w:sectPr>
      </w:pPr>
    </w:p>
    <w:p w14:paraId="50A03BC8" w14:textId="73CA1036" w:rsidR="00096761" w:rsidRPr="00096761" w:rsidRDefault="00096761" w:rsidP="00096761">
      <w:pPr>
        <w:pStyle w:val="PlainText"/>
        <w:ind w:left="851" w:hanging="851"/>
        <w:rPr>
          <w:rFonts w:asciiTheme="minorHAnsi" w:hAnsiTheme="minorHAnsi" w:cstheme="minorHAnsi"/>
          <w:b/>
          <w:iCs/>
          <w:sz w:val="22"/>
          <w:szCs w:val="22"/>
          <w:lang w:val="en-GB"/>
        </w:rPr>
      </w:pPr>
      <w:r w:rsidRPr="00096761">
        <w:rPr>
          <w:rFonts w:asciiTheme="minorHAnsi" w:hAnsiTheme="minorHAnsi" w:cstheme="minorHAnsi"/>
          <w:b/>
          <w:iCs/>
          <w:sz w:val="22"/>
          <w:szCs w:val="22"/>
          <w:highlight w:val="yellow"/>
          <w:lang w:val="en-GB"/>
        </w:rPr>
        <w:lastRenderedPageBreak/>
        <w:t>Filter: NL, VOLKSKRANT AND NRC</w:t>
      </w:r>
    </w:p>
    <w:p w14:paraId="2E224551" w14:textId="77777777" w:rsidR="00096761" w:rsidRPr="00096761" w:rsidRDefault="00096761" w:rsidP="00096761">
      <w:pPr>
        <w:pStyle w:val="PlainText"/>
        <w:ind w:left="851" w:hanging="851"/>
        <w:rPr>
          <w:rFonts w:asciiTheme="minorHAnsi" w:hAnsiTheme="minorHAnsi" w:cstheme="minorHAnsi"/>
          <w:b/>
          <w:iCs/>
          <w:sz w:val="22"/>
          <w:szCs w:val="22"/>
          <w:lang w:val="en-GB"/>
        </w:rPr>
      </w:pPr>
    </w:p>
    <w:p w14:paraId="0E7E6F1C" w14:textId="0B2F60CD" w:rsidR="00096761" w:rsidRPr="00096761" w:rsidRDefault="00096761" w:rsidP="00096761">
      <w:pPr>
        <w:pStyle w:val="PlainText"/>
        <w:ind w:left="851" w:hanging="851"/>
        <w:rPr>
          <w:rFonts w:asciiTheme="minorHAnsi" w:hAnsiTheme="minorHAnsi" w:cstheme="minorHAnsi"/>
          <w:b/>
          <w:sz w:val="22"/>
          <w:szCs w:val="22"/>
          <w:lang w:val="en-US"/>
        </w:rPr>
      </w:pPr>
      <w:r w:rsidRPr="00096761">
        <w:rPr>
          <w:rFonts w:asciiTheme="minorHAnsi" w:hAnsiTheme="minorHAnsi" w:cstheme="minorHAnsi"/>
          <w:b/>
          <w:iCs/>
          <w:sz w:val="22"/>
          <w:szCs w:val="22"/>
          <w:lang w:val="en-GB"/>
        </w:rPr>
        <w:t xml:space="preserve">V9b </w:t>
      </w:r>
      <w:r w:rsidRPr="00096761">
        <w:rPr>
          <w:rFonts w:asciiTheme="minorHAnsi" w:hAnsiTheme="minorHAnsi" w:cstheme="minorHAnsi"/>
          <w:b/>
          <w:iCs/>
          <w:sz w:val="22"/>
          <w:szCs w:val="22"/>
          <w:lang w:val="en-GB"/>
        </w:rPr>
        <w:tab/>
      </w:r>
      <w:r w:rsidRPr="00096761">
        <w:rPr>
          <w:rFonts w:asciiTheme="minorHAnsi" w:hAnsiTheme="minorHAnsi" w:cstheme="minorHAnsi"/>
          <w:b/>
          <w:sz w:val="22"/>
          <w:szCs w:val="22"/>
          <w:lang w:val="en-GB"/>
        </w:rPr>
        <w:t>Type the first five words of the article</w:t>
      </w:r>
      <w:r w:rsidRPr="00096761">
        <w:rPr>
          <w:rFonts w:asciiTheme="minorHAnsi" w:hAnsiTheme="minorHAnsi" w:cstheme="minorHAnsi"/>
          <w:b/>
          <w:sz w:val="22"/>
          <w:szCs w:val="22"/>
          <w:lang w:val="en-US"/>
        </w:rPr>
        <w:t>.</w:t>
      </w:r>
    </w:p>
    <w:p w14:paraId="6ADD2FCE" w14:textId="77777777" w:rsidR="00096761" w:rsidRPr="00096761" w:rsidRDefault="00096761" w:rsidP="00096761">
      <w:pPr>
        <w:pStyle w:val="PlainText"/>
        <w:ind w:left="851" w:hanging="851"/>
        <w:rPr>
          <w:rFonts w:asciiTheme="minorHAnsi" w:hAnsiTheme="minorHAnsi" w:cstheme="minorHAnsi"/>
          <w:b/>
          <w:sz w:val="22"/>
          <w:szCs w:val="22"/>
          <w:lang w:val="en-US"/>
        </w:rPr>
      </w:pPr>
    </w:p>
    <w:p w14:paraId="427FE587" w14:textId="77777777" w:rsidR="00096761" w:rsidRPr="00096761" w:rsidRDefault="00096761" w:rsidP="00096761">
      <w:pPr>
        <w:pStyle w:val="PlainText"/>
        <w:ind w:left="851" w:hanging="851"/>
        <w:rPr>
          <w:rFonts w:asciiTheme="minorHAnsi" w:hAnsiTheme="minorHAnsi" w:cstheme="minorHAnsi"/>
          <w:b/>
          <w:sz w:val="22"/>
          <w:szCs w:val="22"/>
          <w:lang w:val="en-US"/>
        </w:rPr>
      </w:pPr>
    </w:p>
    <w:p w14:paraId="0A344A6B" w14:textId="77777777" w:rsidR="00827211" w:rsidRPr="00096761" w:rsidRDefault="00086E89" w:rsidP="00827211">
      <w:pPr>
        <w:pBdr>
          <w:top w:val="single" w:sz="4" w:space="1" w:color="auto"/>
          <w:left w:val="single" w:sz="4" w:space="4" w:color="auto"/>
          <w:bottom w:val="single" w:sz="4" w:space="1" w:color="auto"/>
          <w:right w:val="single" w:sz="4" w:space="4" w:color="auto"/>
        </w:pBdr>
        <w:spacing w:after="0" w:line="240" w:lineRule="auto"/>
        <w:ind w:left="567" w:hanging="567"/>
        <w:jc w:val="center"/>
        <w:outlineLvl w:val="0"/>
        <w:rPr>
          <w:rFonts w:cstheme="minorHAnsi"/>
          <w:b/>
          <w:bCs/>
          <w:iCs/>
          <w:sz w:val="24"/>
          <w:szCs w:val="24"/>
          <w:lang w:val="en-US"/>
        </w:rPr>
      </w:pPr>
      <w:r w:rsidRPr="00096761">
        <w:rPr>
          <w:rFonts w:cstheme="minorHAnsi"/>
          <w:b/>
          <w:bCs/>
          <w:iCs/>
          <w:sz w:val="24"/>
          <w:szCs w:val="24"/>
          <w:lang w:val="en-US"/>
        </w:rPr>
        <w:t xml:space="preserve">ADDITONAL </w:t>
      </w:r>
      <w:r w:rsidR="00827211" w:rsidRPr="00096761">
        <w:rPr>
          <w:rFonts w:cstheme="minorHAnsi"/>
          <w:b/>
          <w:bCs/>
          <w:iCs/>
          <w:sz w:val="24"/>
          <w:szCs w:val="24"/>
          <w:lang w:val="en-US"/>
        </w:rPr>
        <w:t>TOPICS</w:t>
      </w:r>
      <w:r w:rsidRPr="00096761">
        <w:rPr>
          <w:rFonts w:cstheme="minorHAnsi"/>
          <w:b/>
          <w:bCs/>
          <w:iCs/>
          <w:sz w:val="24"/>
          <w:szCs w:val="24"/>
          <w:lang w:val="en-US"/>
        </w:rPr>
        <w:t xml:space="preserve"> (2 to 4)</w:t>
      </w:r>
    </w:p>
    <w:p w14:paraId="13179A9A" w14:textId="77777777" w:rsidR="00827211" w:rsidRPr="00096761" w:rsidRDefault="00827211" w:rsidP="00827211">
      <w:pPr>
        <w:spacing w:before="0" w:after="0"/>
        <w:rPr>
          <w:rFonts w:cstheme="minorHAnsi"/>
          <w:b/>
          <w:lang w:val="en-NZ"/>
        </w:rPr>
      </w:pPr>
      <w:r w:rsidRPr="00096761">
        <w:rPr>
          <w:rFonts w:cstheme="minorHAnsi"/>
          <w:lang w:val="en-NZ"/>
        </w:rPr>
        <w:t xml:space="preserve">Code up to </w:t>
      </w:r>
      <w:r w:rsidRPr="00096761">
        <w:rPr>
          <w:rFonts w:cstheme="minorHAnsi"/>
          <w:b/>
          <w:bCs/>
          <w:lang w:val="en-NZ"/>
        </w:rPr>
        <w:t xml:space="preserve">THREE </w:t>
      </w:r>
      <w:r w:rsidR="00086E89" w:rsidRPr="00096761">
        <w:rPr>
          <w:rFonts w:cstheme="minorHAnsi"/>
          <w:b/>
          <w:u w:val="single"/>
          <w:lang w:val="en-NZ"/>
        </w:rPr>
        <w:t>more</w:t>
      </w:r>
      <w:r w:rsidRPr="00096761">
        <w:rPr>
          <w:rFonts w:cstheme="minorHAnsi"/>
          <w:lang w:val="en-NZ"/>
        </w:rPr>
        <w:t xml:space="preserve"> topics per story. These </w:t>
      </w:r>
      <w:r w:rsidR="00086E89" w:rsidRPr="00096761">
        <w:rPr>
          <w:rFonts w:cstheme="minorHAnsi"/>
          <w:lang w:val="en-NZ"/>
        </w:rPr>
        <w:t xml:space="preserve">are </w:t>
      </w:r>
      <w:r w:rsidR="00086E89" w:rsidRPr="00096761">
        <w:rPr>
          <w:rFonts w:cstheme="minorHAnsi"/>
          <w:b/>
          <w:lang w:val="en-NZ"/>
        </w:rPr>
        <w:t>additional</w:t>
      </w:r>
      <w:r w:rsidR="00086E89" w:rsidRPr="00096761">
        <w:rPr>
          <w:rFonts w:cstheme="minorHAnsi"/>
          <w:lang w:val="en-NZ"/>
        </w:rPr>
        <w:t xml:space="preserve"> to the main topic you coded in</w:t>
      </w:r>
      <w:r w:rsidRPr="00096761">
        <w:rPr>
          <w:rFonts w:cstheme="minorHAnsi"/>
          <w:lang w:val="en-NZ"/>
        </w:rPr>
        <w:t xml:space="preserve"> V5 (main topics). </w:t>
      </w:r>
      <w:r w:rsidRPr="00096761">
        <w:rPr>
          <w:rFonts w:cstheme="minorHAnsi"/>
          <w:b/>
          <w:lang w:val="en-NZ"/>
        </w:rPr>
        <w:t>Code topics in order of appearance</w:t>
      </w:r>
      <w:r w:rsidRPr="00096761">
        <w:rPr>
          <w:rFonts w:cstheme="minorHAnsi"/>
          <w:lang w:val="en-NZ"/>
        </w:rPr>
        <w:t xml:space="preserve">. Topics have to be referred to/mentioned at least </w:t>
      </w:r>
      <w:r w:rsidRPr="00096761">
        <w:rPr>
          <w:rFonts w:cstheme="minorHAnsi"/>
          <w:b/>
          <w:lang w:val="en-NZ"/>
        </w:rPr>
        <w:t>twice</w:t>
      </w:r>
      <w:r w:rsidRPr="00096761">
        <w:rPr>
          <w:rFonts w:cstheme="minorHAnsi"/>
          <w:lang w:val="en-NZ"/>
        </w:rPr>
        <w:t xml:space="preserve"> (in two separate sentences) in the article or newscast and not just mentioned in passing. </w:t>
      </w:r>
      <w:r w:rsidRPr="00096761">
        <w:rPr>
          <w:rFonts w:cstheme="minorHAnsi"/>
          <w:i/>
          <w:lang w:val="en-NZ"/>
        </w:rPr>
        <w:t>Coding rule</w:t>
      </w:r>
      <w:r w:rsidRPr="00096761">
        <w:rPr>
          <w:rFonts w:cstheme="minorHAnsi"/>
          <w:lang w:val="en-NZ"/>
        </w:rPr>
        <w:t xml:space="preserve">: If in doubt, always choose </w:t>
      </w:r>
      <w:r w:rsidRPr="00096761">
        <w:rPr>
          <w:rFonts w:cstheme="minorHAnsi"/>
          <w:b/>
          <w:lang w:val="en-NZ"/>
        </w:rPr>
        <w:t>the more specific topic category.</w:t>
      </w:r>
    </w:p>
    <w:p w14:paraId="0B92D479" w14:textId="77777777" w:rsidR="00827211" w:rsidRPr="00096761" w:rsidRDefault="00827211" w:rsidP="00827211">
      <w:pPr>
        <w:rPr>
          <w:rFonts w:cstheme="minorHAnsi"/>
          <w:lang w:val="en-US"/>
        </w:rPr>
      </w:pPr>
      <w:r w:rsidRPr="00096761">
        <w:rPr>
          <w:rFonts w:cstheme="minorHAnsi"/>
          <w:i/>
          <w:lang w:val="en-US"/>
        </w:rPr>
        <w:t xml:space="preserve">Up to </w:t>
      </w:r>
      <w:r w:rsidRPr="00096761">
        <w:rPr>
          <w:rFonts w:cstheme="minorHAnsi"/>
          <w:lang w:val="en-US"/>
        </w:rPr>
        <w:t>3</w:t>
      </w:r>
      <w:r w:rsidRPr="00096761">
        <w:rPr>
          <w:rFonts w:cstheme="minorHAnsi"/>
          <w:i/>
          <w:lang w:val="en-US"/>
        </w:rPr>
        <w:t xml:space="preserve"> </w:t>
      </w:r>
      <w:r w:rsidR="00086E89" w:rsidRPr="00096761">
        <w:rPr>
          <w:rFonts w:cstheme="minorHAnsi"/>
          <w:lang w:val="en-US"/>
        </w:rPr>
        <w:t>other</w:t>
      </w:r>
      <w:r w:rsidRPr="00096761">
        <w:rPr>
          <w:rFonts w:cstheme="minorHAnsi"/>
          <w:lang w:val="en-US"/>
        </w:rPr>
        <w:t xml:space="preserve"> topics can be coded. However, a story does not necessarily address more than 1 topic. Thus, </w:t>
      </w:r>
      <w:r w:rsidRPr="00096761">
        <w:rPr>
          <w:rFonts w:cstheme="minorHAnsi"/>
          <w:i/>
          <w:lang w:val="en-US"/>
        </w:rPr>
        <w:t>do not search</w:t>
      </w:r>
      <w:r w:rsidRPr="00096761">
        <w:rPr>
          <w:rFonts w:cstheme="minorHAnsi"/>
          <w:lang w:val="en-US"/>
        </w:rPr>
        <w:t xml:space="preserve"> for additional topics if there really are no more than 1 or 2 topics discernable! </w:t>
      </w:r>
    </w:p>
    <w:p w14:paraId="1AEDE739" w14:textId="77777777" w:rsidR="00827211" w:rsidRPr="00096761" w:rsidRDefault="00827211" w:rsidP="00827211">
      <w:pPr>
        <w:pStyle w:val="PlainText"/>
        <w:rPr>
          <w:rFonts w:asciiTheme="minorHAnsi" w:hAnsiTheme="minorHAnsi" w:cstheme="minorHAnsi"/>
          <w:b/>
          <w:iCs/>
          <w:sz w:val="28"/>
          <w:szCs w:val="28"/>
          <w:lang w:val="en-GB"/>
        </w:rPr>
      </w:pPr>
    </w:p>
    <w:p w14:paraId="33CC3133" w14:textId="77777777" w:rsidR="000E2C38" w:rsidRPr="00096761" w:rsidRDefault="00827211" w:rsidP="00A976F2">
      <w:pPr>
        <w:pStyle w:val="PlainText"/>
        <w:ind w:left="851" w:hanging="851"/>
        <w:rPr>
          <w:rFonts w:asciiTheme="minorHAnsi" w:hAnsiTheme="minorHAnsi" w:cstheme="minorHAnsi"/>
          <w:b/>
          <w:sz w:val="22"/>
          <w:szCs w:val="22"/>
          <w:lang w:val="en-US"/>
        </w:rPr>
      </w:pPr>
      <w:r w:rsidRPr="00096761">
        <w:rPr>
          <w:rFonts w:asciiTheme="minorHAnsi" w:hAnsiTheme="minorHAnsi" w:cstheme="minorHAnsi"/>
          <w:b/>
          <w:iCs/>
          <w:sz w:val="22"/>
          <w:szCs w:val="22"/>
          <w:lang w:val="en-GB"/>
        </w:rPr>
        <w:t>V</w:t>
      </w:r>
      <w:r w:rsidR="0074026A" w:rsidRPr="00096761">
        <w:rPr>
          <w:rFonts w:asciiTheme="minorHAnsi" w:hAnsiTheme="minorHAnsi" w:cstheme="minorHAnsi"/>
          <w:b/>
          <w:iCs/>
          <w:sz w:val="22"/>
          <w:szCs w:val="22"/>
          <w:lang w:val="en-GB"/>
        </w:rPr>
        <w:t>10</w:t>
      </w:r>
      <w:r w:rsidRPr="00096761">
        <w:rPr>
          <w:rFonts w:asciiTheme="minorHAnsi" w:hAnsiTheme="minorHAnsi" w:cstheme="minorHAnsi"/>
          <w:b/>
          <w:iCs/>
          <w:sz w:val="22"/>
          <w:szCs w:val="22"/>
          <w:lang w:val="en-GB"/>
        </w:rPr>
        <w:t xml:space="preserve">a-c </w:t>
      </w:r>
      <w:r w:rsidRPr="00096761">
        <w:rPr>
          <w:rFonts w:asciiTheme="minorHAnsi" w:hAnsiTheme="minorHAnsi" w:cstheme="minorHAnsi"/>
          <w:b/>
          <w:iCs/>
          <w:sz w:val="22"/>
          <w:szCs w:val="22"/>
          <w:lang w:val="en-GB"/>
        </w:rPr>
        <w:tab/>
      </w:r>
      <w:r w:rsidRPr="00096761">
        <w:rPr>
          <w:rFonts w:asciiTheme="minorHAnsi" w:hAnsiTheme="minorHAnsi" w:cstheme="minorHAnsi"/>
          <w:b/>
          <w:sz w:val="22"/>
          <w:szCs w:val="22"/>
          <w:lang w:val="en-GB"/>
        </w:rPr>
        <w:t>C</w:t>
      </w:r>
      <w:r w:rsidRPr="00096761">
        <w:rPr>
          <w:rFonts w:asciiTheme="minorHAnsi" w:hAnsiTheme="minorHAnsi" w:cstheme="minorHAnsi"/>
          <w:b/>
          <w:sz w:val="22"/>
          <w:szCs w:val="22"/>
          <w:lang w:val="en-US"/>
        </w:rPr>
        <w:t xml:space="preserve">ode up to </w:t>
      </w:r>
      <w:r w:rsidRPr="00096761">
        <w:rPr>
          <w:rFonts w:asciiTheme="minorHAnsi" w:hAnsiTheme="minorHAnsi" w:cstheme="minorHAnsi"/>
          <w:b/>
          <w:bCs/>
          <w:sz w:val="22"/>
          <w:szCs w:val="22"/>
          <w:lang w:val="en-US"/>
        </w:rPr>
        <w:t xml:space="preserve">three </w:t>
      </w:r>
      <w:r w:rsidR="00AB601E" w:rsidRPr="00096761">
        <w:rPr>
          <w:rFonts w:asciiTheme="minorHAnsi" w:hAnsiTheme="minorHAnsi" w:cstheme="minorHAnsi"/>
          <w:b/>
          <w:bCs/>
          <w:sz w:val="22"/>
          <w:szCs w:val="22"/>
          <w:lang w:val="en-US"/>
        </w:rPr>
        <w:t>additional</w:t>
      </w:r>
      <w:r w:rsidRPr="00096761">
        <w:rPr>
          <w:rFonts w:asciiTheme="minorHAnsi" w:hAnsiTheme="minorHAnsi" w:cstheme="minorHAnsi"/>
          <w:b/>
          <w:bCs/>
          <w:sz w:val="22"/>
          <w:szCs w:val="22"/>
          <w:lang w:val="en-US"/>
        </w:rPr>
        <w:t xml:space="preserve"> </w:t>
      </w:r>
      <w:r w:rsidRPr="00096761">
        <w:rPr>
          <w:rFonts w:asciiTheme="minorHAnsi" w:hAnsiTheme="minorHAnsi" w:cstheme="minorHAnsi"/>
          <w:b/>
          <w:sz w:val="22"/>
          <w:szCs w:val="22"/>
          <w:lang w:val="en-US"/>
        </w:rPr>
        <w:t>topics per story in order of appearance.</w:t>
      </w:r>
    </w:p>
    <w:p w14:paraId="3B8853E9" w14:textId="77777777" w:rsidR="00827211" w:rsidRPr="00096761" w:rsidRDefault="00827211" w:rsidP="00A976F2">
      <w:pPr>
        <w:pStyle w:val="PlainText"/>
        <w:rPr>
          <w:rFonts w:asciiTheme="minorHAnsi" w:hAnsiTheme="minorHAnsi" w:cstheme="minorHAnsi"/>
          <w:b/>
          <w:iCs/>
          <w:sz w:val="22"/>
          <w:szCs w:val="22"/>
          <w:lang w:val="en-US"/>
        </w:rPr>
      </w:pPr>
    </w:p>
    <w:tbl>
      <w:tblPr>
        <w:tblStyle w:val="TableGrid"/>
        <w:tblW w:w="0" w:type="auto"/>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none" w:sz="0" w:space="0" w:color="auto"/>
        </w:tblBorders>
        <w:shd w:val="clear" w:color="auto" w:fill="808080" w:themeFill="background1" w:themeFillShade="80"/>
        <w:tblLook w:val="04A0" w:firstRow="1" w:lastRow="0" w:firstColumn="1" w:lastColumn="0" w:noHBand="0" w:noVBand="1"/>
      </w:tblPr>
      <w:tblGrid>
        <w:gridCol w:w="8437"/>
      </w:tblGrid>
      <w:tr w:rsidR="00827211" w:rsidRPr="00096761" w14:paraId="5FF94736" w14:textId="77777777" w:rsidTr="000E2C38">
        <w:tc>
          <w:tcPr>
            <w:tcW w:w="8437" w:type="dxa"/>
            <w:shd w:val="clear" w:color="auto" w:fill="808080" w:themeFill="background1" w:themeFillShade="80"/>
            <w:vAlign w:val="center"/>
          </w:tcPr>
          <w:p w14:paraId="7807D813" w14:textId="77777777" w:rsidR="00827211" w:rsidRPr="00096761" w:rsidRDefault="00827211" w:rsidP="00AB601E">
            <w:pPr>
              <w:spacing w:beforeAutospacing="0" w:afterAutospacing="0"/>
              <w:rPr>
                <w:rFonts w:asciiTheme="minorHAnsi" w:hAnsiTheme="minorHAnsi" w:cstheme="minorHAnsi"/>
                <w:color w:val="FFFFFF" w:themeColor="background1"/>
                <w:sz w:val="22"/>
                <w:szCs w:val="22"/>
                <w:lang w:val="en-NZ"/>
              </w:rPr>
            </w:pPr>
            <w:r w:rsidRPr="00096761">
              <w:rPr>
                <w:rFonts w:asciiTheme="minorHAnsi" w:hAnsiTheme="minorHAnsi" w:cstheme="minorHAnsi"/>
                <w:b/>
                <w:color w:val="FFFFFF" w:themeColor="background1"/>
                <w:sz w:val="22"/>
                <w:szCs w:val="22"/>
                <w:u w:val="single"/>
                <w:lang w:val="en-NZ"/>
              </w:rPr>
              <w:t>FILTER:</w:t>
            </w:r>
            <w:r w:rsidRPr="00096761">
              <w:rPr>
                <w:rFonts w:asciiTheme="minorHAnsi" w:hAnsiTheme="minorHAnsi" w:cstheme="minorHAnsi"/>
                <w:color w:val="FFFFFF" w:themeColor="background1"/>
                <w:sz w:val="22"/>
                <w:szCs w:val="22"/>
                <w:lang w:val="en-NZ"/>
              </w:rPr>
              <w:t xml:space="preserve"> Only code </w:t>
            </w:r>
            <w:r w:rsidRPr="00096761">
              <w:rPr>
                <w:rFonts w:asciiTheme="minorHAnsi" w:hAnsiTheme="minorHAnsi" w:cstheme="minorHAnsi"/>
                <w:b/>
                <w:color w:val="FFFFFF" w:themeColor="background1"/>
                <w:sz w:val="22"/>
                <w:szCs w:val="22"/>
                <w:lang w:val="en-NZ"/>
              </w:rPr>
              <w:t>V</w:t>
            </w:r>
            <w:r w:rsidR="0074026A" w:rsidRPr="00096761">
              <w:rPr>
                <w:rFonts w:asciiTheme="minorHAnsi" w:hAnsiTheme="minorHAnsi" w:cstheme="minorHAnsi"/>
                <w:b/>
                <w:color w:val="FFFFFF" w:themeColor="background1"/>
                <w:sz w:val="22"/>
                <w:szCs w:val="22"/>
                <w:lang w:val="en-NZ"/>
              </w:rPr>
              <w:t>10</w:t>
            </w:r>
            <w:r w:rsidRPr="00096761">
              <w:rPr>
                <w:rFonts w:asciiTheme="minorHAnsi" w:hAnsiTheme="minorHAnsi" w:cstheme="minorHAnsi"/>
                <w:b/>
                <w:color w:val="FFFFFF" w:themeColor="background1"/>
                <w:sz w:val="22"/>
                <w:szCs w:val="22"/>
                <w:lang w:val="en-NZ"/>
              </w:rPr>
              <w:t>b</w:t>
            </w:r>
            <w:r w:rsidRPr="00096761">
              <w:rPr>
                <w:rFonts w:asciiTheme="minorHAnsi" w:hAnsiTheme="minorHAnsi" w:cstheme="minorHAnsi"/>
                <w:color w:val="FFFFFF" w:themeColor="background1"/>
                <w:sz w:val="22"/>
                <w:szCs w:val="22"/>
                <w:lang w:val="en-NZ"/>
              </w:rPr>
              <w:t xml:space="preserve"> if V</w:t>
            </w:r>
            <w:r w:rsidR="00AB601E" w:rsidRPr="00096761">
              <w:rPr>
                <w:rFonts w:asciiTheme="minorHAnsi" w:hAnsiTheme="minorHAnsi" w:cstheme="minorHAnsi"/>
                <w:color w:val="FFFFFF" w:themeColor="background1"/>
                <w:sz w:val="22"/>
                <w:szCs w:val="22"/>
                <w:lang w:val="en-NZ"/>
              </w:rPr>
              <w:t>10</w:t>
            </w:r>
            <w:r w:rsidRPr="00096761">
              <w:rPr>
                <w:rFonts w:asciiTheme="minorHAnsi" w:hAnsiTheme="minorHAnsi" w:cstheme="minorHAnsi"/>
                <w:color w:val="FFFFFF" w:themeColor="background1"/>
                <w:sz w:val="22"/>
                <w:szCs w:val="22"/>
                <w:lang w:val="en-NZ"/>
              </w:rPr>
              <w:t xml:space="preserve">a is not coded “not applicable”; only code </w:t>
            </w:r>
            <w:r w:rsidRPr="00096761">
              <w:rPr>
                <w:rFonts w:asciiTheme="minorHAnsi" w:hAnsiTheme="minorHAnsi" w:cstheme="minorHAnsi"/>
                <w:b/>
                <w:color w:val="FFFFFF" w:themeColor="background1"/>
                <w:sz w:val="22"/>
                <w:szCs w:val="22"/>
                <w:lang w:val="en-NZ"/>
              </w:rPr>
              <w:t>V</w:t>
            </w:r>
            <w:r w:rsidR="0074026A" w:rsidRPr="00096761">
              <w:rPr>
                <w:rFonts w:asciiTheme="minorHAnsi" w:hAnsiTheme="minorHAnsi" w:cstheme="minorHAnsi"/>
                <w:b/>
                <w:color w:val="FFFFFF" w:themeColor="background1"/>
                <w:sz w:val="22"/>
                <w:szCs w:val="22"/>
                <w:lang w:val="en-NZ"/>
              </w:rPr>
              <w:t>10</w:t>
            </w:r>
            <w:r w:rsidRPr="00096761">
              <w:rPr>
                <w:rFonts w:asciiTheme="minorHAnsi" w:hAnsiTheme="minorHAnsi" w:cstheme="minorHAnsi"/>
                <w:b/>
                <w:color w:val="FFFFFF" w:themeColor="background1"/>
                <w:sz w:val="22"/>
                <w:szCs w:val="22"/>
                <w:lang w:val="en-NZ"/>
              </w:rPr>
              <w:t>c</w:t>
            </w:r>
            <w:r w:rsidRPr="00096761">
              <w:rPr>
                <w:rFonts w:asciiTheme="minorHAnsi" w:hAnsiTheme="minorHAnsi" w:cstheme="minorHAnsi"/>
                <w:color w:val="FFFFFF" w:themeColor="background1"/>
                <w:sz w:val="22"/>
                <w:szCs w:val="22"/>
                <w:lang w:val="en-NZ"/>
              </w:rPr>
              <w:t xml:space="preserve"> if V</w:t>
            </w:r>
            <w:r w:rsidR="0074026A" w:rsidRPr="00096761">
              <w:rPr>
                <w:rFonts w:asciiTheme="minorHAnsi" w:hAnsiTheme="minorHAnsi" w:cstheme="minorHAnsi"/>
                <w:color w:val="FFFFFF" w:themeColor="background1"/>
                <w:sz w:val="22"/>
                <w:szCs w:val="22"/>
                <w:lang w:val="en-NZ"/>
              </w:rPr>
              <w:t>10</w:t>
            </w:r>
            <w:r w:rsidRPr="00096761">
              <w:rPr>
                <w:rFonts w:asciiTheme="minorHAnsi" w:hAnsiTheme="minorHAnsi" w:cstheme="minorHAnsi"/>
                <w:color w:val="FFFFFF" w:themeColor="background1"/>
                <w:sz w:val="22"/>
                <w:szCs w:val="22"/>
                <w:lang w:val="en-NZ"/>
              </w:rPr>
              <w:t>b is not coded “not applicable”</w:t>
            </w:r>
          </w:p>
        </w:tc>
      </w:tr>
    </w:tbl>
    <w:p w14:paraId="792DDBA0" w14:textId="77777777" w:rsidR="00827211" w:rsidRPr="00096761" w:rsidRDefault="00827211" w:rsidP="00827211">
      <w:pPr>
        <w:ind w:left="851"/>
        <w:rPr>
          <w:rFonts w:cstheme="minorHAnsi"/>
          <w:b/>
          <w:lang w:val="en-US"/>
        </w:rPr>
      </w:pPr>
      <w:r w:rsidRPr="00096761">
        <w:rPr>
          <w:rFonts w:eastAsia="Times New Roman" w:cstheme="minorHAnsi"/>
          <w:lang w:val="nl-NL" w:eastAsia="de-DE"/>
        </w:rPr>
        <w:sym w:font="Wingdings 3" w:char="F067"/>
      </w:r>
      <w:r w:rsidRPr="00096761">
        <w:rPr>
          <w:rFonts w:eastAsia="Times New Roman" w:cstheme="minorHAnsi"/>
          <w:lang w:val="en-US" w:eastAsia="de-DE"/>
        </w:rPr>
        <w:t xml:space="preserve"> </w:t>
      </w:r>
      <w:r w:rsidRPr="00096761">
        <w:rPr>
          <w:rFonts w:eastAsia="Times New Roman" w:cstheme="minorHAnsi"/>
          <w:b/>
          <w:i/>
          <w:lang w:val="en-US" w:eastAsia="de-DE"/>
        </w:rPr>
        <w:t>L</w:t>
      </w:r>
      <w:r w:rsidRPr="00096761">
        <w:rPr>
          <w:rFonts w:cstheme="minorHAnsi"/>
          <w:b/>
          <w:bCs/>
          <w:i/>
          <w:lang w:val="en-US"/>
        </w:rPr>
        <w:t>ist of topics</w:t>
      </w:r>
      <w:r w:rsidRPr="00096761">
        <w:rPr>
          <w:rFonts w:cstheme="minorHAnsi"/>
          <w:b/>
          <w:bCs/>
          <w:lang w:val="en-US"/>
        </w:rPr>
        <w:t xml:space="preserve"> </w:t>
      </w:r>
      <w:r w:rsidRPr="00096761">
        <w:rPr>
          <w:rFonts w:cstheme="minorHAnsi"/>
          <w:bCs/>
          <w:lang w:val="en-US"/>
        </w:rPr>
        <w:t>[</w:t>
      </w:r>
      <w:r w:rsidRPr="00096761">
        <w:rPr>
          <w:rFonts w:cstheme="minorHAnsi"/>
          <w:bCs/>
          <w:iCs/>
          <w:lang w:val="en-US"/>
        </w:rPr>
        <w:t>see Appendix]</w:t>
      </w:r>
    </w:p>
    <w:p w14:paraId="507D09DE" w14:textId="5D9D1652" w:rsidR="00096761" w:rsidRPr="00096761" w:rsidRDefault="00096761" w:rsidP="00096761">
      <w:pPr>
        <w:rPr>
          <w:rFonts w:cstheme="minorHAnsi"/>
        </w:rPr>
      </w:pPr>
      <w:r w:rsidRPr="00096761">
        <w:rPr>
          <w:rFonts w:cstheme="minorHAnsi"/>
          <w:highlight w:val="yellow"/>
        </w:rPr>
        <w:t>FILTER: FROM 17 APRIL 2014, NL</w:t>
      </w:r>
    </w:p>
    <w:p w14:paraId="67F057CC" w14:textId="77777777" w:rsidR="00096761" w:rsidRPr="00096761" w:rsidRDefault="00096761" w:rsidP="00096761">
      <w:pPr>
        <w:ind w:left="1418" w:hanging="1418"/>
        <w:rPr>
          <w:rFonts w:cstheme="minorHAnsi"/>
          <w:b/>
          <w:bCs/>
        </w:rPr>
      </w:pPr>
      <w:r w:rsidRPr="00096761">
        <w:rPr>
          <w:rFonts w:cstheme="minorHAnsi"/>
          <w:b/>
          <w:bCs/>
        </w:rPr>
        <w:t>NL6a-d</w:t>
      </w:r>
      <w:r w:rsidRPr="00096761">
        <w:rPr>
          <w:rFonts w:cstheme="minorHAnsi"/>
          <w:b/>
          <w:bCs/>
        </w:rPr>
        <w:tab/>
        <w:t xml:space="preserve">Topic relevant information (Code for each topic!) </w:t>
      </w:r>
    </w:p>
    <w:p w14:paraId="0A651843" w14:textId="77777777" w:rsidR="00096761" w:rsidRPr="00096761" w:rsidRDefault="00096761" w:rsidP="00096761">
      <w:pPr>
        <w:ind w:left="1418"/>
        <w:rPr>
          <w:rFonts w:cstheme="minorHAnsi"/>
        </w:rPr>
      </w:pPr>
      <w:r w:rsidRPr="00096761">
        <w:rPr>
          <w:rFonts w:cstheme="minorHAnsi"/>
        </w:rPr>
        <w:t>What is the density of relevant information given in the story regarding primary/secondary/</w:t>
      </w:r>
      <w:proofErr w:type="gramStart"/>
      <w:r w:rsidRPr="00096761">
        <w:rPr>
          <w:rFonts w:cstheme="minorHAnsi"/>
        </w:rPr>
        <w:t>..</w:t>
      </w:r>
      <w:proofErr w:type="gramEnd"/>
      <w:r w:rsidRPr="00096761">
        <w:rPr>
          <w:rFonts w:cstheme="minorHAnsi"/>
        </w:rPr>
        <w:t xml:space="preserve"> </w:t>
      </w:r>
      <w:proofErr w:type="gramStart"/>
      <w:r w:rsidRPr="00096761">
        <w:rPr>
          <w:rFonts w:cstheme="minorHAnsi"/>
        </w:rPr>
        <w:t>topic</w:t>
      </w:r>
      <w:proofErr w:type="gramEnd"/>
      <w:r w:rsidRPr="00096761">
        <w:rPr>
          <w:rFonts w:cstheme="minorHAnsi"/>
        </w:rPr>
        <w:t xml:space="preserve"> relative to the extent of the total discussion of the topic? </w:t>
      </w:r>
    </w:p>
    <w:p w14:paraId="63606C13" w14:textId="77777777" w:rsidR="00096761" w:rsidRPr="00096761" w:rsidRDefault="00096761" w:rsidP="00096761">
      <w:pPr>
        <w:ind w:left="1418"/>
        <w:rPr>
          <w:rFonts w:cstheme="minorHAnsi"/>
        </w:rPr>
      </w:pPr>
      <w:r w:rsidRPr="00096761">
        <w:rPr>
          <w:rFonts w:cstheme="minorHAnsi"/>
        </w:rPr>
        <w:t xml:space="preserve">Some stories contain a great deal of relevant in-depth, factual information, others contain only little relevant in-depth, factual information and some stories do not contain any in-depth, factual information. Example: A story on the role of the EU parliament could either contain a lot of information (content/substance) regarding, for example, the competences or composition of the parliament (code=2), or - in passing - briefly mention only the main function of the parliament (code=1), or just mention the parliament without any substantial further information (code=0). </w:t>
      </w:r>
    </w:p>
    <w:p w14:paraId="051EF56A" w14:textId="77777777" w:rsidR="00096761" w:rsidRPr="00096761" w:rsidRDefault="00096761" w:rsidP="00096761">
      <w:pPr>
        <w:ind w:left="1418"/>
        <w:rPr>
          <w:rFonts w:cstheme="minorHAnsi"/>
        </w:rPr>
      </w:pPr>
      <w:r w:rsidRPr="00096761">
        <w:rPr>
          <w:rFonts w:cstheme="minorHAnsi"/>
        </w:rPr>
        <w:t xml:space="preserve">As a coding rule, “0” should be coded if there is virtually no factual information on the topic readers/viewers would be able to learn from; “1” is coded if there is some basic descriptive information readers/viewers would be able to learn from; “2” is coded if there is extensive discussion of relevant content/information readers/viewers would be able to learn from. ‘Topic-relevant information’, in </w:t>
      </w:r>
      <w:r w:rsidRPr="00096761">
        <w:rPr>
          <w:rFonts w:cstheme="minorHAnsi"/>
        </w:rPr>
        <w:lastRenderedPageBreak/>
        <w:t xml:space="preserve">general, is defined as facts, figures, numbers etc. / More informally, the basic distinction to be made here is between “content/substance” and “irrelevant/fluff”. </w:t>
      </w:r>
    </w:p>
    <w:p w14:paraId="0FB99530" w14:textId="77777777" w:rsidR="00096761" w:rsidRPr="00096761" w:rsidRDefault="00096761" w:rsidP="00096761">
      <w:pPr>
        <w:keepNext/>
        <w:ind w:left="2127"/>
        <w:rPr>
          <w:rFonts w:cstheme="minorHAnsi"/>
        </w:rPr>
      </w:pPr>
      <w:r w:rsidRPr="00096761">
        <w:rPr>
          <w:rFonts w:cstheme="minorHAnsi"/>
        </w:rPr>
        <w:t>0 = No topic-relevant information mentioned</w:t>
      </w:r>
      <w:r w:rsidRPr="00096761">
        <w:rPr>
          <w:rFonts w:cstheme="minorHAnsi"/>
        </w:rPr>
        <w:br/>
        <w:t>1 = Low density of topic-relevant information</w:t>
      </w:r>
      <w:r w:rsidRPr="00096761">
        <w:rPr>
          <w:rFonts w:cstheme="minorHAnsi"/>
        </w:rPr>
        <w:br/>
        <w:t>2 = High density of topic-relevant information</w:t>
      </w:r>
    </w:p>
    <w:p w14:paraId="56AF5667" w14:textId="08BF868D" w:rsidR="00096761" w:rsidRPr="00096761" w:rsidRDefault="00096761" w:rsidP="00827211">
      <w:pPr>
        <w:pStyle w:val="BodyText"/>
        <w:tabs>
          <w:tab w:val="left" w:pos="720"/>
        </w:tabs>
        <w:spacing w:line="276" w:lineRule="auto"/>
        <w:ind w:left="709" w:hanging="709"/>
        <w:rPr>
          <w:rFonts w:asciiTheme="minorHAnsi" w:hAnsiTheme="minorHAnsi" w:cstheme="minorHAnsi"/>
          <w:sz w:val="22"/>
          <w:szCs w:val="22"/>
        </w:rPr>
      </w:pPr>
      <w:r w:rsidRPr="00096761">
        <w:rPr>
          <w:rFonts w:asciiTheme="minorHAnsi" w:hAnsiTheme="minorHAnsi" w:cstheme="minorHAnsi"/>
          <w:sz w:val="22"/>
          <w:szCs w:val="22"/>
        </w:rPr>
        <w:t>NO FILTER</w:t>
      </w:r>
    </w:p>
    <w:p w14:paraId="0103C595" w14:textId="77777777" w:rsidR="00096761" w:rsidRPr="00096761" w:rsidRDefault="00096761" w:rsidP="00827211">
      <w:pPr>
        <w:pStyle w:val="BodyText"/>
        <w:tabs>
          <w:tab w:val="left" w:pos="720"/>
        </w:tabs>
        <w:spacing w:line="276" w:lineRule="auto"/>
        <w:ind w:left="709" w:hanging="709"/>
        <w:rPr>
          <w:rFonts w:asciiTheme="minorHAnsi" w:hAnsiTheme="minorHAnsi" w:cstheme="minorHAnsi"/>
          <w:b/>
          <w:sz w:val="22"/>
          <w:szCs w:val="22"/>
        </w:rPr>
      </w:pPr>
    </w:p>
    <w:p w14:paraId="5596F867" w14:textId="77777777" w:rsidR="00827211" w:rsidRPr="00096761" w:rsidRDefault="00827211" w:rsidP="00827211">
      <w:pPr>
        <w:pStyle w:val="BodyText"/>
        <w:tabs>
          <w:tab w:val="left" w:pos="720"/>
        </w:tabs>
        <w:spacing w:line="276" w:lineRule="auto"/>
        <w:ind w:left="709" w:hanging="709"/>
        <w:rPr>
          <w:rFonts w:asciiTheme="minorHAnsi" w:hAnsiTheme="minorHAnsi" w:cstheme="minorHAnsi"/>
          <w:sz w:val="22"/>
          <w:szCs w:val="22"/>
        </w:rPr>
      </w:pPr>
      <w:r w:rsidRPr="00096761">
        <w:rPr>
          <w:rFonts w:asciiTheme="minorHAnsi" w:hAnsiTheme="minorHAnsi" w:cstheme="minorHAnsi"/>
          <w:b/>
          <w:sz w:val="22"/>
          <w:szCs w:val="22"/>
        </w:rPr>
        <w:t>V</w:t>
      </w:r>
      <w:r w:rsidR="0074026A" w:rsidRPr="00096761">
        <w:rPr>
          <w:rFonts w:asciiTheme="minorHAnsi" w:hAnsiTheme="minorHAnsi" w:cstheme="minorHAnsi"/>
          <w:b/>
          <w:sz w:val="22"/>
          <w:szCs w:val="22"/>
        </w:rPr>
        <w:t>11</w:t>
      </w:r>
      <w:r w:rsidRPr="00096761">
        <w:rPr>
          <w:rFonts w:asciiTheme="minorHAnsi" w:hAnsiTheme="minorHAnsi" w:cstheme="minorHAnsi"/>
          <w:b/>
          <w:sz w:val="22"/>
          <w:szCs w:val="22"/>
        </w:rPr>
        <w:tab/>
        <w:t xml:space="preserve">Explicitly: </w:t>
      </w:r>
      <w:r w:rsidRPr="00096761">
        <w:rPr>
          <w:rFonts w:asciiTheme="minorHAnsi" w:hAnsiTheme="minorHAnsi" w:cstheme="minorHAnsi"/>
          <w:sz w:val="22"/>
          <w:szCs w:val="22"/>
        </w:rPr>
        <w:t xml:space="preserve">Does the story </w:t>
      </w:r>
      <w:r w:rsidRPr="00096761">
        <w:rPr>
          <w:rFonts w:asciiTheme="minorHAnsi" w:hAnsiTheme="minorHAnsi" w:cstheme="minorHAnsi"/>
          <w:b/>
          <w:sz w:val="22"/>
          <w:szCs w:val="22"/>
        </w:rPr>
        <w:t xml:space="preserve">evaluate the EU, </w:t>
      </w:r>
      <w:r w:rsidRPr="00096761">
        <w:rPr>
          <w:rFonts w:asciiTheme="minorHAnsi" w:hAnsiTheme="minorHAnsi" w:cstheme="minorHAnsi"/>
          <w:sz w:val="22"/>
          <w:szCs w:val="22"/>
        </w:rPr>
        <w:t>and if so, how?</w:t>
      </w:r>
      <w:r w:rsidRPr="00096761">
        <w:rPr>
          <w:rFonts w:asciiTheme="minorHAnsi" w:hAnsiTheme="minorHAnsi" w:cstheme="minorHAnsi"/>
          <w:b/>
          <w:sz w:val="24"/>
        </w:rPr>
        <w:t xml:space="preserve"> </w:t>
      </w:r>
      <w:r w:rsidRPr="00096761">
        <w:rPr>
          <w:rFonts w:asciiTheme="minorHAnsi" w:hAnsiTheme="minorHAnsi" w:cstheme="minorHAnsi"/>
          <w:bCs/>
          <w:sz w:val="22"/>
          <w:szCs w:val="22"/>
        </w:rPr>
        <w:t>‘The EU’</w:t>
      </w:r>
      <w:r w:rsidRPr="00096761">
        <w:rPr>
          <w:rFonts w:asciiTheme="minorHAnsi" w:hAnsiTheme="minorHAnsi" w:cstheme="minorHAnsi"/>
          <w:b/>
          <w:sz w:val="22"/>
          <w:szCs w:val="22"/>
        </w:rPr>
        <w:t xml:space="preserve"> </w:t>
      </w:r>
      <w:r w:rsidRPr="00096761">
        <w:rPr>
          <w:rFonts w:asciiTheme="minorHAnsi" w:hAnsiTheme="minorHAnsi" w:cstheme="minorHAnsi"/>
          <w:sz w:val="22"/>
          <w:szCs w:val="22"/>
        </w:rPr>
        <w:t xml:space="preserve">here refers to the EU as a political institution as such, not to single, more specific institutions such as the EP or the EC. Also code if synonyms are used which clearly refer to the EU as such, e.g., “Europe” (when in fact the EU is meant / but </w:t>
      </w:r>
      <w:r w:rsidRPr="00096761">
        <w:rPr>
          <w:rFonts w:asciiTheme="minorHAnsi" w:hAnsiTheme="minorHAnsi" w:cstheme="minorHAnsi"/>
          <w:sz w:val="22"/>
          <w:szCs w:val="22"/>
          <w:u w:val="single"/>
        </w:rPr>
        <w:t>not</w:t>
      </w:r>
      <w:r w:rsidRPr="00096761">
        <w:rPr>
          <w:rFonts w:asciiTheme="minorHAnsi" w:hAnsiTheme="minorHAnsi" w:cstheme="minorHAnsi"/>
          <w:sz w:val="22"/>
          <w:szCs w:val="22"/>
        </w:rPr>
        <w:t xml:space="preserve"> if Europe is only referred to as a geographical entity) or “Brussels” (when in fact the EU is meant).</w:t>
      </w:r>
    </w:p>
    <w:p w14:paraId="1BC4660E" w14:textId="77777777" w:rsidR="00627CA8" w:rsidRPr="00096761" w:rsidRDefault="00627CA8" w:rsidP="00627CA8">
      <w:pPr>
        <w:pStyle w:val="BodyText"/>
        <w:tabs>
          <w:tab w:val="clear" w:pos="3402"/>
        </w:tabs>
        <w:spacing w:line="276" w:lineRule="auto"/>
        <w:ind w:left="709"/>
        <w:rPr>
          <w:rFonts w:asciiTheme="minorHAnsi" w:hAnsiTheme="minorHAnsi" w:cstheme="minorHAnsi"/>
          <w:sz w:val="22"/>
          <w:szCs w:val="22"/>
        </w:rPr>
      </w:pPr>
    </w:p>
    <w:p w14:paraId="588BEA5F" w14:textId="77777777" w:rsidR="00627CA8" w:rsidRPr="00096761" w:rsidRDefault="00627CA8" w:rsidP="00627CA8">
      <w:pPr>
        <w:pStyle w:val="BodyText"/>
        <w:tabs>
          <w:tab w:val="clear" w:pos="3402"/>
        </w:tabs>
        <w:spacing w:line="276" w:lineRule="auto"/>
        <w:ind w:left="709"/>
        <w:rPr>
          <w:rFonts w:asciiTheme="minorHAnsi" w:hAnsiTheme="minorHAnsi" w:cstheme="minorHAnsi"/>
          <w:b/>
          <w:sz w:val="22"/>
          <w:szCs w:val="22"/>
        </w:rPr>
      </w:pPr>
      <w:r w:rsidRPr="00096761">
        <w:rPr>
          <w:rFonts w:asciiTheme="minorHAnsi" w:hAnsiTheme="minorHAnsi" w:cstheme="minorHAnsi"/>
          <w:i/>
          <w:sz w:val="22"/>
          <w:szCs w:val="22"/>
        </w:rPr>
        <w:t>Note:</w:t>
      </w:r>
      <w:r w:rsidRPr="00096761">
        <w:rPr>
          <w:rFonts w:asciiTheme="minorHAnsi" w:hAnsiTheme="minorHAnsi" w:cstheme="minorHAnsi"/>
          <w:sz w:val="22"/>
          <w:szCs w:val="22"/>
        </w:rPr>
        <w:t xml:space="preserve"> Different from the actor coding, in this variable the EU needs to be mentioned only once to code as mentioned. </w:t>
      </w:r>
    </w:p>
    <w:p w14:paraId="0AAB1CB3" w14:textId="77777777" w:rsidR="00827211" w:rsidRPr="00096761" w:rsidRDefault="00827211" w:rsidP="00827211">
      <w:pPr>
        <w:pStyle w:val="BodyText"/>
        <w:tabs>
          <w:tab w:val="left" w:pos="720"/>
        </w:tabs>
        <w:spacing w:line="276" w:lineRule="auto"/>
        <w:ind w:left="709" w:hanging="709"/>
        <w:rPr>
          <w:rFonts w:asciiTheme="minorHAnsi" w:hAnsiTheme="minorHAnsi" w:cstheme="minorHAnsi"/>
          <w:sz w:val="22"/>
          <w:szCs w:val="22"/>
        </w:rPr>
      </w:pPr>
    </w:p>
    <w:p w14:paraId="6178BEDD" w14:textId="77777777" w:rsidR="00827211" w:rsidRPr="00096761" w:rsidRDefault="00827211" w:rsidP="00827211">
      <w:pPr>
        <w:pStyle w:val="Lijstalinea1"/>
        <w:tabs>
          <w:tab w:val="left" w:pos="1985"/>
        </w:tabs>
        <w:spacing w:line="276" w:lineRule="auto"/>
        <w:ind w:left="1418"/>
        <w:rPr>
          <w:rFonts w:asciiTheme="minorHAnsi" w:hAnsiTheme="minorHAnsi" w:cstheme="minorHAnsi"/>
          <w:sz w:val="22"/>
          <w:lang w:val="en-US"/>
        </w:rPr>
      </w:pPr>
      <w:r w:rsidRPr="00096761">
        <w:rPr>
          <w:rFonts w:asciiTheme="minorHAnsi" w:hAnsiTheme="minorHAnsi" w:cstheme="minorHAnsi"/>
          <w:sz w:val="22"/>
          <w:lang w:val="en-US"/>
        </w:rPr>
        <w:t xml:space="preserve">9 = </w:t>
      </w:r>
      <w:r w:rsidRPr="00096761">
        <w:rPr>
          <w:rFonts w:asciiTheme="minorHAnsi" w:hAnsiTheme="minorHAnsi" w:cstheme="minorHAnsi"/>
          <w:sz w:val="22"/>
          <w:lang w:val="en-US"/>
        </w:rPr>
        <w:tab/>
        <w:t>not applicable / not mentioned</w:t>
      </w:r>
    </w:p>
    <w:p w14:paraId="703F1B32" w14:textId="77777777" w:rsidR="00827211" w:rsidRPr="00096761" w:rsidRDefault="00827211" w:rsidP="00827211">
      <w:pPr>
        <w:pStyle w:val="Lijstalinea1"/>
        <w:tabs>
          <w:tab w:val="left" w:pos="1985"/>
        </w:tabs>
        <w:spacing w:line="480" w:lineRule="auto"/>
        <w:ind w:left="1418"/>
        <w:rPr>
          <w:rFonts w:asciiTheme="minorHAnsi" w:hAnsiTheme="minorHAnsi" w:cstheme="minorHAnsi"/>
          <w:sz w:val="22"/>
          <w:lang w:val="en-US"/>
        </w:rPr>
      </w:pPr>
      <w:r w:rsidRPr="00096761">
        <w:rPr>
          <w:rFonts w:asciiTheme="minorHAnsi" w:hAnsiTheme="minorHAnsi" w:cstheme="minorHAnsi"/>
          <w:sz w:val="22"/>
          <w:lang w:val="en-US"/>
        </w:rPr>
        <w:t xml:space="preserve">0 = </w:t>
      </w:r>
      <w:r w:rsidRPr="00096761">
        <w:rPr>
          <w:rFonts w:asciiTheme="minorHAnsi" w:hAnsiTheme="minorHAnsi" w:cstheme="minorHAnsi"/>
          <w:sz w:val="22"/>
          <w:lang w:val="en-US"/>
        </w:rPr>
        <w:tab/>
        <w:t>mentioned but not evaluated</w:t>
      </w:r>
    </w:p>
    <w:p w14:paraId="4003311E" w14:textId="77777777" w:rsidR="00827211" w:rsidRPr="00096761" w:rsidRDefault="00827211" w:rsidP="00827211">
      <w:pPr>
        <w:pStyle w:val="Lijstalinea1"/>
        <w:tabs>
          <w:tab w:val="left" w:pos="1985"/>
        </w:tabs>
        <w:spacing w:line="276" w:lineRule="auto"/>
        <w:ind w:left="1418"/>
        <w:rPr>
          <w:rFonts w:asciiTheme="minorHAnsi" w:hAnsiTheme="minorHAnsi" w:cstheme="minorHAnsi"/>
          <w:sz w:val="22"/>
          <w:lang w:val="en-US"/>
        </w:rPr>
      </w:pPr>
      <w:r w:rsidRPr="00096761">
        <w:rPr>
          <w:rFonts w:asciiTheme="minorHAnsi" w:hAnsiTheme="minorHAnsi" w:cstheme="minorHAnsi"/>
          <w:sz w:val="22"/>
          <w:lang w:val="en-US"/>
        </w:rPr>
        <w:t xml:space="preserve">1 = </w:t>
      </w:r>
      <w:r w:rsidRPr="00096761">
        <w:rPr>
          <w:rFonts w:asciiTheme="minorHAnsi" w:hAnsiTheme="minorHAnsi" w:cstheme="minorHAnsi"/>
          <w:sz w:val="22"/>
          <w:lang w:val="en-US"/>
        </w:rPr>
        <w:tab/>
        <w:t>negative</w:t>
      </w:r>
    </w:p>
    <w:p w14:paraId="558031BA" w14:textId="77777777" w:rsidR="00827211" w:rsidRPr="00096761" w:rsidRDefault="00827211" w:rsidP="00827211">
      <w:pPr>
        <w:pStyle w:val="Lijstalinea1"/>
        <w:tabs>
          <w:tab w:val="left" w:pos="1985"/>
        </w:tabs>
        <w:spacing w:line="276" w:lineRule="auto"/>
        <w:ind w:left="1418"/>
        <w:rPr>
          <w:rFonts w:asciiTheme="minorHAnsi" w:hAnsiTheme="minorHAnsi" w:cstheme="minorHAnsi"/>
          <w:sz w:val="22"/>
          <w:lang w:val="en-US"/>
        </w:rPr>
      </w:pPr>
      <w:r w:rsidRPr="00096761">
        <w:rPr>
          <w:rFonts w:asciiTheme="minorHAnsi" w:hAnsiTheme="minorHAnsi" w:cstheme="minorHAnsi"/>
          <w:sz w:val="22"/>
          <w:lang w:val="en-US"/>
        </w:rPr>
        <w:t xml:space="preserve">2 = </w:t>
      </w:r>
      <w:r w:rsidRPr="00096761">
        <w:rPr>
          <w:rFonts w:asciiTheme="minorHAnsi" w:hAnsiTheme="minorHAnsi" w:cstheme="minorHAnsi"/>
          <w:sz w:val="22"/>
          <w:lang w:val="en-US"/>
        </w:rPr>
        <w:tab/>
        <w:t>rather negative</w:t>
      </w:r>
    </w:p>
    <w:p w14:paraId="320080A4" w14:textId="77777777" w:rsidR="00827211" w:rsidRPr="00096761" w:rsidRDefault="00827211" w:rsidP="00827211">
      <w:pPr>
        <w:pStyle w:val="Lijstalinea1"/>
        <w:tabs>
          <w:tab w:val="left" w:pos="1985"/>
        </w:tabs>
        <w:spacing w:line="276" w:lineRule="auto"/>
        <w:ind w:left="1418"/>
        <w:rPr>
          <w:rFonts w:asciiTheme="minorHAnsi" w:hAnsiTheme="minorHAnsi" w:cstheme="minorHAnsi"/>
          <w:sz w:val="22"/>
          <w:lang w:val="en-US"/>
        </w:rPr>
      </w:pPr>
      <w:r w:rsidRPr="00096761">
        <w:rPr>
          <w:rFonts w:asciiTheme="minorHAnsi" w:hAnsiTheme="minorHAnsi" w:cstheme="minorHAnsi"/>
          <w:sz w:val="22"/>
          <w:lang w:val="en-US"/>
        </w:rPr>
        <w:t xml:space="preserve">3 = </w:t>
      </w:r>
      <w:r w:rsidRPr="00096761">
        <w:rPr>
          <w:rFonts w:asciiTheme="minorHAnsi" w:hAnsiTheme="minorHAnsi" w:cstheme="minorHAnsi"/>
          <w:sz w:val="22"/>
          <w:lang w:val="en-US"/>
        </w:rPr>
        <w:tab/>
        <w:t>balanced/mixed</w:t>
      </w:r>
    </w:p>
    <w:p w14:paraId="5853E5C6" w14:textId="77777777" w:rsidR="00827211" w:rsidRPr="00096761" w:rsidRDefault="00827211" w:rsidP="00827211">
      <w:pPr>
        <w:pStyle w:val="Lijstalinea1"/>
        <w:tabs>
          <w:tab w:val="left" w:pos="1985"/>
        </w:tabs>
        <w:spacing w:line="276" w:lineRule="auto"/>
        <w:ind w:left="1418"/>
        <w:rPr>
          <w:rFonts w:asciiTheme="minorHAnsi" w:hAnsiTheme="minorHAnsi" w:cstheme="minorHAnsi"/>
          <w:sz w:val="22"/>
          <w:lang w:val="en-US"/>
        </w:rPr>
      </w:pPr>
      <w:r w:rsidRPr="00096761">
        <w:rPr>
          <w:rFonts w:asciiTheme="minorHAnsi" w:hAnsiTheme="minorHAnsi" w:cstheme="minorHAnsi"/>
          <w:sz w:val="22"/>
          <w:lang w:val="en-US"/>
        </w:rPr>
        <w:t>4 =</w:t>
      </w:r>
      <w:r w:rsidRPr="00096761">
        <w:rPr>
          <w:rFonts w:asciiTheme="minorHAnsi" w:hAnsiTheme="minorHAnsi" w:cstheme="minorHAnsi"/>
          <w:sz w:val="22"/>
          <w:lang w:val="en-US"/>
        </w:rPr>
        <w:tab/>
        <w:t>rather positive</w:t>
      </w:r>
    </w:p>
    <w:p w14:paraId="25A2C0BC" w14:textId="77777777" w:rsidR="00827211" w:rsidRPr="00096761" w:rsidRDefault="00827211" w:rsidP="00827211">
      <w:pPr>
        <w:pStyle w:val="Lijstalinea1"/>
        <w:tabs>
          <w:tab w:val="left" w:pos="1985"/>
        </w:tabs>
        <w:spacing w:line="276" w:lineRule="auto"/>
        <w:ind w:left="1418"/>
        <w:rPr>
          <w:rStyle w:val="CommentReference"/>
          <w:rFonts w:asciiTheme="minorHAnsi" w:hAnsiTheme="minorHAnsi"/>
          <w:lang w:val="en-US"/>
        </w:rPr>
      </w:pPr>
      <w:r w:rsidRPr="00096761">
        <w:rPr>
          <w:rFonts w:asciiTheme="minorHAnsi" w:hAnsiTheme="minorHAnsi" w:cstheme="minorHAnsi"/>
          <w:sz w:val="22"/>
          <w:lang w:val="en-US"/>
        </w:rPr>
        <w:t xml:space="preserve">5 = </w:t>
      </w:r>
      <w:r w:rsidRPr="00096761">
        <w:rPr>
          <w:rFonts w:asciiTheme="minorHAnsi" w:hAnsiTheme="minorHAnsi" w:cstheme="minorHAnsi"/>
          <w:sz w:val="22"/>
          <w:lang w:val="en-US"/>
        </w:rPr>
        <w:tab/>
        <w:t>positive</w:t>
      </w:r>
      <w:r w:rsidRPr="00096761">
        <w:rPr>
          <w:rStyle w:val="CommentReference"/>
          <w:rFonts w:asciiTheme="minorHAnsi" w:eastAsiaTheme="minorHAnsi" w:hAnsiTheme="minorHAnsi" w:cstheme="minorBidi"/>
          <w:sz w:val="22"/>
          <w:szCs w:val="22"/>
          <w:lang w:val="en-GB"/>
        </w:rPr>
        <w:t xml:space="preserve"> </w:t>
      </w:r>
    </w:p>
    <w:p w14:paraId="6FC8C409" w14:textId="77777777" w:rsidR="00827211" w:rsidRPr="00096761" w:rsidRDefault="00827211" w:rsidP="00827211">
      <w:pPr>
        <w:spacing w:before="0" w:beforeAutospacing="0" w:after="200" w:afterAutospacing="0"/>
        <w:rPr>
          <w:rFonts w:eastAsia="Times New Roman" w:cstheme="minorHAnsi"/>
          <w:lang w:val="en-US"/>
        </w:rPr>
      </w:pPr>
    </w:p>
    <w:p w14:paraId="04158203" w14:textId="77777777" w:rsidR="00827211" w:rsidRPr="00096761" w:rsidRDefault="00827211" w:rsidP="00827211">
      <w:pPr>
        <w:pStyle w:val="BodyText"/>
        <w:tabs>
          <w:tab w:val="left" w:pos="720"/>
          <w:tab w:val="left" w:pos="4111"/>
        </w:tabs>
        <w:spacing w:line="276" w:lineRule="auto"/>
        <w:ind w:left="709"/>
        <w:rPr>
          <w:rFonts w:asciiTheme="minorHAnsi" w:hAnsiTheme="minorHAnsi" w:cstheme="minorHAnsi"/>
          <w:i/>
          <w:sz w:val="22"/>
          <w:szCs w:val="22"/>
        </w:rPr>
      </w:pPr>
      <w:r w:rsidRPr="00096761">
        <w:rPr>
          <w:rFonts w:asciiTheme="minorHAnsi" w:hAnsiTheme="minorHAnsi" w:cstheme="minorHAnsi"/>
          <w:i/>
          <w:sz w:val="22"/>
          <w:szCs w:val="22"/>
        </w:rPr>
        <w:t>Examples of when the EU is NOT mentioned (</w:t>
      </w:r>
      <w:r w:rsidRPr="00096761">
        <w:rPr>
          <w:rFonts w:asciiTheme="minorHAnsi" w:hAnsiTheme="minorHAnsi"/>
          <w:i/>
          <w:sz w:val="22"/>
          <w:szCs w:val="22"/>
          <w:lang w:val="nl-NL" w:eastAsia="de-DE"/>
        </w:rPr>
        <w:sym w:font="Wingdings 3" w:char="F067"/>
      </w:r>
      <w:r w:rsidRPr="00096761">
        <w:rPr>
          <w:rFonts w:asciiTheme="minorHAnsi" w:hAnsiTheme="minorHAnsi"/>
          <w:i/>
          <w:sz w:val="22"/>
          <w:szCs w:val="22"/>
          <w:lang w:eastAsia="de-DE"/>
        </w:rPr>
        <w:t xml:space="preserve"> </w:t>
      </w:r>
      <w:r w:rsidRPr="00096761">
        <w:rPr>
          <w:rFonts w:asciiTheme="minorHAnsi" w:hAnsiTheme="minorHAnsi" w:cstheme="minorHAnsi"/>
          <w:i/>
          <w:sz w:val="22"/>
          <w:szCs w:val="22"/>
          <w:lang w:eastAsia="de-DE"/>
        </w:rPr>
        <w:t>Code: 9):</w:t>
      </w:r>
      <w:r w:rsidRPr="00096761">
        <w:rPr>
          <w:rFonts w:asciiTheme="minorHAnsi" w:hAnsiTheme="minorHAnsi" w:cstheme="minorHAnsi"/>
          <w:i/>
          <w:sz w:val="22"/>
          <w:szCs w:val="22"/>
        </w:rPr>
        <w:t xml:space="preserve"> </w:t>
      </w:r>
    </w:p>
    <w:p w14:paraId="48296091" w14:textId="77777777" w:rsidR="00827211" w:rsidRPr="00096761" w:rsidRDefault="00827211" w:rsidP="00827211">
      <w:pPr>
        <w:pStyle w:val="BodyText"/>
        <w:tabs>
          <w:tab w:val="left" w:pos="720"/>
          <w:tab w:val="left" w:pos="4111"/>
        </w:tabs>
        <w:spacing w:line="276" w:lineRule="auto"/>
        <w:ind w:left="709"/>
        <w:rPr>
          <w:rFonts w:asciiTheme="minorHAnsi" w:hAnsiTheme="minorHAnsi" w:cstheme="minorHAnsi"/>
          <w:sz w:val="22"/>
          <w:szCs w:val="22"/>
        </w:rPr>
      </w:pPr>
      <w:r w:rsidRPr="00096761">
        <w:rPr>
          <w:rFonts w:asciiTheme="minorHAnsi" w:hAnsiTheme="minorHAnsi" w:cstheme="minorHAnsi"/>
          <w:sz w:val="22"/>
          <w:szCs w:val="22"/>
        </w:rPr>
        <w:t>“</w:t>
      </w:r>
      <w:proofErr w:type="spellStart"/>
      <w:r w:rsidRPr="00096761">
        <w:rPr>
          <w:rFonts w:asciiTheme="minorHAnsi" w:hAnsiTheme="minorHAnsi" w:cstheme="minorHAnsi"/>
          <w:sz w:val="22"/>
          <w:szCs w:val="22"/>
        </w:rPr>
        <w:t>Euroscepticism</w:t>
      </w:r>
      <w:proofErr w:type="spellEnd"/>
      <w:r w:rsidRPr="00096761">
        <w:rPr>
          <w:rFonts w:asciiTheme="minorHAnsi" w:hAnsiTheme="minorHAnsi" w:cstheme="minorHAnsi"/>
          <w:sz w:val="22"/>
          <w:szCs w:val="22"/>
        </w:rPr>
        <w:t xml:space="preserve"> is booming in the Netherlands.” </w:t>
      </w:r>
    </w:p>
    <w:p w14:paraId="766A6C58" w14:textId="77777777" w:rsidR="00827211" w:rsidRPr="00096761" w:rsidRDefault="00827211" w:rsidP="00827211">
      <w:pPr>
        <w:pStyle w:val="BodyText"/>
        <w:tabs>
          <w:tab w:val="left" w:pos="720"/>
          <w:tab w:val="left" w:pos="4111"/>
        </w:tabs>
        <w:spacing w:after="100" w:line="276" w:lineRule="auto"/>
        <w:ind w:left="709"/>
        <w:rPr>
          <w:rFonts w:asciiTheme="minorHAnsi" w:hAnsiTheme="minorHAnsi" w:cstheme="minorHAnsi"/>
          <w:sz w:val="22"/>
          <w:szCs w:val="22"/>
        </w:rPr>
      </w:pPr>
      <w:r w:rsidRPr="00096761">
        <w:rPr>
          <w:rFonts w:asciiTheme="minorHAnsi" w:hAnsiTheme="minorHAnsi" w:cstheme="minorHAnsi"/>
          <w:sz w:val="22"/>
          <w:szCs w:val="22"/>
        </w:rPr>
        <w:t xml:space="preserve">“The EU leaders were satisfied with their decisiveness during the Summit.” </w:t>
      </w:r>
    </w:p>
    <w:p w14:paraId="6BCB6BB8" w14:textId="77777777" w:rsidR="009466C1" w:rsidRPr="00096761" w:rsidRDefault="009466C1" w:rsidP="00827211">
      <w:pPr>
        <w:pStyle w:val="BodyText"/>
        <w:tabs>
          <w:tab w:val="left" w:pos="720"/>
          <w:tab w:val="left" w:pos="4111"/>
        </w:tabs>
        <w:spacing w:line="276" w:lineRule="auto"/>
        <w:ind w:left="709"/>
        <w:rPr>
          <w:rFonts w:asciiTheme="minorHAnsi" w:hAnsiTheme="minorHAnsi" w:cstheme="minorHAnsi"/>
          <w:i/>
          <w:sz w:val="22"/>
          <w:szCs w:val="22"/>
        </w:rPr>
      </w:pPr>
    </w:p>
    <w:p w14:paraId="75F06681" w14:textId="77777777" w:rsidR="00827211" w:rsidRPr="00096761" w:rsidRDefault="00827211" w:rsidP="00827211">
      <w:pPr>
        <w:pStyle w:val="BodyText"/>
        <w:tabs>
          <w:tab w:val="left" w:pos="720"/>
          <w:tab w:val="left" w:pos="4111"/>
        </w:tabs>
        <w:spacing w:line="276" w:lineRule="auto"/>
        <w:ind w:left="709"/>
        <w:rPr>
          <w:rFonts w:asciiTheme="minorHAnsi" w:hAnsiTheme="minorHAnsi" w:cstheme="minorHAnsi"/>
          <w:i/>
          <w:sz w:val="22"/>
          <w:szCs w:val="22"/>
        </w:rPr>
      </w:pPr>
      <w:r w:rsidRPr="00096761">
        <w:rPr>
          <w:rFonts w:asciiTheme="minorHAnsi" w:hAnsiTheme="minorHAnsi" w:cstheme="minorHAnsi"/>
          <w:i/>
          <w:sz w:val="22"/>
          <w:szCs w:val="22"/>
        </w:rPr>
        <w:t>Examples of when the EU is mentioned but NOT evaluated (</w:t>
      </w:r>
      <w:r w:rsidRPr="00096761">
        <w:rPr>
          <w:rFonts w:asciiTheme="minorHAnsi" w:hAnsiTheme="minorHAnsi"/>
          <w:i/>
          <w:sz w:val="22"/>
          <w:szCs w:val="22"/>
          <w:lang w:val="nl-NL" w:eastAsia="de-DE"/>
        </w:rPr>
        <w:sym w:font="Wingdings 3" w:char="F067"/>
      </w:r>
      <w:r w:rsidRPr="00096761">
        <w:rPr>
          <w:rFonts w:asciiTheme="minorHAnsi" w:hAnsiTheme="minorHAnsi"/>
          <w:i/>
          <w:sz w:val="22"/>
          <w:szCs w:val="22"/>
          <w:lang w:eastAsia="de-DE"/>
        </w:rPr>
        <w:t xml:space="preserve"> </w:t>
      </w:r>
      <w:r w:rsidRPr="00096761">
        <w:rPr>
          <w:rFonts w:asciiTheme="minorHAnsi" w:hAnsiTheme="minorHAnsi" w:cstheme="minorHAnsi"/>
          <w:i/>
          <w:sz w:val="22"/>
          <w:szCs w:val="22"/>
          <w:lang w:eastAsia="de-DE"/>
        </w:rPr>
        <w:t>Code: 0)</w:t>
      </w:r>
      <w:r w:rsidRPr="00096761">
        <w:rPr>
          <w:rFonts w:asciiTheme="minorHAnsi" w:hAnsiTheme="minorHAnsi" w:cstheme="minorHAnsi"/>
          <w:i/>
          <w:sz w:val="22"/>
          <w:szCs w:val="22"/>
        </w:rPr>
        <w:t xml:space="preserve">: </w:t>
      </w:r>
    </w:p>
    <w:p w14:paraId="22995C06" w14:textId="77777777" w:rsidR="00827211" w:rsidRPr="00096761" w:rsidRDefault="00827211" w:rsidP="00827211">
      <w:pPr>
        <w:pStyle w:val="BodyText"/>
        <w:tabs>
          <w:tab w:val="left" w:pos="720"/>
          <w:tab w:val="left" w:pos="4111"/>
        </w:tabs>
        <w:spacing w:line="276" w:lineRule="auto"/>
        <w:ind w:left="709"/>
        <w:rPr>
          <w:rFonts w:asciiTheme="minorHAnsi" w:hAnsiTheme="minorHAnsi" w:cstheme="minorHAnsi"/>
          <w:sz w:val="22"/>
          <w:szCs w:val="22"/>
        </w:rPr>
      </w:pPr>
      <w:r w:rsidRPr="00096761">
        <w:rPr>
          <w:rFonts w:asciiTheme="minorHAnsi" w:hAnsiTheme="minorHAnsi" w:cstheme="minorHAnsi"/>
          <w:sz w:val="22"/>
          <w:szCs w:val="22"/>
        </w:rPr>
        <w:t>“The EU signed a historical agreement with the US”</w:t>
      </w:r>
    </w:p>
    <w:p w14:paraId="706C2114" w14:textId="77777777" w:rsidR="00827211" w:rsidRPr="00096761" w:rsidRDefault="00827211" w:rsidP="00827211">
      <w:pPr>
        <w:pStyle w:val="BodyText"/>
        <w:tabs>
          <w:tab w:val="left" w:pos="720"/>
          <w:tab w:val="left" w:pos="4111"/>
        </w:tabs>
        <w:spacing w:line="276" w:lineRule="auto"/>
        <w:ind w:left="709"/>
        <w:rPr>
          <w:rFonts w:asciiTheme="minorHAnsi" w:hAnsiTheme="minorHAnsi" w:cstheme="minorHAnsi"/>
          <w:sz w:val="22"/>
          <w:szCs w:val="22"/>
        </w:rPr>
      </w:pPr>
      <w:r w:rsidRPr="00096761">
        <w:rPr>
          <w:rFonts w:asciiTheme="minorHAnsi" w:hAnsiTheme="minorHAnsi" w:cstheme="minorHAnsi"/>
          <w:sz w:val="22"/>
          <w:szCs w:val="22"/>
        </w:rPr>
        <w:t>“The Lisbon Treaty will enable the EU to become more democratic.”</w:t>
      </w:r>
    </w:p>
    <w:p w14:paraId="7F3DE05E" w14:textId="77777777" w:rsidR="00827211" w:rsidRPr="00096761" w:rsidRDefault="00827211" w:rsidP="00827211">
      <w:pPr>
        <w:pStyle w:val="BodyText"/>
        <w:tabs>
          <w:tab w:val="left" w:pos="720"/>
          <w:tab w:val="left" w:pos="4111"/>
        </w:tabs>
        <w:spacing w:after="100" w:line="276" w:lineRule="auto"/>
        <w:ind w:left="709"/>
        <w:rPr>
          <w:rFonts w:asciiTheme="minorHAnsi" w:hAnsiTheme="minorHAnsi" w:cstheme="minorHAnsi"/>
          <w:sz w:val="22"/>
          <w:szCs w:val="22"/>
        </w:rPr>
      </w:pPr>
      <w:r w:rsidRPr="00096761">
        <w:rPr>
          <w:rFonts w:asciiTheme="minorHAnsi" w:hAnsiTheme="minorHAnsi" w:cstheme="minorHAnsi"/>
          <w:sz w:val="22"/>
          <w:szCs w:val="22"/>
        </w:rPr>
        <w:t xml:space="preserve"> “By giving away emission rights for free, the EU does not push industries towards a cleaner production.”</w:t>
      </w:r>
    </w:p>
    <w:p w14:paraId="03D569C4" w14:textId="77777777" w:rsidR="00827211" w:rsidRPr="00096761" w:rsidRDefault="00827211" w:rsidP="00827211">
      <w:pPr>
        <w:pStyle w:val="BodyText"/>
        <w:tabs>
          <w:tab w:val="left" w:pos="720"/>
          <w:tab w:val="left" w:pos="4111"/>
        </w:tabs>
        <w:spacing w:line="276" w:lineRule="auto"/>
        <w:ind w:left="709"/>
        <w:rPr>
          <w:rFonts w:asciiTheme="minorHAnsi" w:hAnsiTheme="minorHAnsi" w:cstheme="minorHAnsi"/>
          <w:i/>
          <w:sz w:val="22"/>
          <w:szCs w:val="22"/>
        </w:rPr>
      </w:pPr>
      <w:r w:rsidRPr="00096761">
        <w:rPr>
          <w:rFonts w:asciiTheme="minorHAnsi" w:hAnsiTheme="minorHAnsi" w:cstheme="minorHAnsi"/>
          <w:i/>
          <w:sz w:val="22"/>
          <w:szCs w:val="22"/>
        </w:rPr>
        <w:t>Examples of when the EU is negatively evaluated (</w:t>
      </w:r>
      <w:r w:rsidRPr="00096761">
        <w:rPr>
          <w:rFonts w:asciiTheme="minorHAnsi" w:hAnsiTheme="minorHAnsi"/>
          <w:i/>
          <w:sz w:val="22"/>
          <w:szCs w:val="22"/>
          <w:lang w:val="nl-NL" w:eastAsia="de-DE"/>
        </w:rPr>
        <w:sym w:font="Wingdings 3" w:char="F067"/>
      </w:r>
      <w:r w:rsidRPr="00096761">
        <w:rPr>
          <w:rFonts w:asciiTheme="minorHAnsi" w:hAnsiTheme="minorHAnsi"/>
          <w:i/>
          <w:sz w:val="22"/>
          <w:szCs w:val="22"/>
          <w:lang w:eastAsia="de-DE"/>
        </w:rPr>
        <w:t xml:space="preserve"> </w:t>
      </w:r>
      <w:r w:rsidRPr="00096761">
        <w:rPr>
          <w:rFonts w:asciiTheme="minorHAnsi" w:hAnsiTheme="minorHAnsi" w:cstheme="minorHAnsi"/>
          <w:i/>
          <w:sz w:val="22"/>
          <w:szCs w:val="22"/>
          <w:lang w:eastAsia="de-DE"/>
        </w:rPr>
        <w:t>Code: 1)</w:t>
      </w:r>
      <w:r w:rsidRPr="00096761">
        <w:rPr>
          <w:rFonts w:asciiTheme="minorHAnsi" w:hAnsiTheme="minorHAnsi" w:cstheme="minorHAnsi"/>
          <w:i/>
          <w:sz w:val="22"/>
          <w:szCs w:val="22"/>
        </w:rPr>
        <w:t>:</w:t>
      </w:r>
    </w:p>
    <w:p w14:paraId="2D47422C" w14:textId="77777777" w:rsidR="00827211" w:rsidRPr="00096761" w:rsidRDefault="00827211" w:rsidP="00827211">
      <w:pPr>
        <w:pStyle w:val="BodyText"/>
        <w:tabs>
          <w:tab w:val="left" w:pos="720"/>
          <w:tab w:val="left" w:pos="4111"/>
        </w:tabs>
        <w:spacing w:line="276" w:lineRule="auto"/>
        <w:ind w:left="709"/>
        <w:rPr>
          <w:rFonts w:asciiTheme="minorHAnsi" w:hAnsiTheme="minorHAnsi" w:cstheme="minorHAnsi"/>
          <w:sz w:val="22"/>
          <w:szCs w:val="22"/>
        </w:rPr>
      </w:pPr>
      <w:r w:rsidRPr="00096761">
        <w:rPr>
          <w:rFonts w:asciiTheme="minorHAnsi" w:hAnsiTheme="minorHAnsi" w:cstheme="minorHAnsi"/>
          <w:sz w:val="22"/>
          <w:szCs w:val="22"/>
        </w:rPr>
        <w:t xml:space="preserve">“The EU is </w:t>
      </w:r>
      <w:r w:rsidRPr="00096761">
        <w:rPr>
          <w:rFonts w:asciiTheme="minorHAnsi" w:hAnsiTheme="minorHAnsi" w:cstheme="minorHAnsi"/>
          <w:i/>
          <w:sz w:val="22"/>
          <w:szCs w:val="22"/>
        </w:rPr>
        <w:t>failing</w:t>
      </w:r>
      <w:r w:rsidRPr="00096761">
        <w:rPr>
          <w:rFonts w:asciiTheme="minorHAnsi" w:hAnsiTheme="minorHAnsi" w:cstheme="minorHAnsi"/>
          <w:sz w:val="22"/>
          <w:szCs w:val="22"/>
        </w:rPr>
        <w:t xml:space="preserve"> to push industries towards a cleaner production.”</w:t>
      </w:r>
    </w:p>
    <w:p w14:paraId="21C24DC8" w14:textId="77777777" w:rsidR="00827211" w:rsidRPr="00096761" w:rsidRDefault="00827211" w:rsidP="00827211">
      <w:pPr>
        <w:pStyle w:val="BodyText"/>
        <w:tabs>
          <w:tab w:val="left" w:pos="720"/>
        </w:tabs>
        <w:spacing w:line="240" w:lineRule="auto"/>
        <w:ind w:left="1418" w:hanging="1418"/>
        <w:rPr>
          <w:rFonts w:asciiTheme="minorHAnsi" w:hAnsiTheme="minorHAnsi" w:cstheme="minorHAnsi"/>
          <w:sz w:val="22"/>
          <w:szCs w:val="22"/>
        </w:rPr>
      </w:pPr>
    </w:p>
    <w:p w14:paraId="362EA32F" w14:textId="77777777" w:rsidR="00827211" w:rsidRPr="00096761" w:rsidRDefault="00827211" w:rsidP="00827211">
      <w:pPr>
        <w:pStyle w:val="BodyText"/>
        <w:tabs>
          <w:tab w:val="left" w:pos="720"/>
        </w:tabs>
        <w:spacing w:line="240" w:lineRule="auto"/>
        <w:ind w:left="1418" w:hanging="1418"/>
        <w:rPr>
          <w:rFonts w:asciiTheme="minorHAnsi" w:hAnsiTheme="minorHAnsi" w:cstheme="minorHAnsi"/>
          <w:sz w:val="22"/>
          <w:szCs w:val="22"/>
        </w:rPr>
      </w:pPr>
    </w:p>
    <w:p w14:paraId="36371E63" w14:textId="77777777" w:rsidR="00431977" w:rsidRPr="00096761" w:rsidRDefault="00827211" w:rsidP="00827211">
      <w:pPr>
        <w:pStyle w:val="BodyText"/>
        <w:tabs>
          <w:tab w:val="left" w:pos="720"/>
        </w:tabs>
        <w:spacing w:line="276" w:lineRule="auto"/>
        <w:ind w:left="1418" w:hanging="1418"/>
        <w:rPr>
          <w:rFonts w:asciiTheme="minorHAnsi" w:hAnsiTheme="minorHAnsi" w:cstheme="minorHAnsi"/>
          <w:sz w:val="22"/>
          <w:szCs w:val="22"/>
        </w:rPr>
      </w:pPr>
      <w:r w:rsidRPr="00096761">
        <w:rPr>
          <w:rFonts w:asciiTheme="minorHAnsi" w:hAnsiTheme="minorHAnsi" w:cstheme="minorHAnsi"/>
          <w:b/>
          <w:sz w:val="22"/>
          <w:szCs w:val="22"/>
        </w:rPr>
        <w:t>V</w:t>
      </w:r>
      <w:r w:rsidR="0074026A" w:rsidRPr="00096761">
        <w:rPr>
          <w:rFonts w:asciiTheme="minorHAnsi" w:hAnsiTheme="minorHAnsi" w:cstheme="minorHAnsi"/>
          <w:b/>
          <w:sz w:val="22"/>
          <w:szCs w:val="22"/>
        </w:rPr>
        <w:t>12</w:t>
      </w:r>
      <w:r w:rsidRPr="00096761">
        <w:rPr>
          <w:rFonts w:asciiTheme="minorHAnsi" w:hAnsiTheme="minorHAnsi" w:cstheme="minorHAnsi"/>
          <w:b/>
          <w:sz w:val="22"/>
          <w:szCs w:val="22"/>
        </w:rPr>
        <w:tab/>
        <w:t xml:space="preserve">Explicitly: </w:t>
      </w:r>
      <w:r w:rsidRPr="00096761">
        <w:rPr>
          <w:rFonts w:asciiTheme="minorHAnsi" w:hAnsiTheme="minorHAnsi" w:cstheme="minorHAnsi"/>
          <w:sz w:val="22"/>
          <w:szCs w:val="22"/>
        </w:rPr>
        <w:t xml:space="preserve">Does the story </w:t>
      </w:r>
      <w:r w:rsidRPr="00096761">
        <w:rPr>
          <w:rFonts w:asciiTheme="minorHAnsi" w:hAnsiTheme="minorHAnsi" w:cstheme="minorHAnsi"/>
          <w:b/>
          <w:sz w:val="22"/>
          <w:szCs w:val="22"/>
        </w:rPr>
        <w:t>evaluate the European Parliament</w:t>
      </w:r>
      <w:r w:rsidRPr="00096761">
        <w:rPr>
          <w:rFonts w:asciiTheme="minorHAnsi" w:hAnsiTheme="minorHAnsi" w:cstheme="minorHAnsi"/>
          <w:sz w:val="22"/>
          <w:szCs w:val="22"/>
        </w:rPr>
        <w:t>, and if so, how?</w:t>
      </w:r>
    </w:p>
    <w:p w14:paraId="7B958D69" w14:textId="77777777" w:rsidR="00431977" w:rsidRPr="00096761" w:rsidRDefault="00431977" w:rsidP="00827211">
      <w:pPr>
        <w:pStyle w:val="BodyText"/>
        <w:tabs>
          <w:tab w:val="left" w:pos="720"/>
        </w:tabs>
        <w:spacing w:line="276" w:lineRule="auto"/>
        <w:ind w:left="1418" w:hanging="1418"/>
        <w:rPr>
          <w:rFonts w:asciiTheme="minorHAnsi" w:hAnsiTheme="minorHAnsi" w:cstheme="minorHAnsi"/>
          <w:b/>
          <w:sz w:val="22"/>
          <w:szCs w:val="22"/>
        </w:rPr>
      </w:pPr>
    </w:p>
    <w:p w14:paraId="335EDFFE" w14:textId="77777777" w:rsidR="00827211" w:rsidRPr="00096761" w:rsidRDefault="00431977" w:rsidP="00CF63D5">
      <w:pPr>
        <w:pStyle w:val="BodyText"/>
        <w:tabs>
          <w:tab w:val="clear" w:pos="3402"/>
        </w:tabs>
        <w:spacing w:line="276" w:lineRule="auto"/>
        <w:ind w:left="709"/>
        <w:rPr>
          <w:rFonts w:asciiTheme="minorHAnsi" w:hAnsiTheme="minorHAnsi" w:cstheme="minorHAnsi"/>
          <w:b/>
          <w:sz w:val="22"/>
          <w:szCs w:val="22"/>
        </w:rPr>
      </w:pPr>
      <w:r w:rsidRPr="00096761">
        <w:rPr>
          <w:rFonts w:asciiTheme="minorHAnsi" w:hAnsiTheme="minorHAnsi" w:cstheme="minorHAnsi"/>
          <w:i/>
          <w:sz w:val="22"/>
          <w:szCs w:val="22"/>
        </w:rPr>
        <w:lastRenderedPageBreak/>
        <w:t>Note:</w:t>
      </w:r>
      <w:r w:rsidRPr="00096761">
        <w:rPr>
          <w:rFonts w:asciiTheme="minorHAnsi" w:hAnsiTheme="minorHAnsi" w:cstheme="minorHAnsi"/>
          <w:sz w:val="22"/>
          <w:szCs w:val="22"/>
        </w:rPr>
        <w:t xml:space="preserve"> Different from the actor coding, in this variable the EP needs to </w:t>
      </w:r>
      <w:r w:rsidR="00627CA8" w:rsidRPr="00096761">
        <w:rPr>
          <w:rFonts w:asciiTheme="minorHAnsi" w:hAnsiTheme="minorHAnsi" w:cstheme="minorHAnsi"/>
          <w:sz w:val="22"/>
          <w:szCs w:val="22"/>
        </w:rPr>
        <w:t xml:space="preserve">be </w:t>
      </w:r>
      <w:r w:rsidRPr="00096761">
        <w:rPr>
          <w:rFonts w:asciiTheme="minorHAnsi" w:hAnsiTheme="minorHAnsi" w:cstheme="minorHAnsi"/>
          <w:sz w:val="22"/>
          <w:szCs w:val="22"/>
        </w:rPr>
        <w:t xml:space="preserve">mentioned only once to code as mentioned. Also different from the actor coding, also a reference to the EP as a location counts as mentioning the EP. </w:t>
      </w:r>
    </w:p>
    <w:p w14:paraId="59C3EE03" w14:textId="77777777" w:rsidR="00827211" w:rsidRPr="00096761" w:rsidRDefault="00827211" w:rsidP="00827211">
      <w:pPr>
        <w:pStyle w:val="BodyText"/>
        <w:tabs>
          <w:tab w:val="left" w:pos="720"/>
        </w:tabs>
        <w:spacing w:line="276" w:lineRule="auto"/>
        <w:ind w:left="1418" w:hanging="1418"/>
        <w:rPr>
          <w:rFonts w:asciiTheme="minorHAnsi" w:hAnsiTheme="minorHAnsi" w:cstheme="minorHAnsi"/>
          <w:sz w:val="22"/>
          <w:szCs w:val="22"/>
        </w:rPr>
      </w:pPr>
    </w:p>
    <w:p w14:paraId="4C8EC1A8" w14:textId="77777777" w:rsidR="00827211" w:rsidRPr="00096761" w:rsidRDefault="00827211" w:rsidP="00827211">
      <w:pPr>
        <w:pStyle w:val="Lijstalinea1"/>
        <w:tabs>
          <w:tab w:val="left" w:pos="1985"/>
        </w:tabs>
        <w:spacing w:line="276" w:lineRule="auto"/>
        <w:ind w:left="1418"/>
        <w:rPr>
          <w:rFonts w:asciiTheme="minorHAnsi" w:hAnsiTheme="minorHAnsi" w:cstheme="minorHAnsi"/>
          <w:sz w:val="22"/>
          <w:lang w:val="en-US"/>
        </w:rPr>
      </w:pPr>
      <w:r w:rsidRPr="00096761">
        <w:rPr>
          <w:rFonts w:asciiTheme="minorHAnsi" w:hAnsiTheme="minorHAnsi" w:cstheme="minorHAnsi"/>
          <w:sz w:val="22"/>
          <w:lang w:val="en-US"/>
        </w:rPr>
        <w:t>9 =</w:t>
      </w:r>
      <w:r w:rsidRPr="00096761">
        <w:rPr>
          <w:rFonts w:asciiTheme="minorHAnsi" w:hAnsiTheme="minorHAnsi" w:cstheme="minorHAnsi"/>
          <w:sz w:val="22"/>
          <w:lang w:val="en-US"/>
        </w:rPr>
        <w:tab/>
        <w:t>not applicable / not mentioned</w:t>
      </w:r>
    </w:p>
    <w:p w14:paraId="1BA81855" w14:textId="77777777" w:rsidR="00827211" w:rsidRPr="00096761" w:rsidRDefault="00827211" w:rsidP="00827211">
      <w:pPr>
        <w:pStyle w:val="Lijstalinea1"/>
        <w:tabs>
          <w:tab w:val="left" w:pos="1985"/>
        </w:tabs>
        <w:spacing w:line="480" w:lineRule="auto"/>
        <w:ind w:left="1418"/>
        <w:rPr>
          <w:rFonts w:asciiTheme="minorHAnsi" w:hAnsiTheme="minorHAnsi" w:cstheme="minorHAnsi"/>
          <w:sz w:val="22"/>
          <w:lang w:val="en-US"/>
        </w:rPr>
      </w:pPr>
      <w:r w:rsidRPr="00096761">
        <w:rPr>
          <w:rFonts w:asciiTheme="minorHAnsi" w:hAnsiTheme="minorHAnsi" w:cstheme="minorHAnsi"/>
          <w:sz w:val="22"/>
          <w:lang w:val="en-US"/>
        </w:rPr>
        <w:t>0 =</w:t>
      </w:r>
      <w:r w:rsidRPr="00096761">
        <w:rPr>
          <w:rFonts w:asciiTheme="minorHAnsi" w:hAnsiTheme="minorHAnsi" w:cstheme="minorHAnsi"/>
          <w:sz w:val="22"/>
          <w:lang w:val="en-US"/>
        </w:rPr>
        <w:tab/>
        <w:t>mentioned but not evaluated</w:t>
      </w:r>
    </w:p>
    <w:p w14:paraId="1ABA479A" w14:textId="77777777" w:rsidR="00827211" w:rsidRPr="00096761" w:rsidRDefault="00827211" w:rsidP="00827211">
      <w:pPr>
        <w:pStyle w:val="Lijstalinea1"/>
        <w:tabs>
          <w:tab w:val="left" w:pos="1985"/>
        </w:tabs>
        <w:spacing w:line="276" w:lineRule="auto"/>
        <w:ind w:left="1418"/>
        <w:rPr>
          <w:rFonts w:asciiTheme="minorHAnsi" w:hAnsiTheme="minorHAnsi" w:cstheme="minorHAnsi"/>
          <w:sz w:val="22"/>
          <w:lang w:val="en-US"/>
        </w:rPr>
      </w:pPr>
      <w:r w:rsidRPr="00096761">
        <w:rPr>
          <w:rFonts w:asciiTheme="minorHAnsi" w:hAnsiTheme="minorHAnsi" w:cstheme="minorHAnsi"/>
          <w:sz w:val="22"/>
          <w:lang w:val="en-US"/>
        </w:rPr>
        <w:t>1 =</w:t>
      </w:r>
      <w:r w:rsidRPr="00096761">
        <w:rPr>
          <w:rFonts w:asciiTheme="minorHAnsi" w:hAnsiTheme="minorHAnsi" w:cstheme="minorHAnsi"/>
          <w:sz w:val="22"/>
          <w:lang w:val="en-US"/>
        </w:rPr>
        <w:tab/>
        <w:t>negative</w:t>
      </w:r>
    </w:p>
    <w:p w14:paraId="7759A6CC" w14:textId="77777777" w:rsidR="00827211" w:rsidRPr="00096761" w:rsidRDefault="00827211" w:rsidP="00827211">
      <w:pPr>
        <w:pStyle w:val="Lijstalinea1"/>
        <w:tabs>
          <w:tab w:val="left" w:pos="1985"/>
        </w:tabs>
        <w:spacing w:line="276" w:lineRule="auto"/>
        <w:ind w:left="1418"/>
        <w:rPr>
          <w:rFonts w:asciiTheme="minorHAnsi" w:hAnsiTheme="minorHAnsi" w:cstheme="minorHAnsi"/>
          <w:sz w:val="22"/>
          <w:lang w:val="en-US"/>
        </w:rPr>
      </w:pPr>
      <w:r w:rsidRPr="00096761">
        <w:rPr>
          <w:rFonts w:asciiTheme="minorHAnsi" w:hAnsiTheme="minorHAnsi" w:cstheme="minorHAnsi"/>
          <w:sz w:val="22"/>
          <w:lang w:val="en-US"/>
        </w:rPr>
        <w:t>2 =</w:t>
      </w:r>
      <w:r w:rsidRPr="00096761">
        <w:rPr>
          <w:rFonts w:asciiTheme="minorHAnsi" w:hAnsiTheme="minorHAnsi" w:cstheme="minorHAnsi"/>
          <w:sz w:val="22"/>
          <w:lang w:val="en-US"/>
        </w:rPr>
        <w:tab/>
        <w:t>rather negative</w:t>
      </w:r>
    </w:p>
    <w:p w14:paraId="4560E7BB" w14:textId="77777777" w:rsidR="00827211" w:rsidRPr="00096761" w:rsidRDefault="00827211" w:rsidP="00827211">
      <w:pPr>
        <w:pStyle w:val="Lijstalinea1"/>
        <w:tabs>
          <w:tab w:val="left" w:pos="1985"/>
        </w:tabs>
        <w:spacing w:line="276" w:lineRule="auto"/>
        <w:ind w:left="1418"/>
        <w:rPr>
          <w:rFonts w:asciiTheme="minorHAnsi" w:hAnsiTheme="minorHAnsi" w:cstheme="minorHAnsi"/>
          <w:sz w:val="22"/>
          <w:lang w:val="en-US"/>
        </w:rPr>
      </w:pPr>
      <w:r w:rsidRPr="00096761">
        <w:rPr>
          <w:rFonts w:asciiTheme="minorHAnsi" w:hAnsiTheme="minorHAnsi" w:cstheme="minorHAnsi"/>
          <w:sz w:val="22"/>
          <w:lang w:val="en-US"/>
        </w:rPr>
        <w:t>3 =</w:t>
      </w:r>
      <w:r w:rsidRPr="00096761">
        <w:rPr>
          <w:rFonts w:asciiTheme="minorHAnsi" w:hAnsiTheme="minorHAnsi" w:cstheme="minorHAnsi"/>
          <w:sz w:val="22"/>
          <w:lang w:val="en-US"/>
        </w:rPr>
        <w:tab/>
        <w:t>balanced/mixed</w:t>
      </w:r>
    </w:p>
    <w:p w14:paraId="31A6C215" w14:textId="77777777" w:rsidR="00827211" w:rsidRPr="00096761" w:rsidRDefault="00827211" w:rsidP="00827211">
      <w:pPr>
        <w:pStyle w:val="Lijstalinea1"/>
        <w:tabs>
          <w:tab w:val="left" w:pos="1985"/>
        </w:tabs>
        <w:spacing w:line="276" w:lineRule="auto"/>
        <w:ind w:left="1418"/>
        <w:rPr>
          <w:rFonts w:asciiTheme="minorHAnsi" w:hAnsiTheme="minorHAnsi" w:cstheme="minorHAnsi"/>
          <w:sz w:val="22"/>
          <w:lang w:val="en-US"/>
        </w:rPr>
      </w:pPr>
      <w:r w:rsidRPr="00096761">
        <w:rPr>
          <w:rFonts w:asciiTheme="minorHAnsi" w:hAnsiTheme="minorHAnsi" w:cstheme="minorHAnsi"/>
          <w:sz w:val="22"/>
          <w:lang w:val="en-US"/>
        </w:rPr>
        <w:t>4 =</w:t>
      </w:r>
      <w:r w:rsidRPr="00096761">
        <w:rPr>
          <w:rFonts w:asciiTheme="minorHAnsi" w:hAnsiTheme="minorHAnsi" w:cstheme="minorHAnsi"/>
          <w:sz w:val="22"/>
          <w:lang w:val="en-US"/>
        </w:rPr>
        <w:tab/>
        <w:t>rather positive</w:t>
      </w:r>
    </w:p>
    <w:p w14:paraId="65706E9A" w14:textId="77777777" w:rsidR="00827211" w:rsidRPr="00096761" w:rsidRDefault="00827211" w:rsidP="00827211">
      <w:pPr>
        <w:pStyle w:val="Lijstalinea1"/>
        <w:tabs>
          <w:tab w:val="left" w:pos="1985"/>
        </w:tabs>
        <w:spacing w:line="276" w:lineRule="auto"/>
        <w:ind w:firstLine="696"/>
        <w:rPr>
          <w:rFonts w:asciiTheme="minorHAnsi" w:hAnsiTheme="minorHAnsi" w:cstheme="minorHAnsi"/>
          <w:sz w:val="22"/>
          <w:lang w:val="en-US"/>
        </w:rPr>
      </w:pPr>
      <w:r w:rsidRPr="00096761">
        <w:rPr>
          <w:rFonts w:asciiTheme="minorHAnsi" w:hAnsiTheme="minorHAnsi" w:cstheme="minorHAnsi"/>
          <w:sz w:val="22"/>
          <w:lang w:val="en-US"/>
        </w:rPr>
        <w:t>5 =</w:t>
      </w:r>
      <w:r w:rsidRPr="00096761">
        <w:rPr>
          <w:rFonts w:asciiTheme="minorHAnsi" w:hAnsiTheme="minorHAnsi" w:cstheme="minorHAnsi"/>
          <w:sz w:val="22"/>
          <w:lang w:val="en-US"/>
        </w:rPr>
        <w:tab/>
        <w:t>positive</w:t>
      </w:r>
    </w:p>
    <w:p w14:paraId="254FF505" w14:textId="77777777" w:rsidR="00827211" w:rsidRPr="00096761" w:rsidRDefault="00827211" w:rsidP="00827211">
      <w:pPr>
        <w:pStyle w:val="Lijstalinea1"/>
        <w:tabs>
          <w:tab w:val="left" w:pos="1985"/>
        </w:tabs>
        <w:spacing w:line="276" w:lineRule="auto"/>
        <w:ind w:firstLine="696"/>
        <w:rPr>
          <w:rFonts w:asciiTheme="minorHAnsi" w:hAnsiTheme="minorHAnsi" w:cstheme="minorHAnsi"/>
          <w:sz w:val="22"/>
          <w:lang w:val="en-US"/>
        </w:rPr>
      </w:pPr>
    </w:p>
    <w:p w14:paraId="077789F3" w14:textId="77777777" w:rsidR="00827211" w:rsidRPr="00096761" w:rsidRDefault="00827211" w:rsidP="00827211">
      <w:pPr>
        <w:ind w:left="709" w:hanging="709"/>
        <w:rPr>
          <w:rFonts w:cstheme="minorHAnsi"/>
          <w:bCs/>
          <w:lang w:val="en-US"/>
        </w:rPr>
      </w:pPr>
      <w:r w:rsidRPr="00096761">
        <w:rPr>
          <w:rFonts w:cstheme="minorHAnsi"/>
          <w:b/>
          <w:bCs/>
          <w:lang w:val="en-US"/>
        </w:rPr>
        <w:t>V</w:t>
      </w:r>
      <w:r w:rsidR="0074026A" w:rsidRPr="00096761">
        <w:rPr>
          <w:rFonts w:cstheme="minorHAnsi"/>
          <w:b/>
          <w:bCs/>
          <w:lang w:val="en-US"/>
        </w:rPr>
        <w:t>13</w:t>
      </w:r>
      <w:r w:rsidRPr="00096761">
        <w:rPr>
          <w:rFonts w:cstheme="minorHAnsi"/>
          <w:b/>
          <w:bCs/>
          <w:lang w:val="en-US"/>
        </w:rPr>
        <w:tab/>
        <w:t>Explicitly (only if the story or somebody in the story says so):</w:t>
      </w:r>
      <w:r w:rsidRPr="00096761">
        <w:rPr>
          <w:rFonts w:cstheme="minorHAnsi"/>
          <w:bCs/>
          <w:lang w:val="en-US"/>
        </w:rPr>
        <w:t xml:space="preserve"> </w:t>
      </w:r>
      <w:r w:rsidRPr="00096761">
        <w:rPr>
          <w:rFonts w:cstheme="minorHAnsi"/>
        </w:rPr>
        <w:t xml:space="preserve">Does the story mention any aspect related to </w:t>
      </w:r>
      <w:r w:rsidRPr="00096761">
        <w:rPr>
          <w:rFonts w:cstheme="minorHAnsi"/>
          <w:b/>
        </w:rPr>
        <w:t>the state of democracy in the EU</w:t>
      </w:r>
      <w:r w:rsidRPr="00096761">
        <w:rPr>
          <w:rFonts w:cstheme="minorHAnsi"/>
        </w:rPr>
        <w:t>, and if so, how is it evaluated?</w:t>
      </w:r>
      <w:r w:rsidRPr="00096761">
        <w:rPr>
          <w:rFonts w:cstheme="minorHAnsi"/>
          <w:bCs/>
          <w:lang w:val="en-US"/>
        </w:rPr>
        <w:t xml:space="preserve"> E.g., does the story mention whether the European Union is </w:t>
      </w:r>
      <w:r w:rsidRPr="00096761">
        <w:rPr>
          <w:rFonts w:cstheme="minorHAnsi"/>
          <w:b/>
          <w:bCs/>
          <w:lang w:val="en-US"/>
        </w:rPr>
        <w:t>democratic/transparent</w:t>
      </w:r>
      <w:r w:rsidRPr="00096761">
        <w:rPr>
          <w:rFonts w:cstheme="minorHAnsi"/>
          <w:bCs/>
          <w:lang w:val="en-US"/>
        </w:rPr>
        <w:t xml:space="preserve"> or </w:t>
      </w:r>
      <w:r w:rsidRPr="00096761">
        <w:rPr>
          <w:rFonts w:cstheme="minorHAnsi"/>
          <w:b/>
          <w:bCs/>
          <w:lang w:val="en-US"/>
        </w:rPr>
        <w:t>undemocratic/</w:t>
      </w:r>
      <w:proofErr w:type="spellStart"/>
      <w:proofErr w:type="gramStart"/>
      <w:r w:rsidRPr="00096761">
        <w:rPr>
          <w:rFonts w:cstheme="minorHAnsi"/>
          <w:b/>
          <w:bCs/>
          <w:lang w:val="en-US"/>
        </w:rPr>
        <w:t>intransparent</w:t>
      </w:r>
      <w:proofErr w:type="spellEnd"/>
      <w:r w:rsidRPr="00096761">
        <w:rPr>
          <w:rFonts w:cstheme="minorHAnsi"/>
          <w:bCs/>
          <w:lang w:val="en-US"/>
        </w:rPr>
        <w:t>.</w:t>
      </w:r>
      <w:proofErr w:type="gramEnd"/>
      <w:r w:rsidRPr="00096761">
        <w:rPr>
          <w:rFonts w:cstheme="minorHAnsi"/>
          <w:bCs/>
          <w:lang w:val="en-US"/>
        </w:rPr>
        <w:t xml:space="preserve"> </w:t>
      </w:r>
    </w:p>
    <w:p w14:paraId="0FF3ED8C" w14:textId="77777777" w:rsidR="00827211" w:rsidRPr="00096761" w:rsidRDefault="00827211" w:rsidP="00827211">
      <w:pPr>
        <w:ind w:left="709"/>
        <w:rPr>
          <w:rFonts w:cstheme="minorHAnsi"/>
          <w:bCs/>
          <w:lang w:val="en-US"/>
        </w:rPr>
      </w:pPr>
      <w:r w:rsidRPr="00096761">
        <w:rPr>
          <w:rFonts w:cstheme="minorHAnsi"/>
          <w:bCs/>
          <w:i/>
          <w:lang w:val="en-US"/>
        </w:rPr>
        <w:t>For example:</w:t>
      </w:r>
      <w:r w:rsidRPr="00096761">
        <w:rPr>
          <w:rFonts w:cstheme="minorHAnsi"/>
          <w:bCs/>
          <w:lang w:val="en-US"/>
        </w:rPr>
        <w:t xml:space="preserve"> Does the story suggest that most things are dealt with behind closed doors, most things discussed were decided in advance, or that the EU does not respect the will of the citizens, or that the EP has little power; or on the contrary does the story emphasize the transparency and democratic character of the European Union? “The European Parliament is irrelevant” does not count here because it is not an explicit evaluation of the state of EU democracy.</w:t>
      </w:r>
    </w:p>
    <w:p w14:paraId="1BECC52A" w14:textId="77777777" w:rsidR="00827211" w:rsidRPr="00096761" w:rsidRDefault="00827211" w:rsidP="00827211">
      <w:pPr>
        <w:pStyle w:val="Lijstalinea1"/>
        <w:spacing w:line="276" w:lineRule="auto"/>
        <w:ind w:left="1418"/>
        <w:rPr>
          <w:rFonts w:asciiTheme="minorHAnsi" w:hAnsiTheme="minorHAnsi" w:cstheme="minorHAnsi"/>
          <w:sz w:val="22"/>
          <w:lang w:val="en-US"/>
        </w:rPr>
      </w:pPr>
      <w:r w:rsidRPr="00096761">
        <w:rPr>
          <w:rFonts w:asciiTheme="minorHAnsi" w:hAnsiTheme="minorHAnsi" w:cstheme="minorHAnsi"/>
          <w:sz w:val="22"/>
          <w:lang w:val="en-US"/>
        </w:rPr>
        <w:t>9 =</w:t>
      </w:r>
      <w:r w:rsidRPr="00096761">
        <w:rPr>
          <w:rFonts w:asciiTheme="minorHAnsi" w:hAnsiTheme="minorHAnsi" w:cstheme="minorHAnsi"/>
          <w:sz w:val="22"/>
          <w:lang w:val="en-US"/>
        </w:rPr>
        <w:tab/>
        <w:t>not applicable / not mentioned</w:t>
      </w:r>
    </w:p>
    <w:p w14:paraId="6554A3AA" w14:textId="77777777" w:rsidR="00827211" w:rsidRPr="00096761" w:rsidRDefault="00827211" w:rsidP="00827211">
      <w:pPr>
        <w:pStyle w:val="Lijstalinea1"/>
        <w:spacing w:line="480" w:lineRule="auto"/>
        <w:ind w:left="1418"/>
        <w:rPr>
          <w:rFonts w:asciiTheme="minorHAnsi" w:hAnsiTheme="minorHAnsi" w:cstheme="minorHAnsi"/>
          <w:sz w:val="22"/>
          <w:lang w:val="en-US"/>
        </w:rPr>
      </w:pPr>
      <w:r w:rsidRPr="00096761">
        <w:rPr>
          <w:rFonts w:asciiTheme="minorHAnsi" w:hAnsiTheme="minorHAnsi" w:cstheme="minorHAnsi"/>
          <w:sz w:val="22"/>
          <w:lang w:val="en-US"/>
        </w:rPr>
        <w:t>0 =</w:t>
      </w:r>
      <w:r w:rsidRPr="00096761">
        <w:rPr>
          <w:rFonts w:asciiTheme="minorHAnsi" w:hAnsiTheme="minorHAnsi" w:cstheme="minorHAnsi"/>
          <w:sz w:val="22"/>
          <w:lang w:val="en-US"/>
        </w:rPr>
        <w:tab/>
        <w:t>mentioned but not evaluated</w:t>
      </w:r>
    </w:p>
    <w:p w14:paraId="7B178E91" w14:textId="77777777" w:rsidR="00827211" w:rsidRPr="00096761" w:rsidRDefault="00827211" w:rsidP="00827211">
      <w:pPr>
        <w:pStyle w:val="Lijstalinea1"/>
        <w:spacing w:line="276" w:lineRule="auto"/>
        <w:ind w:left="1418"/>
        <w:rPr>
          <w:rFonts w:asciiTheme="minorHAnsi" w:hAnsiTheme="minorHAnsi" w:cstheme="minorHAnsi"/>
          <w:sz w:val="22"/>
          <w:lang w:val="en-US"/>
        </w:rPr>
      </w:pPr>
      <w:r w:rsidRPr="00096761">
        <w:rPr>
          <w:rFonts w:asciiTheme="minorHAnsi" w:hAnsiTheme="minorHAnsi" w:cstheme="minorHAnsi"/>
          <w:sz w:val="22"/>
          <w:lang w:val="en-US"/>
        </w:rPr>
        <w:t>1 =</w:t>
      </w:r>
      <w:r w:rsidRPr="00096761">
        <w:rPr>
          <w:rFonts w:asciiTheme="minorHAnsi" w:hAnsiTheme="minorHAnsi" w:cstheme="minorHAnsi"/>
          <w:sz w:val="22"/>
          <w:lang w:val="en-US"/>
        </w:rPr>
        <w:tab/>
        <w:t>negative</w:t>
      </w:r>
    </w:p>
    <w:p w14:paraId="51C53A66" w14:textId="77777777" w:rsidR="00827211" w:rsidRPr="00096761" w:rsidRDefault="00827211" w:rsidP="00827211">
      <w:pPr>
        <w:pStyle w:val="Lijstalinea1"/>
        <w:spacing w:line="276" w:lineRule="auto"/>
        <w:ind w:left="1418"/>
        <w:rPr>
          <w:rFonts w:asciiTheme="minorHAnsi" w:hAnsiTheme="minorHAnsi" w:cstheme="minorHAnsi"/>
          <w:sz w:val="22"/>
          <w:lang w:val="en-US"/>
        </w:rPr>
      </w:pPr>
      <w:r w:rsidRPr="00096761">
        <w:rPr>
          <w:rFonts w:asciiTheme="minorHAnsi" w:hAnsiTheme="minorHAnsi" w:cstheme="minorHAnsi"/>
          <w:sz w:val="22"/>
          <w:lang w:val="en-US"/>
        </w:rPr>
        <w:t>2 =</w:t>
      </w:r>
      <w:r w:rsidRPr="00096761">
        <w:rPr>
          <w:rFonts w:asciiTheme="minorHAnsi" w:hAnsiTheme="minorHAnsi" w:cstheme="minorHAnsi"/>
          <w:sz w:val="22"/>
          <w:lang w:val="en-US"/>
        </w:rPr>
        <w:tab/>
        <w:t>rather negative</w:t>
      </w:r>
    </w:p>
    <w:p w14:paraId="165E4049" w14:textId="77777777" w:rsidR="00827211" w:rsidRPr="00096761" w:rsidRDefault="00827211" w:rsidP="00827211">
      <w:pPr>
        <w:pStyle w:val="Lijstalinea1"/>
        <w:spacing w:line="276" w:lineRule="auto"/>
        <w:ind w:left="1418"/>
        <w:rPr>
          <w:rFonts w:asciiTheme="minorHAnsi" w:hAnsiTheme="minorHAnsi" w:cstheme="minorHAnsi"/>
          <w:sz w:val="22"/>
          <w:lang w:val="en-US"/>
        </w:rPr>
      </w:pPr>
      <w:r w:rsidRPr="00096761">
        <w:rPr>
          <w:rFonts w:asciiTheme="minorHAnsi" w:hAnsiTheme="minorHAnsi" w:cstheme="minorHAnsi"/>
          <w:sz w:val="22"/>
          <w:lang w:val="en-US"/>
        </w:rPr>
        <w:t>3 =</w:t>
      </w:r>
      <w:r w:rsidRPr="00096761">
        <w:rPr>
          <w:rFonts w:asciiTheme="minorHAnsi" w:hAnsiTheme="minorHAnsi" w:cstheme="minorHAnsi"/>
          <w:sz w:val="22"/>
          <w:lang w:val="en-US"/>
        </w:rPr>
        <w:tab/>
        <w:t>balanced/mixed</w:t>
      </w:r>
    </w:p>
    <w:p w14:paraId="38D4F335" w14:textId="77777777" w:rsidR="00827211" w:rsidRPr="00096761" w:rsidRDefault="00827211" w:rsidP="00827211">
      <w:pPr>
        <w:pStyle w:val="Lijstalinea1"/>
        <w:spacing w:line="276" w:lineRule="auto"/>
        <w:ind w:left="1418"/>
        <w:rPr>
          <w:rFonts w:asciiTheme="minorHAnsi" w:hAnsiTheme="minorHAnsi" w:cstheme="minorHAnsi"/>
          <w:sz w:val="22"/>
          <w:lang w:val="en-US"/>
        </w:rPr>
      </w:pPr>
      <w:r w:rsidRPr="00096761">
        <w:rPr>
          <w:rFonts w:asciiTheme="minorHAnsi" w:hAnsiTheme="minorHAnsi" w:cstheme="minorHAnsi"/>
          <w:sz w:val="22"/>
          <w:lang w:val="en-US"/>
        </w:rPr>
        <w:t>4 =</w:t>
      </w:r>
      <w:r w:rsidRPr="00096761">
        <w:rPr>
          <w:rFonts w:asciiTheme="minorHAnsi" w:hAnsiTheme="minorHAnsi" w:cstheme="minorHAnsi"/>
          <w:sz w:val="22"/>
          <w:lang w:val="en-US"/>
        </w:rPr>
        <w:tab/>
        <w:t>rather positive</w:t>
      </w:r>
    </w:p>
    <w:p w14:paraId="5C83050E" w14:textId="77777777" w:rsidR="00827211" w:rsidRPr="00096761" w:rsidRDefault="00827211" w:rsidP="00827211">
      <w:pPr>
        <w:pStyle w:val="Lijstalinea1"/>
        <w:spacing w:line="276" w:lineRule="auto"/>
        <w:ind w:left="1418"/>
        <w:rPr>
          <w:rFonts w:asciiTheme="minorHAnsi" w:hAnsiTheme="minorHAnsi" w:cstheme="minorHAnsi"/>
          <w:sz w:val="22"/>
          <w:lang w:val="en-US"/>
        </w:rPr>
      </w:pPr>
      <w:r w:rsidRPr="00096761">
        <w:rPr>
          <w:rFonts w:asciiTheme="minorHAnsi" w:hAnsiTheme="minorHAnsi" w:cstheme="minorHAnsi"/>
          <w:sz w:val="22"/>
          <w:lang w:val="en-US"/>
        </w:rPr>
        <w:t>5 =</w:t>
      </w:r>
      <w:r w:rsidRPr="00096761">
        <w:rPr>
          <w:rFonts w:asciiTheme="minorHAnsi" w:hAnsiTheme="minorHAnsi" w:cstheme="minorHAnsi"/>
          <w:sz w:val="22"/>
          <w:lang w:val="en-US"/>
        </w:rPr>
        <w:tab/>
        <w:t>positive</w:t>
      </w:r>
    </w:p>
    <w:p w14:paraId="2965CAE5" w14:textId="77777777" w:rsidR="0044611E" w:rsidRPr="00096761" w:rsidRDefault="0044611E" w:rsidP="00827211">
      <w:pPr>
        <w:pStyle w:val="Lijstalinea1"/>
        <w:spacing w:line="276" w:lineRule="auto"/>
        <w:ind w:left="1418"/>
        <w:rPr>
          <w:rFonts w:asciiTheme="minorHAnsi" w:hAnsiTheme="minorHAnsi" w:cstheme="minorHAnsi"/>
          <w:sz w:val="22"/>
          <w:lang w:val="en-US"/>
        </w:rPr>
      </w:pPr>
    </w:p>
    <w:p w14:paraId="714B5A15" w14:textId="77777777" w:rsidR="0044611E" w:rsidRPr="00096761" w:rsidRDefault="0044611E" w:rsidP="00827211">
      <w:pPr>
        <w:pStyle w:val="Lijstalinea1"/>
        <w:spacing w:line="276" w:lineRule="auto"/>
        <w:ind w:left="1418"/>
        <w:rPr>
          <w:rFonts w:asciiTheme="minorHAnsi" w:hAnsiTheme="minorHAnsi" w:cstheme="minorHAnsi"/>
          <w:sz w:val="22"/>
          <w:lang w:val="en-GB"/>
        </w:rPr>
      </w:pPr>
    </w:p>
    <w:p w14:paraId="72CBDB80" w14:textId="77777777" w:rsidR="00827211" w:rsidRPr="00096761" w:rsidRDefault="00827211" w:rsidP="00827211">
      <w:pPr>
        <w:pStyle w:val="Heading1"/>
        <w:pBdr>
          <w:top w:val="single" w:sz="4" w:space="1" w:color="auto"/>
          <w:left w:val="single" w:sz="4" w:space="4" w:color="auto"/>
          <w:bottom w:val="single" w:sz="4" w:space="1" w:color="auto"/>
          <w:right w:val="single" w:sz="4" w:space="4" w:color="auto"/>
        </w:pBdr>
        <w:spacing w:line="240" w:lineRule="auto"/>
        <w:rPr>
          <w:rFonts w:asciiTheme="minorHAnsi" w:hAnsiTheme="minorHAnsi" w:cstheme="minorHAnsi"/>
          <w:szCs w:val="24"/>
        </w:rPr>
      </w:pPr>
      <w:r w:rsidRPr="00096761">
        <w:rPr>
          <w:rFonts w:asciiTheme="minorHAnsi" w:hAnsiTheme="minorHAnsi" w:cstheme="minorHAnsi"/>
          <w:szCs w:val="24"/>
        </w:rPr>
        <w:t>ACTORS</w:t>
      </w:r>
    </w:p>
    <w:p w14:paraId="11B0B1B8" w14:textId="77777777" w:rsidR="00827211" w:rsidRPr="00096761" w:rsidRDefault="00086E89" w:rsidP="00086E89">
      <w:pPr>
        <w:ind w:left="709" w:hanging="709"/>
        <w:rPr>
          <w:rFonts w:cstheme="minorHAnsi"/>
          <w:bCs/>
          <w:lang w:val="en-US"/>
        </w:rPr>
      </w:pPr>
      <w:r w:rsidRPr="00096761">
        <w:rPr>
          <w:rFonts w:cstheme="minorHAnsi"/>
          <w:b/>
          <w:bCs/>
          <w:lang w:val="en-US"/>
        </w:rPr>
        <w:t>V</w:t>
      </w:r>
      <w:r w:rsidR="0074026A" w:rsidRPr="00096761">
        <w:rPr>
          <w:rFonts w:cstheme="minorHAnsi"/>
          <w:b/>
          <w:bCs/>
          <w:lang w:val="en-US"/>
        </w:rPr>
        <w:t>14</w:t>
      </w:r>
      <w:r w:rsidRPr="00096761">
        <w:rPr>
          <w:rFonts w:cstheme="minorHAnsi"/>
          <w:b/>
          <w:bCs/>
          <w:lang w:val="en-US"/>
        </w:rPr>
        <w:tab/>
        <w:t xml:space="preserve">How many (max 6) actors are mentioned in the story? </w:t>
      </w:r>
      <w:r w:rsidRPr="00096761">
        <w:rPr>
          <w:rFonts w:cstheme="minorHAnsi"/>
          <w:bCs/>
          <w:lang w:val="en-US"/>
        </w:rPr>
        <w:t xml:space="preserve">Please indicate how many actors you have identified in line with the rules below. </w:t>
      </w:r>
    </w:p>
    <w:p w14:paraId="429E88D4" w14:textId="77777777" w:rsidR="00086E89" w:rsidRPr="00096761" w:rsidRDefault="00086E89" w:rsidP="00086E89">
      <w:pPr>
        <w:spacing w:before="0" w:beforeAutospacing="0" w:after="0" w:afterAutospacing="0" w:line="240" w:lineRule="auto"/>
        <w:jc w:val="both"/>
        <w:rPr>
          <w:rFonts w:eastAsia="SimSun" w:cstheme="minorHAnsi"/>
          <w:b/>
          <w:sz w:val="24"/>
          <w:szCs w:val="24"/>
          <w:lang w:val="en-US" w:eastAsia="zh-CN"/>
        </w:rPr>
      </w:pPr>
    </w:p>
    <w:p w14:paraId="56F41491" w14:textId="77777777" w:rsidR="00827211" w:rsidRPr="00096761" w:rsidRDefault="00827211" w:rsidP="00827211">
      <w:pPr>
        <w:pBdr>
          <w:top w:val="single" w:sz="4" w:space="1" w:color="auto"/>
          <w:left w:val="single" w:sz="4" w:space="4" w:color="auto"/>
          <w:bottom w:val="single" w:sz="4" w:space="1" w:color="auto"/>
          <w:right w:val="single" w:sz="4" w:space="4" w:color="auto"/>
        </w:pBdr>
        <w:autoSpaceDE w:val="0"/>
        <w:autoSpaceDN w:val="0"/>
        <w:spacing w:before="0" w:beforeAutospacing="0" w:after="0" w:afterAutospacing="0" w:line="240" w:lineRule="auto"/>
        <w:jc w:val="both"/>
        <w:rPr>
          <w:rFonts w:eastAsia="Times New Roman" w:cstheme="minorHAnsi"/>
          <w:b/>
          <w:sz w:val="28"/>
          <w:szCs w:val="28"/>
          <w:lang w:val="en-US"/>
        </w:rPr>
      </w:pPr>
      <w:r w:rsidRPr="00096761">
        <w:rPr>
          <w:rFonts w:eastAsia="Times New Roman" w:cstheme="minorHAnsi"/>
          <w:sz w:val="28"/>
          <w:szCs w:val="28"/>
          <w:lang w:val="en-US"/>
        </w:rPr>
        <w:t xml:space="preserve">Variables </w:t>
      </w:r>
      <w:r w:rsidRPr="00096761">
        <w:rPr>
          <w:rFonts w:eastAsia="Times New Roman" w:cstheme="minorHAnsi"/>
          <w:b/>
          <w:sz w:val="28"/>
          <w:szCs w:val="28"/>
          <w:lang w:val="en-US"/>
        </w:rPr>
        <w:t>V1</w:t>
      </w:r>
      <w:r w:rsidR="0074026A" w:rsidRPr="00096761">
        <w:rPr>
          <w:rFonts w:eastAsia="Times New Roman" w:cstheme="minorHAnsi"/>
          <w:b/>
          <w:sz w:val="28"/>
          <w:szCs w:val="28"/>
          <w:lang w:val="en-US"/>
        </w:rPr>
        <w:t>5</w:t>
      </w:r>
      <w:r w:rsidRPr="00096761">
        <w:rPr>
          <w:rFonts w:eastAsia="Times New Roman" w:cstheme="minorHAnsi"/>
          <w:b/>
          <w:sz w:val="28"/>
          <w:szCs w:val="28"/>
          <w:lang w:val="en-US"/>
        </w:rPr>
        <w:t>a-V1</w:t>
      </w:r>
      <w:r w:rsidR="0074026A" w:rsidRPr="00096761">
        <w:rPr>
          <w:rFonts w:eastAsia="Times New Roman" w:cstheme="minorHAnsi"/>
          <w:b/>
          <w:sz w:val="28"/>
          <w:szCs w:val="28"/>
          <w:lang w:val="en-US"/>
        </w:rPr>
        <w:t>5</w:t>
      </w:r>
      <w:r w:rsidRPr="00096761">
        <w:rPr>
          <w:rFonts w:eastAsia="Times New Roman" w:cstheme="minorHAnsi"/>
          <w:b/>
          <w:sz w:val="28"/>
          <w:szCs w:val="28"/>
          <w:lang w:val="en-US"/>
        </w:rPr>
        <w:t xml:space="preserve">f Actors </w:t>
      </w:r>
    </w:p>
    <w:p w14:paraId="6CC5D990" w14:textId="77777777" w:rsidR="00827211" w:rsidRPr="00096761" w:rsidRDefault="00827211" w:rsidP="00827211">
      <w:pPr>
        <w:pBdr>
          <w:top w:val="single" w:sz="4" w:space="1" w:color="auto"/>
          <w:left w:val="single" w:sz="4" w:space="4" w:color="auto"/>
          <w:bottom w:val="single" w:sz="4" w:space="1" w:color="auto"/>
          <w:right w:val="single" w:sz="4" w:space="4" w:color="auto"/>
        </w:pBdr>
        <w:autoSpaceDE w:val="0"/>
        <w:autoSpaceDN w:val="0"/>
        <w:spacing w:before="0" w:beforeAutospacing="0" w:after="0" w:afterAutospacing="0" w:line="240" w:lineRule="auto"/>
        <w:jc w:val="both"/>
        <w:rPr>
          <w:rFonts w:eastAsia="Times New Roman" w:cstheme="minorHAnsi"/>
          <w:i/>
          <w:lang w:val="en-US"/>
        </w:rPr>
      </w:pPr>
      <w:r w:rsidRPr="00096761">
        <w:rPr>
          <w:rFonts w:eastAsia="Times New Roman" w:cstheme="minorHAnsi"/>
          <w:i/>
          <w:lang w:val="en-US"/>
        </w:rPr>
        <w:lastRenderedPageBreak/>
        <w:t>Which actors are mentioned (up to 6)?</w:t>
      </w:r>
    </w:p>
    <w:p w14:paraId="7D384FD0" w14:textId="77777777" w:rsidR="00827211" w:rsidRPr="00096761" w:rsidRDefault="00827211" w:rsidP="00827211">
      <w:pPr>
        <w:rPr>
          <w:rFonts w:cstheme="minorHAnsi"/>
          <w:b/>
          <w:lang w:val="en-US"/>
        </w:rPr>
      </w:pPr>
      <w:r w:rsidRPr="00096761">
        <w:rPr>
          <w:rFonts w:eastAsia="Times New Roman" w:cstheme="minorHAnsi"/>
          <w:lang w:val="nl-NL" w:eastAsia="de-DE"/>
        </w:rPr>
        <w:sym w:font="Wingdings 3" w:char="F067"/>
      </w:r>
      <w:r w:rsidRPr="00096761">
        <w:rPr>
          <w:rFonts w:eastAsia="Times New Roman" w:cstheme="minorHAnsi"/>
          <w:lang w:val="en-US" w:eastAsia="de-DE"/>
        </w:rPr>
        <w:t xml:space="preserve"> </w:t>
      </w:r>
      <w:r w:rsidRPr="00096761">
        <w:rPr>
          <w:rFonts w:eastAsia="Times New Roman" w:cstheme="minorHAnsi"/>
          <w:b/>
          <w:i/>
          <w:lang w:val="en-US" w:eastAsia="de-DE"/>
        </w:rPr>
        <w:t>Please code according to the l</w:t>
      </w:r>
      <w:r w:rsidRPr="00096761">
        <w:rPr>
          <w:rFonts w:cstheme="minorHAnsi"/>
          <w:b/>
          <w:bCs/>
          <w:i/>
          <w:lang w:val="en-US"/>
        </w:rPr>
        <w:t>ist of actors</w:t>
      </w:r>
      <w:r w:rsidRPr="00096761">
        <w:rPr>
          <w:rFonts w:cstheme="minorHAnsi"/>
          <w:b/>
          <w:bCs/>
          <w:lang w:val="en-US"/>
        </w:rPr>
        <w:t xml:space="preserve"> </w:t>
      </w:r>
      <w:r w:rsidRPr="00096761">
        <w:rPr>
          <w:rFonts w:cstheme="minorHAnsi"/>
          <w:bCs/>
          <w:lang w:val="en-US"/>
        </w:rPr>
        <w:t>[</w:t>
      </w:r>
      <w:r w:rsidRPr="00096761">
        <w:rPr>
          <w:rFonts w:cstheme="minorHAnsi"/>
          <w:bCs/>
          <w:iCs/>
          <w:lang w:val="en-US"/>
        </w:rPr>
        <w:t>see Appendix]</w:t>
      </w:r>
    </w:p>
    <w:p w14:paraId="745ACAFB" w14:textId="77777777" w:rsidR="00827211" w:rsidRPr="00096761" w:rsidRDefault="00827211" w:rsidP="00827211">
      <w:pPr>
        <w:autoSpaceDE w:val="0"/>
        <w:autoSpaceDN w:val="0"/>
        <w:spacing w:before="0" w:beforeAutospacing="0" w:after="200" w:afterAutospacing="0"/>
        <w:jc w:val="both"/>
        <w:outlineLvl w:val="0"/>
        <w:rPr>
          <w:rFonts w:eastAsia="Times New Roman" w:cstheme="minorHAnsi"/>
          <w:lang w:val="en-US"/>
        </w:rPr>
      </w:pPr>
      <w:r w:rsidRPr="00096761">
        <w:rPr>
          <w:rFonts w:eastAsia="Times New Roman" w:cstheme="minorHAnsi"/>
          <w:lang w:val="en-US"/>
        </w:rPr>
        <w:t xml:space="preserve">Up to SIX different </w:t>
      </w:r>
      <w:r w:rsidRPr="00096761">
        <w:rPr>
          <w:rFonts w:eastAsia="Times New Roman" w:cstheme="minorHAnsi"/>
          <w:b/>
          <w:lang w:val="en-US"/>
        </w:rPr>
        <w:t>persons, groups, institutions or organizations</w:t>
      </w:r>
      <w:r w:rsidRPr="00096761">
        <w:rPr>
          <w:rFonts w:eastAsia="Times New Roman" w:cstheme="minorHAnsi"/>
          <w:lang w:val="en-US"/>
        </w:rPr>
        <w:t xml:space="preserve"> that are </w:t>
      </w:r>
    </w:p>
    <w:p w14:paraId="5A29F917" w14:textId="77777777" w:rsidR="00827211" w:rsidRPr="00096761" w:rsidRDefault="00827211" w:rsidP="00803069">
      <w:pPr>
        <w:pStyle w:val="ListParagraph"/>
        <w:numPr>
          <w:ilvl w:val="0"/>
          <w:numId w:val="2"/>
        </w:numPr>
        <w:autoSpaceDE w:val="0"/>
        <w:autoSpaceDN w:val="0"/>
        <w:spacing w:beforeAutospacing="0" w:afterAutospacing="0"/>
        <w:rPr>
          <w:rFonts w:eastAsia="Times New Roman" w:cstheme="minorHAnsi"/>
          <w:lang w:val="en-US"/>
        </w:rPr>
      </w:pPr>
      <w:proofErr w:type="gramStart"/>
      <w:r w:rsidRPr="00096761">
        <w:rPr>
          <w:rFonts w:eastAsia="Times New Roman" w:cstheme="minorHAnsi"/>
          <w:lang w:val="en-US"/>
        </w:rPr>
        <w:t>mentioned</w:t>
      </w:r>
      <w:proofErr w:type="gramEnd"/>
      <w:r w:rsidRPr="00096761">
        <w:rPr>
          <w:rFonts w:eastAsia="Times New Roman" w:cstheme="minorHAnsi"/>
          <w:lang w:val="en-US"/>
        </w:rPr>
        <w:t xml:space="preserve"> verbally </w:t>
      </w:r>
      <w:r w:rsidRPr="00096761">
        <w:rPr>
          <w:rFonts w:eastAsia="Times New Roman" w:cstheme="minorHAnsi"/>
          <w:u w:val="single"/>
          <w:lang w:val="en-US"/>
        </w:rPr>
        <w:t xml:space="preserve">at least </w:t>
      </w:r>
      <w:r w:rsidRPr="00096761">
        <w:rPr>
          <w:u w:val="single"/>
        </w:rPr>
        <w:t>twice</w:t>
      </w:r>
      <w:r w:rsidRPr="00096761">
        <w:rPr>
          <w:rFonts w:eastAsia="Times New Roman" w:cstheme="minorHAnsi"/>
          <w:u w:val="single"/>
          <w:lang w:val="en-US"/>
        </w:rPr>
        <w:t>.</w:t>
      </w:r>
      <w:r w:rsidRPr="00096761">
        <w:rPr>
          <w:rFonts w:eastAsia="Times New Roman" w:cstheme="minorHAnsi"/>
          <w:lang w:val="en-US"/>
        </w:rPr>
        <w:t xml:space="preserve"> He/she, him/her, </w:t>
      </w:r>
      <w:proofErr w:type="gramStart"/>
      <w:r w:rsidRPr="00096761">
        <w:rPr>
          <w:rFonts w:eastAsia="Times New Roman" w:cstheme="minorHAnsi"/>
          <w:lang w:val="en-US"/>
        </w:rPr>
        <w:t>who(</w:t>
      </w:r>
      <w:proofErr w:type="gramEnd"/>
      <w:r w:rsidRPr="00096761">
        <w:rPr>
          <w:rFonts w:eastAsia="Times New Roman" w:cstheme="minorHAnsi"/>
          <w:lang w:val="en-US"/>
        </w:rPr>
        <w:t xml:space="preserve">m)/which also count. Synonyms or personal pronouns also count (e.g. if Gordon Brown is referred to as “the PM” or “the Incredible Hulk” if that is indeed clearly discernable from the text. An actor should be mentioned verbally at least twice </w:t>
      </w:r>
      <w:r w:rsidRPr="00096761">
        <w:rPr>
          <w:rFonts w:eastAsia="Times New Roman" w:cstheme="minorHAnsi"/>
          <w:i/>
          <w:iCs/>
          <w:u w:val="single"/>
          <w:lang w:val="en-US"/>
        </w:rPr>
        <w:t>in two separate sentences</w:t>
      </w:r>
      <w:r w:rsidRPr="00096761">
        <w:rPr>
          <w:rFonts w:eastAsia="Times New Roman" w:cstheme="minorHAnsi"/>
          <w:u w:val="single"/>
          <w:lang w:val="en-US"/>
        </w:rPr>
        <w:t>.</w:t>
      </w:r>
      <w:r w:rsidRPr="00096761">
        <w:rPr>
          <w:rFonts w:eastAsia="Times New Roman" w:cstheme="minorHAnsi"/>
          <w:lang w:val="en-US"/>
        </w:rPr>
        <w:t xml:space="preserve"> Thus, a reference to “Jose Manuel </w:t>
      </w:r>
      <w:proofErr w:type="spellStart"/>
      <w:r w:rsidRPr="00096761">
        <w:rPr>
          <w:rFonts w:eastAsia="Times New Roman" w:cstheme="minorHAnsi"/>
          <w:lang w:val="en-US"/>
        </w:rPr>
        <w:t>Barroso</w:t>
      </w:r>
      <w:proofErr w:type="spellEnd"/>
      <w:r w:rsidRPr="00096761">
        <w:rPr>
          <w:rFonts w:eastAsia="Times New Roman" w:cstheme="minorHAnsi"/>
          <w:lang w:val="en-US"/>
        </w:rPr>
        <w:t>, the commission’s president” or a single sentence like “</w:t>
      </w:r>
      <w:proofErr w:type="spellStart"/>
      <w:r w:rsidRPr="00096761">
        <w:rPr>
          <w:rFonts w:eastAsia="Times New Roman" w:cstheme="minorHAnsi"/>
          <w:lang w:val="en-US"/>
        </w:rPr>
        <w:t>Barroso</w:t>
      </w:r>
      <w:proofErr w:type="spellEnd"/>
      <w:r w:rsidRPr="00096761">
        <w:rPr>
          <w:rFonts w:eastAsia="Times New Roman" w:cstheme="minorHAnsi"/>
          <w:lang w:val="en-US"/>
        </w:rPr>
        <w:t xml:space="preserve"> yesterday announced that he wants a second term as Commission president” only counts as </w:t>
      </w:r>
      <w:r w:rsidRPr="00096761">
        <w:rPr>
          <w:rFonts w:eastAsia="Times New Roman" w:cstheme="minorHAnsi"/>
          <w:i/>
          <w:iCs/>
          <w:lang w:val="en-US"/>
        </w:rPr>
        <w:t xml:space="preserve">one </w:t>
      </w:r>
      <w:r w:rsidRPr="00096761">
        <w:rPr>
          <w:rFonts w:eastAsia="Times New Roman" w:cstheme="minorHAnsi"/>
          <w:lang w:val="en-US"/>
        </w:rPr>
        <w:t xml:space="preserve">mentioning of </w:t>
      </w:r>
      <w:proofErr w:type="spellStart"/>
      <w:r w:rsidRPr="00096761">
        <w:rPr>
          <w:rFonts w:eastAsia="Times New Roman" w:cstheme="minorHAnsi"/>
          <w:lang w:val="en-US"/>
        </w:rPr>
        <w:t>Barroso</w:t>
      </w:r>
      <w:proofErr w:type="spellEnd"/>
      <w:r w:rsidRPr="00096761">
        <w:rPr>
          <w:rFonts w:eastAsia="Times New Roman" w:cstheme="minorHAnsi"/>
          <w:lang w:val="en-US"/>
        </w:rPr>
        <w:t xml:space="preserve">, as both his name, his function, and “he” are mentioned within in a single sentence. </w:t>
      </w:r>
    </w:p>
    <w:p w14:paraId="1745D594" w14:textId="77777777" w:rsidR="00827211" w:rsidRPr="00096761" w:rsidRDefault="00827211" w:rsidP="00827211">
      <w:pPr>
        <w:autoSpaceDE w:val="0"/>
        <w:autoSpaceDN w:val="0"/>
        <w:spacing w:beforeAutospacing="0" w:afterAutospacing="0"/>
        <w:jc w:val="both"/>
        <w:rPr>
          <w:rFonts w:eastAsia="Times New Roman" w:cstheme="minorHAnsi"/>
          <w:b/>
          <w:lang w:val="en-US"/>
        </w:rPr>
      </w:pPr>
      <w:proofErr w:type="gramStart"/>
      <w:r w:rsidRPr="00096761">
        <w:rPr>
          <w:rFonts w:eastAsia="Times New Roman" w:cstheme="minorHAnsi"/>
          <w:b/>
          <w:lang w:val="en-US"/>
        </w:rPr>
        <w:t>or</w:t>
      </w:r>
      <w:proofErr w:type="gramEnd"/>
      <w:r w:rsidRPr="00096761">
        <w:rPr>
          <w:rFonts w:eastAsia="Times New Roman" w:cstheme="minorHAnsi"/>
          <w:b/>
          <w:lang w:val="en-US"/>
        </w:rPr>
        <w:t xml:space="preserve"> </w:t>
      </w:r>
    </w:p>
    <w:p w14:paraId="6D1F49A8" w14:textId="77777777" w:rsidR="00827211" w:rsidRPr="00096761" w:rsidRDefault="00827211" w:rsidP="00803069">
      <w:pPr>
        <w:pStyle w:val="ListParagraph"/>
        <w:numPr>
          <w:ilvl w:val="0"/>
          <w:numId w:val="2"/>
        </w:numPr>
        <w:autoSpaceDE w:val="0"/>
        <w:autoSpaceDN w:val="0"/>
        <w:spacing w:before="0" w:beforeAutospacing="0" w:afterAutospacing="0"/>
        <w:jc w:val="both"/>
        <w:rPr>
          <w:rFonts w:eastAsia="Times New Roman" w:cstheme="minorHAnsi"/>
          <w:lang w:val="en-US"/>
        </w:rPr>
      </w:pPr>
      <w:proofErr w:type="gramStart"/>
      <w:r w:rsidRPr="00096761">
        <w:rPr>
          <w:rFonts w:eastAsia="Times New Roman" w:cstheme="minorHAnsi"/>
          <w:lang w:val="en-US"/>
        </w:rPr>
        <w:t>verbally</w:t>
      </w:r>
      <w:proofErr w:type="gramEnd"/>
      <w:r w:rsidRPr="00096761">
        <w:rPr>
          <w:rFonts w:eastAsia="Times New Roman" w:cstheme="minorHAnsi"/>
          <w:lang w:val="en-US"/>
        </w:rPr>
        <w:t xml:space="preserve"> mentioned once </w:t>
      </w:r>
      <w:r w:rsidRPr="00096761">
        <w:rPr>
          <w:rFonts w:eastAsia="Times New Roman" w:cstheme="minorHAnsi"/>
          <w:b/>
          <w:lang w:val="en-US"/>
        </w:rPr>
        <w:t>and</w:t>
      </w:r>
      <w:r w:rsidRPr="00096761">
        <w:rPr>
          <w:rFonts w:eastAsia="Times New Roman" w:cstheme="minorHAnsi"/>
          <w:lang w:val="en-US"/>
        </w:rPr>
        <w:t xml:space="preserve"> quoted (Brown said: "Britain...") / or quoted without quotation marks (i.e. reported speech: Brown said that...) </w:t>
      </w:r>
    </w:p>
    <w:p w14:paraId="6459A964" w14:textId="77777777" w:rsidR="00827211" w:rsidRPr="00096761" w:rsidRDefault="00827211" w:rsidP="00827211">
      <w:pPr>
        <w:autoSpaceDE w:val="0"/>
        <w:autoSpaceDN w:val="0"/>
        <w:spacing w:beforeAutospacing="0" w:afterAutospacing="0"/>
        <w:jc w:val="both"/>
        <w:rPr>
          <w:rFonts w:eastAsia="Times New Roman" w:cstheme="minorHAnsi"/>
          <w:b/>
          <w:lang w:val="en-US"/>
        </w:rPr>
      </w:pPr>
      <w:proofErr w:type="gramStart"/>
      <w:r w:rsidRPr="00096761">
        <w:rPr>
          <w:rFonts w:eastAsia="Times New Roman" w:cstheme="minorHAnsi"/>
          <w:b/>
          <w:lang w:val="en-US"/>
        </w:rPr>
        <w:t>or</w:t>
      </w:r>
      <w:proofErr w:type="gramEnd"/>
    </w:p>
    <w:p w14:paraId="5EC448CD" w14:textId="77777777" w:rsidR="00827211" w:rsidRPr="00096761" w:rsidRDefault="00827211" w:rsidP="00803069">
      <w:pPr>
        <w:pStyle w:val="ListParagraph"/>
        <w:numPr>
          <w:ilvl w:val="0"/>
          <w:numId w:val="4"/>
        </w:numPr>
        <w:autoSpaceDE w:val="0"/>
        <w:autoSpaceDN w:val="0"/>
        <w:spacing w:before="0" w:beforeAutospacing="0" w:after="300" w:afterAutospacing="0"/>
        <w:jc w:val="both"/>
        <w:rPr>
          <w:rFonts w:eastAsia="Times New Roman" w:cstheme="minorHAnsi"/>
          <w:lang w:val="en-US"/>
        </w:rPr>
      </w:pPr>
      <w:proofErr w:type="gramStart"/>
      <w:r w:rsidRPr="00096761">
        <w:rPr>
          <w:rFonts w:eastAsia="Times New Roman" w:cstheme="minorHAnsi"/>
          <w:lang w:val="en-US"/>
        </w:rPr>
        <w:t>mentioned</w:t>
      </w:r>
      <w:proofErr w:type="gramEnd"/>
      <w:r w:rsidRPr="00096761">
        <w:rPr>
          <w:rFonts w:eastAsia="Times New Roman" w:cstheme="minorHAnsi"/>
          <w:lang w:val="en-US"/>
        </w:rPr>
        <w:t xml:space="preserve"> verbally </w:t>
      </w:r>
      <w:r w:rsidRPr="00096761">
        <w:rPr>
          <w:rFonts w:eastAsia="Times New Roman" w:cstheme="minorHAnsi"/>
          <w:u w:val="single"/>
          <w:lang w:val="en-US"/>
        </w:rPr>
        <w:t>at least once</w:t>
      </w:r>
      <w:r w:rsidRPr="00096761">
        <w:rPr>
          <w:rFonts w:eastAsia="Times New Roman" w:cstheme="minorHAnsi"/>
          <w:lang w:val="en-US"/>
        </w:rPr>
        <w:t xml:space="preserve"> </w:t>
      </w:r>
      <w:r w:rsidRPr="00096761">
        <w:rPr>
          <w:rFonts w:eastAsia="Times New Roman" w:cstheme="minorHAnsi"/>
          <w:b/>
          <w:lang w:val="en-US"/>
        </w:rPr>
        <w:t>and</w:t>
      </w:r>
      <w:r w:rsidRPr="00096761">
        <w:rPr>
          <w:rFonts w:eastAsia="Times New Roman" w:cstheme="minorHAnsi"/>
          <w:lang w:val="en-US"/>
        </w:rPr>
        <w:t xml:space="preserve"> depicted </w:t>
      </w:r>
      <w:r w:rsidRPr="00096761">
        <w:rPr>
          <w:rFonts w:eastAsia="Times New Roman" w:cstheme="minorHAnsi"/>
          <w:u w:val="single"/>
          <w:lang w:val="en-US"/>
        </w:rPr>
        <w:t>at least once</w:t>
      </w:r>
      <w:r w:rsidRPr="00096761">
        <w:rPr>
          <w:rFonts w:eastAsia="Times New Roman" w:cstheme="minorHAnsi"/>
          <w:lang w:val="en-US"/>
        </w:rPr>
        <w:t xml:space="preserve">. </w:t>
      </w:r>
    </w:p>
    <w:p w14:paraId="2B29DAC2" w14:textId="77777777" w:rsidR="00827211" w:rsidRPr="00096761" w:rsidRDefault="00827211" w:rsidP="00827211">
      <w:pPr>
        <w:autoSpaceDE w:val="0"/>
        <w:autoSpaceDN w:val="0"/>
        <w:spacing w:beforeAutospacing="0" w:after="0" w:afterAutospacing="0"/>
        <w:jc w:val="both"/>
        <w:rPr>
          <w:rFonts w:eastAsia="Times New Roman" w:cstheme="minorHAnsi"/>
          <w:i/>
          <w:lang w:val="en-US"/>
        </w:rPr>
      </w:pPr>
    </w:p>
    <w:p w14:paraId="7FBA08BC" w14:textId="77777777" w:rsidR="00827211" w:rsidRPr="00096761" w:rsidRDefault="00827211" w:rsidP="00827211">
      <w:pPr>
        <w:autoSpaceDE w:val="0"/>
        <w:autoSpaceDN w:val="0"/>
        <w:spacing w:beforeAutospacing="0" w:after="0" w:afterAutospacing="0"/>
        <w:rPr>
          <w:rFonts w:eastAsia="Times New Roman" w:cstheme="minorHAnsi"/>
          <w:lang w:val="en-US"/>
        </w:rPr>
      </w:pPr>
      <w:r w:rsidRPr="00096761">
        <w:rPr>
          <w:rFonts w:eastAsia="Times New Roman" w:cstheme="minorHAnsi"/>
          <w:i/>
          <w:lang w:val="en-US"/>
        </w:rPr>
        <w:t>Exception</w:t>
      </w:r>
      <w:r w:rsidRPr="00096761">
        <w:rPr>
          <w:rFonts w:eastAsia="Times New Roman" w:cstheme="minorHAnsi"/>
          <w:lang w:val="en-US"/>
        </w:rPr>
        <w:t xml:space="preserve">: If an article in a newspaper only consists of a headline/ bullet/ picture, </w:t>
      </w:r>
      <w:r w:rsidRPr="00096761">
        <w:rPr>
          <w:rFonts w:eastAsia="Times New Roman" w:cstheme="minorHAnsi"/>
          <w:b/>
          <w:lang w:val="en-US"/>
        </w:rPr>
        <w:t xml:space="preserve">one </w:t>
      </w:r>
      <w:r w:rsidRPr="00096761">
        <w:rPr>
          <w:rFonts w:eastAsia="Times New Roman" w:cstheme="minorHAnsi"/>
          <w:lang w:val="en-US"/>
        </w:rPr>
        <w:t xml:space="preserve">mentioning or depiction of politicians, political groups, institutions or organizations is sufficient! </w:t>
      </w:r>
      <w:r w:rsidRPr="00096761">
        <w:rPr>
          <w:rFonts w:eastAsia="Times New Roman" w:cstheme="minorHAnsi"/>
          <w:u w:val="single"/>
          <w:lang w:val="en-US"/>
        </w:rPr>
        <w:t xml:space="preserve">However, cartoon/drawing does not count as a reference to an actor! </w:t>
      </w:r>
      <w:r w:rsidRPr="00096761">
        <w:rPr>
          <w:rFonts w:eastAsia="Times New Roman" w:cstheme="minorHAnsi"/>
          <w:lang w:val="en-US"/>
        </w:rPr>
        <w:t xml:space="preserve">Also, coding of actors shown on photography or film is limited to </w:t>
      </w:r>
      <w:r w:rsidRPr="00096761">
        <w:rPr>
          <w:rFonts w:eastAsia="Times New Roman" w:cstheme="minorHAnsi"/>
          <w:i/>
          <w:lang w:val="en-US"/>
        </w:rPr>
        <w:t xml:space="preserve">persons </w:t>
      </w:r>
      <w:r w:rsidRPr="00096761">
        <w:rPr>
          <w:rFonts w:eastAsia="Times New Roman" w:cstheme="minorHAnsi"/>
          <w:lang w:val="en-US"/>
        </w:rPr>
        <w:t>(depictions of logos, buildings of institutions do not count a reference to non-personal actors).</w:t>
      </w:r>
    </w:p>
    <w:p w14:paraId="1EEE0059" w14:textId="77777777" w:rsidR="00827211" w:rsidRPr="00096761" w:rsidRDefault="00827211" w:rsidP="00827211">
      <w:pPr>
        <w:autoSpaceDE w:val="0"/>
        <w:autoSpaceDN w:val="0"/>
        <w:spacing w:before="0" w:beforeAutospacing="0" w:after="0" w:afterAutospacing="0"/>
        <w:ind w:left="1418"/>
        <w:rPr>
          <w:rFonts w:eastAsia="Times New Roman" w:cstheme="minorHAnsi"/>
          <w:lang w:val="en-US"/>
        </w:rPr>
      </w:pPr>
    </w:p>
    <w:p w14:paraId="2B90071D" w14:textId="77777777" w:rsidR="00827211" w:rsidRPr="00096761" w:rsidRDefault="00827211" w:rsidP="00827211">
      <w:pPr>
        <w:autoSpaceDE w:val="0"/>
        <w:autoSpaceDN w:val="0"/>
        <w:spacing w:before="0" w:beforeAutospacing="0" w:after="0" w:afterAutospacing="0"/>
        <w:rPr>
          <w:rFonts w:eastAsia="Times New Roman" w:cstheme="minorHAnsi"/>
          <w:lang w:val="en-US"/>
        </w:rPr>
      </w:pPr>
      <w:r w:rsidRPr="00096761">
        <w:rPr>
          <w:rFonts w:eastAsia="Times New Roman" w:cstheme="minorHAnsi"/>
          <w:i/>
          <w:lang w:val="en-US"/>
        </w:rPr>
        <w:t>NOTE:</w:t>
      </w:r>
      <w:r w:rsidRPr="00096761">
        <w:rPr>
          <w:rFonts w:eastAsia="Times New Roman" w:cstheme="minorHAnsi"/>
          <w:lang w:val="en-US"/>
        </w:rPr>
        <w:t xml:space="preserve"> If an article in a newspaper is a commentary the journalist who wrote the commentary is coded as an (active) actor! This is also the case for an opinion piece, column, and letter to the editor.</w:t>
      </w:r>
    </w:p>
    <w:p w14:paraId="4F6DA087" w14:textId="77777777" w:rsidR="00827211" w:rsidRPr="00096761" w:rsidRDefault="00827211" w:rsidP="00827211">
      <w:pPr>
        <w:autoSpaceDE w:val="0"/>
        <w:autoSpaceDN w:val="0"/>
        <w:spacing w:before="0" w:beforeAutospacing="0" w:after="0" w:afterAutospacing="0"/>
        <w:jc w:val="both"/>
        <w:rPr>
          <w:rFonts w:eastAsia="Times New Roman" w:cstheme="minorHAnsi"/>
          <w:lang w:val="en-US"/>
        </w:rPr>
      </w:pPr>
    </w:p>
    <w:p w14:paraId="3BB42F56" w14:textId="77777777" w:rsidR="00827211" w:rsidRPr="00096761" w:rsidRDefault="00827211" w:rsidP="00827211">
      <w:pPr>
        <w:autoSpaceDE w:val="0"/>
        <w:autoSpaceDN w:val="0"/>
        <w:spacing w:before="0" w:beforeAutospacing="0" w:after="0" w:afterAutospacing="0"/>
        <w:jc w:val="both"/>
        <w:rPr>
          <w:rFonts w:eastAsia="Times New Roman" w:cstheme="minorHAnsi"/>
          <w:lang w:val="en-US"/>
        </w:rPr>
      </w:pPr>
    </w:p>
    <w:p w14:paraId="0A88DD59" w14:textId="77777777" w:rsidR="00827211" w:rsidRPr="00096761" w:rsidRDefault="00827211" w:rsidP="00827211">
      <w:pPr>
        <w:pStyle w:val="ListParagraph"/>
        <w:numPr>
          <w:ilvl w:val="3"/>
          <w:numId w:val="1"/>
        </w:numPr>
        <w:autoSpaceDE w:val="0"/>
        <w:autoSpaceDN w:val="0"/>
        <w:spacing w:before="0" w:beforeAutospacing="0" w:after="0" w:afterAutospacing="0"/>
        <w:rPr>
          <w:rFonts w:eastAsia="Times New Roman" w:cstheme="minorHAnsi"/>
          <w:lang w:val="en-US"/>
        </w:rPr>
      </w:pPr>
      <w:r w:rsidRPr="00096761">
        <w:rPr>
          <w:rFonts w:eastAsia="Times New Roman" w:cstheme="minorHAnsi"/>
          <w:lang w:val="en-US"/>
        </w:rPr>
        <w:t xml:space="preserve">Actors are </w:t>
      </w:r>
      <w:r w:rsidRPr="00096761">
        <w:rPr>
          <w:rFonts w:eastAsia="Times New Roman" w:cstheme="minorHAnsi"/>
          <w:b/>
          <w:u w:val="single"/>
          <w:lang w:val="en-US"/>
        </w:rPr>
        <w:t>not necessarily</w:t>
      </w:r>
      <w:r w:rsidRPr="00096761">
        <w:rPr>
          <w:rFonts w:eastAsia="Times New Roman" w:cstheme="minorHAnsi"/>
          <w:u w:val="single"/>
          <w:lang w:val="en-US"/>
        </w:rPr>
        <w:t xml:space="preserve"> </w:t>
      </w:r>
      <w:r w:rsidRPr="00096761">
        <w:rPr>
          <w:rFonts w:eastAsia="Times New Roman" w:cstheme="minorHAnsi"/>
          <w:b/>
          <w:u w:val="single"/>
          <w:lang w:val="en-US"/>
        </w:rPr>
        <w:t>persons</w:t>
      </w:r>
      <w:r w:rsidRPr="00096761">
        <w:rPr>
          <w:rFonts w:eastAsia="Times New Roman" w:cstheme="minorHAnsi"/>
          <w:lang w:val="en-US"/>
        </w:rPr>
        <w:t>. A government, an institution, an organization, even a country as a whole can be an actor if the story depicts so.</w:t>
      </w:r>
    </w:p>
    <w:p w14:paraId="3FA05069" w14:textId="77777777" w:rsidR="00827211" w:rsidRPr="00096761" w:rsidRDefault="00827211" w:rsidP="00827211">
      <w:pPr>
        <w:pStyle w:val="ListParagraph"/>
        <w:autoSpaceDE w:val="0"/>
        <w:autoSpaceDN w:val="0"/>
        <w:spacing w:before="0" w:beforeAutospacing="0" w:after="0" w:afterAutospacing="0"/>
        <w:jc w:val="both"/>
        <w:rPr>
          <w:rFonts w:eastAsia="Times New Roman" w:cstheme="minorHAnsi"/>
          <w:lang w:val="en-US"/>
        </w:rPr>
      </w:pPr>
      <w:r w:rsidRPr="00096761">
        <w:rPr>
          <w:rFonts w:eastAsia="Times New Roman" w:cstheme="minorHAnsi"/>
          <w:lang w:val="en-US"/>
        </w:rPr>
        <w:t xml:space="preserve"> </w:t>
      </w:r>
    </w:p>
    <w:p w14:paraId="0439A503" w14:textId="77777777" w:rsidR="00827211" w:rsidRPr="00096761" w:rsidRDefault="00827211" w:rsidP="00827211">
      <w:pPr>
        <w:pStyle w:val="ListParagraph"/>
        <w:numPr>
          <w:ilvl w:val="3"/>
          <w:numId w:val="1"/>
        </w:numPr>
        <w:autoSpaceDE w:val="0"/>
        <w:autoSpaceDN w:val="0"/>
        <w:spacing w:before="0" w:beforeAutospacing="0" w:afterAutospacing="0"/>
        <w:rPr>
          <w:rFonts w:eastAsia="Times New Roman" w:cstheme="minorHAnsi"/>
          <w:lang w:val="en-US"/>
        </w:rPr>
      </w:pPr>
      <w:r w:rsidRPr="00096761">
        <w:rPr>
          <w:rFonts w:eastAsia="Times New Roman" w:cstheme="minorHAnsi"/>
          <w:lang w:val="en-US"/>
        </w:rPr>
        <w:t>Actors can be</w:t>
      </w:r>
      <w:r w:rsidRPr="00096761">
        <w:rPr>
          <w:rFonts w:eastAsia="Times New Roman" w:cstheme="minorHAnsi"/>
          <w:b/>
          <w:lang w:val="en-US"/>
        </w:rPr>
        <w:t xml:space="preserve"> subjects</w:t>
      </w:r>
      <w:r w:rsidRPr="00096761">
        <w:rPr>
          <w:rFonts w:eastAsia="Times New Roman" w:cstheme="minorHAnsi"/>
          <w:lang w:val="en-US"/>
        </w:rPr>
        <w:t xml:space="preserve"> (active actors) as well as </w:t>
      </w:r>
      <w:r w:rsidRPr="00096761">
        <w:rPr>
          <w:rFonts w:eastAsia="Times New Roman" w:cstheme="minorHAnsi"/>
          <w:b/>
          <w:lang w:val="en-US"/>
        </w:rPr>
        <w:t xml:space="preserve">objects </w:t>
      </w:r>
      <w:r w:rsidRPr="00096761">
        <w:rPr>
          <w:rFonts w:eastAsia="Times New Roman" w:cstheme="minorHAnsi"/>
          <w:lang w:val="en-US"/>
        </w:rPr>
        <w:t xml:space="preserve">(passive actors). So an actor does </w:t>
      </w:r>
      <w:r w:rsidRPr="00096761">
        <w:rPr>
          <w:rFonts w:eastAsia="Times New Roman" w:cstheme="minorHAnsi"/>
          <w:b/>
          <w:u w:val="single"/>
          <w:lang w:val="en-US"/>
        </w:rPr>
        <w:t>not necessarily have to act</w:t>
      </w:r>
      <w:r w:rsidRPr="00096761">
        <w:rPr>
          <w:rFonts w:eastAsia="Times New Roman" w:cstheme="minorHAnsi"/>
          <w:lang w:val="en-US"/>
        </w:rPr>
        <w:t xml:space="preserve">. Actors can also be </w:t>
      </w:r>
      <w:r w:rsidRPr="00096761">
        <w:rPr>
          <w:rFonts w:eastAsia="Times New Roman" w:cstheme="minorHAnsi"/>
          <w:b/>
          <w:lang w:val="en-US"/>
        </w:rPr>
        <w:t>objects</w:t>
      </w:r>
      <w:r w:rsidRPr="00096761">
        <w:rPr>
          <w:rFonts w:eastAsia="Times New Roman" w:cstheme="minorHAnsi"/>
          <w:lang w:val="en-US"/>
        </w:rPr>
        <w:t xml:space="preserve"> or </w:t>
      </w:r>
      <w:r w:rsidRPr="00096761">
        <w:rPr>
          <w:rFonts w:eastAsia="Times New Roman" w:cstheme="minorHAnsi"/>
          <w:b/>
          <w:lang w:val="en-US"/>
        </w:rPr>
        <w:t>targets</w:t>
      </w:r>
      <w:r w:rsidRPr="00096761">
        <w:rPr>
          <w:rFonts w:eastAsia="Times New Roman" w:cstheme="minorHAnsi"/>
          <w:lang w:val="en-US"/>
        </w:rPr>
        <w:t xml:space="preserve"> of actions - they can be attacked or criticized, for instance.</w:t>
      </w:r>
    </w:p>
    <w:p w14:paraId="327C27E7" w14:textId="77777777" w:rsidR="00827211" w:rsidRPr="00096761" w:rsidRDefault="00827211" w:rsidP="00827211">
      <w:pPr>
        <w:autoSpaceDE w:val="0"/>
        <w:autoSpaceDN w:val="0"/>
        <w:spacing w:before="0" w:beforeAutospacing="0" w:after="0" w:afterAutospacing="0"/>
        <w:ind w:left="357" w:firstLine="352"/>
        <w:rPr>
          <w:rFonts w:eastAsia="Times New Roman" w:cstheme="minorHAnsi"/>
          <w:lang w:val="en-US"/>
        </w:rPr>
      </w:pPr>
      <w:r w:rsidRPr="00096761">
        <w:rPr>
          <w:rFonts w:eastAsia="Times New Roman" w:cstheme="minorHAnsi"/>
          <w:lang w:val="en-US"/>
        </w:rPr>
        <w:t xml:space="preserve">But keep in mind that actors can only be persons, groups, institutions or organizations. </w:t>
      </w:r>
    </w:p>
    <w:p w14:paraId="60138B27" w14:textId="77777777" w:rsidR="00827211" w:rsidRPr="00096761" w:rsidRDefault="00827211" w:rsidP="00827211">
      <w:pPr>
        <w:autoSpaceDE w:val="0"/>
        <w:autoSpaceDN w:val="0"/>
        <w:spacing w:before="0" w:beforeAutospacing="0" w:afterAutospacing="0"/>
        <w:ind w:left="709"/>
        <w:rPr>
          <w:rFonts w:eastAsia="Times New Roman" w:cstheme="minorHAnsi"/>
          <w:lang w:val="en-US"/>
        </w:rPr>
      </w:pPr>
      <w:r w:rsidRPr="00096761">
        <w:rPr>
          <w:rFonts w:eastAsia="Times New Roman" w:cstheme="minorHAnsi"/>
          <w:lang w:val="en-US"/>
        </w:rPr>
        <w:t xml:space="preserve">Also a reference to “Gordon Brown’s policy proposals” or “ the government’s goals” or “Tony Blair’s </w:t>
      </w:r>
      <w:proofErr w:type="spellStart"/>
      <w:r w:rsidRPr="00096761">
        <w:rPr>
          <w:rFonts w:eastAsia="Times New Roman" w:cstheme="minorHAnsi"/>
          <w:lang w:val="en-US"/>
        </w:rPr>
        <w:t>Notting</w:t>
      </w:r>
      <w:proofErr w:type="spellEnd"/>
      <w:r w:rsidRPr="00096761">
        <w:rPr>
          <w:rFonts w:eastAsia="Times New Roman" w:cstheme="minorHAnsi"/>
          <w:lang w:val="en-US"/>
        </w:rPr>
        <w:t xml:space="preserve"> Hill residence” counts as a mentioning of Brown, the government, or Tony Blair as actors. Similarly, a reference to “European Commission proposal” or “EU allies” counts as a mentioning of European Commission or EU, respectively. </w:t>
      </w:r>
    </w:p>
    <w:p w14:paraId="68CE46E2" w14:textId="77777777" w:rsidR="00827211" w:rsidRPr="00096761" w:rsidRDefault="00827211" w:rsidP="00827211">
      <w:pPr>
        <w:autoSpaceDE w:val="0"/>
        <w:autoSpaceDN w:val="0"/>
        <w:spacing w:before="0" w:beforeAutospacing="0" w:after="0" w:afterAutospacing="0"/>
        <w:ind w:left="709"/>
        <w:rPr>
          <w:rFonts w:eastAsia="Times New Roman" w:cstheme="minorHAnsi"/>
          <w:lang w:val="en-US"/>
        </w:rPr>
      </w:pPr>
      <w:r w:rsidRPr="00096761">
        <w:rPr>
          <w:rFonts w:eastAsia="Times New Roman" w:cstheme="minorHAnsi"/>
          <w:lang w:val="en-US"/>
        </w:rPr>
        <w:lastRenderedPageBreak/>
        <w:t xml:space="preserve">Countries or cities as such are </w:t>
      </w:r>
      <w:r w:rsidRPr="00096761">
        <w:rPr>
          <w:rFonts w:eastAsia="Times New Roman" w:cstheme="minorHAnsi"/>
          <w:u w:val="single"/>
          <w:lang w:val="en-US"/>
        </w:rPr>
        <w:t>not</w:t>
      </w:r>
      <w:r w:rsidRPr="00096761">
        <w:rPr>
          <w:rFonts w:eastAsia="Times New Roman" w:cstheme="minorHAnsi"/>
          <w:lang w:val="en-US"/>
        </w:rPr>
        <w:t xml:space="preserve"> coded as actors (e.g., “</w:t>
      </w:r>
      <w:r w:rsidRPr="00096761">
        <w:rPr>
          <w:rFonts w:eastAsia="Times New Roman" w:cstheme="minorHAnsi"/>
          <w:u w:val="single"/>
          <w:lang w:val="en-US"/>
        </w:rPr>
        <w:t>Germany</w:t>
      </w:r>
      <w:r w:rsidRPr="00096761">
        <w:rPr>
          <w:rFonts w:eastAsia="Times New Roman" w:cstheme="minorHAnsi"/>
          <w:lang w:val="en-US"/>
        </w:rPr>
        <w:t xml:space="preserve"> is facing a sharp economic downturn” or “the G20 met </w:t>
      </w:r>
      <w:r w:rsidRPr="00096761">
        <w:rPr>
          <w:rFonts w:eastAsia="Times New Roman" w:cstheme="minorHAnsi"/>
          <w:u w:val="single"/>
          <w:lang w:val="en-US"/>
        </w:rPr>
        <w:t>in the UK</w:t>
      </w:r>
      <w:r w:rsidRPr="00096761">
        <w:rPr>
          <w:rFonts w:eastAsia="Times New Roman" w:cstheme="minorHAnsi"/>
          <w:lang w:val="en-US"/>
        </w:rPr>
        <w:t xml:space="preserve"> today” does NOT count as actor reference). ONLY code a country as an actor when the country name (or mentioning of the capital of a country) is used as a synonym for the </w:t>
      </w:r>
      <w:r w:rsidRPr="00096761">
        <w:rPr>
          <w:rFonts w:eastAsia="Times New Roman" w:cstheme="minorHAnsi"/>
          <w:u w:val="single"/>
          <w:lang w:val="en-US"/>
        </w:rPr>
        <w:t>national government</w:t>
      </w:r>
      <w:r w:rsidRPr="00096761">
        <w:rPr>
          <w:rFonts w:eastAsia="Times New Roman" w:cstheme="minorHAnsi"/>
          <w:lang w:val="en-US"/>
        </w:rPr>
        <w:t xml:space="preserve"> (e.g., “the UK yesterday announced to exit the EU” or “Germany has opposed the US proposal to increase the number of troops in Afghanistan”). In these latter cases the country name clearly indicates the national government which is listed with a respective code in the actor appendix. </w:t>
      </w:r>
    </w:p>
    <w:p w14:paraId="4C8245A3" w14:textId="77777777" w:rsidR="00827211" w:rsidRPr="00096761" w:rsidRDefault="00827211" w:rsidP="00827211">
      <w:pPr>
        <w:autoSpaceDE w:val="0"/>
        <w:autoSpaceDN w:val="0"/>
        <w:spacing w:before="0" w:beforeAutospacing="0" w:after="0" w:afterAutospacing="0"/>
        <w:jc w:val="both"/>
        <w:rPr>
          <w:rFonts w:eastAsia="Times New Roman" w:cstheme="minorHAnsi"/>
          <w:lang w:val="en-US"/>
        </w:rPr>
      </w:pPr>
    </w:p>
    <w:p w14:paraId="3CB64985" w14:textId="77777777" w:rsidR="00827211" w:rsidRPr="00096761" w:rsidRDefault="00827211" w:rsidP="00827211">
      <w:pPr>
        <w:pStyle w:val="ListParagraph"/>
        <w:numPr>
          <w:ilvl w:val="3"/>
          <w:numId w:val="1"/>
        </w:numPr>
        <w:autoSpaceDE w:val="0"/>
        <w:autoSpaceDN w:val="0"/>
        <w:spacing w:before="0" w:beforeAutospacing="0" w:after="0" w:afterAutospacing="0"/>
        <w:rPr>
          <w:rFonts w:eastAsia="Times New Roman" w:cstheme="minorHAnsi"/>
          <w:lang w:val="en-US"/>
        </w:rPr>
      </w:pPr>
      <w:r w:rsidRPr="00096761">
        <w:rPr>
          <w:rFonts w:eastAsia="Times New Roman" w:cstheme="minorHAnsi"/>
          <w:lang w:val="en-US"/>
        </w:rPr>
        <w:t xml:space="preserve">An </w:t>
      </w:r>
      <w:r w:rsidRPr="00096761">
        <w:rPr>
          <w:rFonts w:eastAsia="Times New Roman" w:cstheme="minorHAnsi"/>
          <w:i/>
          <w:lang w:val="en-US"/>
        </w:rPr>
        <w:t>unspecified</w:t>
      </w:r>
      <w:r w:rsidRPr="00096761">
        <w:rPr>
          <w:rFonts w:eastAsia="Times New Roman" w:cstheme="minorHAnsi"/>
          <w:lang w:val="en-US"/>
        </w:rPr>
        <w:t xml:space="preserve"> group (i.e., a mix of different) of actors referred to in plural form as “they” or “these four companies” etc. (e.g., “The Times, the Sun, and the Guardian all reported today that </w:t>
      </w:r>
      <w:r w:rsidRPr="00096761">
        <w:rPr>
          <w:rFonts w:eastAsia="Times New Roman" w:cstheme="minorHAnsi"/>
          <w:i/>
          <w:lang w:val="en-US"/>
        </w:rPr>
        <w:t xml:space="preserve">they </w:t>
      </w:r>
      <w:r w:rsidRPr="00096761">
        <w:rPr>
          <w:rFonts w:eastAsia="Times New Roman" w:cstheme="minorHAnsi"/>
          <w:lang w:val="en-US"/>
        </w:rPr>
        <w:t xml:space="preserve">expect ad revenues to be lower”) does </w:t>
      </w:r>
      <w:r w:rsidRPr="00096761">
        <w:rPr>
          <w:rFonts w:eastAsia="Times New Roman" w:cstheme="minorHAnsi"/>
          <w:u w:val="single"/>
          <w:lang w:val="en-US"/>
        </w:rPr>
        <w:t>not</w:t>
      </w:r>
      <w:r w:rsidRPr="00096761">
        <w:rPr>
          <w:rFonts w:eastAsia="Times New Roman" w:cstheme="minorHAnsi"/>
          <w:lang w:val="en-US"/>
        </w:rPr>
        <w:t xml:space="preserve"> count as an actor mentioning. However, a story referring to “SPD party members” as “they” does count because it refers to a specified actor (=SPD party members), for example.</w:t>
      </w:r>
    </w:p>
    <w:p w14:paraId="382F3BD9" w14:textId="77777777" w:rsidR="00827211" w:rsidRPr="00096761" w:rsidRDefault="00827211" w:rsidP="00827211">
      <w:pPr>
        <w:autoSpaceDE w:val="0"/>
        <w:autoSpaceDN w:val="0"/>
        <w:spacing w:before="0" w:beforeAutospacing="0" w:after="0" w:afterAutospacing="0"/>
        <w:ind w:left="709"/>
        <w:jc w:val="both"/>
        <w:rPr>
          <w:rFonts w:eastAsia="Times New Roman" w:cstheme="minorHAnsi"/>
          <w:lang w:val="en-US"/>
        </w:rPr>
      </w:pPr>
    </w:p>
    <w:p w14:paraId="0717C715" w14:textId="77777777" w:rsidR="007D6249" w:rsidRPr="00096761" w:rsidRDefault="00827211" w:rsidP="007D6249">
      <w:pPr>
        <w:pStyle w:val="ListParagraph"/>
        <w:numPr>
          <w:ilvl w:val="3"/>
          <w:numId w:val="1"/>
        </w:numPr>
        <w:autoSpaceDE w:val="0"/>
        <w:autoSpaceDN w:val="0"/>
        <w:spacing w:before="0" w:beforeAutospacing="0" w:after="0" w:afterAutospacing="0"/>
        <w:rPr>
          <w:rFonts w:eastAsia="Times New Roman" w:cstheme="minorHAnsi"/>
          <w:lang w:val="en-US"/>
        </w:rPr>
      </w:pPr>
      <w:r w:rsidRPr="00096761">
        <w:rPr>
          <w:rFonts w:eastAsia="Times New Roman" w:cstheme="minorHAnsi"/>
          <w:b/>
          <w:lang w:val="en-US"/>
        </w:rPr>
        <w:t>Journalists</w:t>
      </w:r>
      <w:r w:rsidRPr="00096761">
        <w:rPr>
          <w:rFonts w:eastAsia="Times New Roman" w:cstheme="minorHAnsi"/>
          <w:lang w:val="en-US"/>
        </w:rPr>
        <w:t xml:space="preserve"> are actors </w:t>
      </w:r>
      <w:r w:rsidRPr="00096761">
        <w:rPr>
          <w:rFonts w:eastAsia="Times New Roman" w:cstheme="minorHAnsi"/>
          <w:i/>
          <w:lang w:val="en-US"/>
        </w:rPr>
        <w:t>only</w:t>
      </w:r>
      <w:r w:rsidRPr="00096761">
        <w:rPr>
          <w:rFonts w:eastAsia="Times New Roman" w:cstheme="minorHAnsi"/>
          <w:lang w:val="en-US"/>
        </w:rPr>
        <w:t xml:space="preserve"> if they are </w:t>
      </w:r>
      <w:r w:rsidRPr="00096761">
        <w:rPr>
          <w:rFonts w:eastAsia="Times New Roman" w:cstheme="minorHAnsi"/>
          <w:b/>
          <w:lang w:val="en-US"/>
        </w:rPr>
        <w:t>interviewed</w:t>
      </w:r>
      <w:r w:rsidRPr="00096761">
        <w:rPr>
          <w:rFonts w:eastAsia="Times New Roman" w:cstheme="minorHAnsi"/>
          <w:lang w:val="en-US"/>
        </w:rPr>
        <w:t xml:space="preserve">, </w:t>
      </w:r>
      <w:r w:rsidRPr="00096761">
        <w:rPr>
          <w:rFonts w:eastAsia="Times New Roman" w:cstheme="minorHAnsi"/>
          <w:b/>
          <w:bCs/>
          <w:lang w:val="en-US"/>
        </w:rPr>
        <w:t>reported</w:t>
      </w:r>
      <w:r w:rsidRPr="00096761">
        <w:rPr>
          <w:rFonts w:eastAsia="Times New Roman" w:cstheme="minorHAnsi"/>
          <w:lang w:val="en-US"/>
        </w:rPr>
        <w:t xml:space="preserve"> </w:t>
      </w:r>
      <w:r w:rsidR="007D6249" w:rsidRPr="00096761">
        <w:rPr>
          <w:rFonts w:eastAsia="Times New Roman" w:cstheme="minorHAnsi"/>
          <w:b/>
          <w:lang w:val="en-US"/>
        </w:rPr>
        <w:t>about, used as sources.</w:t>
      </w:r>
    </w:p>
    <w:p w14:paraId="363D1C8A" w14:textId="77777777" w:rsidR="007D6249" w:rsidRPr="00096761" w:rsidRDefault="007D6249" w:rsidP="007D6249">
      <w:pPr>
        <w:pStyle w:val="ListParagraph"/>
        <w:rPr>
          <w:rFonts w:eastAsia="Times New Roman" w:cstheme="minorHAnsi"/>
          <w:lang w:val="en-US"/>
        </w:rPr>
      </w:pPr>
    </w:p>
    <w:p w14:paraId="617C9E8A" w14:textId="77777777" w:rsidR="00827211" w:rsidRPr="00096761" w:rsidRDefault="00827211" w:rsidP="00827211">
      <w:pPr>
        <w:pStyle w:val="ListParagraph"/>
        <w:numPr>
          <w:ilvl w:val="3"/>
          <w:numId w:val="1"/>
        </w:numPr>
        <w:autoSpaceDE w:val="0"/>
        <w:autoSpaceDN w:val="0"/>
        <w:spacing w:before="0" w:beforeAutospacing="0" w:after="0" w:afterAutospacing="0"/>
        <w:rPr>
          <w:rFonts w:eastAsia="Times New Roman" w:cstheme="minorHAnsi"/>
          <w:lang w:val="en-US"/>
        </w:rPr>
      </w:pPr>
      <w:r w:rsidRPr="00096761">
        <w:rPr>
          <w:rFonts w:eastAsia="Times New Roman" w:cstheme="minorHAnsi"/>
          <w:lang w:val="en-US"/>
        </w:rPr>
        <w:t xml:space="preserve">An actor can only be coded once – although she/he/it/they may appear at several places and with different functions in the story. Then, choose the category depicting the most important role of that actor in the story. If more than one code applies to one actor, choose the most specific one (e.g., a farmer is not to be coded as ordinary citizen, but as member of a professional group). There may be cases in which the same code has to be assigned to different actors, e.g. when two members of the same party are quarreling with each other. The reference point for deciding how to code an actor is always the story. If, for example, a minister is a </w:t>
      </w:r>
      <w:r w:rsidRPr="00096761">
        <w:rPr>
          <w:rFonts w:eastAsia="Times New Roman" w:cstheme="minorHAnsi"/>
          <w:i/>
          <w:lang w:val="en-US"/>
        </w:rPr>
        <w:t>candidate</w:t>
      </w:r>
      <w:r w:rsidRPr="00096761">
        <w:rPr>
          <w:rFonts w:eastAsia="Times New Roman" w:cstheme="minorHAnsi"/>
          <w:lang w:val="en-US"/>
        </w:rPr>
        <w:t xml:space="preserve"> running for the EP, use the relevant EP Candidate Actor List code. If the story is about the person as member of the government, use the relevant minister code.</w:t>
      </w:r>
    </w:p>
    <w:p w14:paraId="04DB0E1F" w14:textId="77777777" w:rsidR="00827211" w:rsidRPr="00096761" w:rsidRDefault="00827211" w:rsidP="00827211">
      <w:pPr>
        <w:autoSpaceDE w:val="0"/>
        <w:autoSpaceDN w:val="0"/>
        <w:spacing w:before="0" w:beforeAutospacing="0" w:after="0" w:afterAutospacing="0"/>
        <w:jc w:val="both"/>
        <w:rPr>
          <w:rFonts w:eastAsia="Times New Roman" w:cstheme="minorHAnsi"/>
          <w:lang w:val="en-US"/>
        </w:rPr>
      </w:pPr>
    </w:p>
    <w:p w14:paraId="62B963A5" w14:textId="77777777" w:rsidR="00827211" w:rsidRPr="00096761" w:rsidRDefault="00827211" w:rsidP="00827211">
      <w:pPr>
        <w:pStyle w:val="ListParagraph"/>
        <w:numPr>
          <w:ilvl w:val="3"/>
          <w:numId w:val="1"/>
        </w:numPr>
        <w:autoSpaceDE w:val="0"/>
        <w:autoSpaceDN w:val="0"/>
        <w:spacing w:before="0" w:beforeAutospacing="0" w:afterAutospacing="0"/>
        <w:rPr>
          <w:rFonts w:eastAsia="Times New Roman" w:cstheme="minorHAnsi"/>
          <w:lang w:val="en-US"/>
        </w:rPr>
      </w:pPr>
      <w:r w:rsidRPr="00096761">
        <w:rPr>
          <w:rFonts w:eastAsia="Times New Roman" w:cstheme="minorHAnsi"/>
          <w:b/>
          <w:lang w:val="en-US"/>
        </w:rPr>
        <w:t>Generic groups of actors such as Europeans, voters, citizens, public, MPs, MEPs, politicians, etc.</w:t>
      </w:r>
      <w:r w:rsidRPr="00096761">
        <w:rPr>
          <w:rFonts w:eastAsia="Times New Roman" w:cstheme="minorHAnsi"/>
          <w:lang w:val="en-US"/>
        </w:rPr>
        <w:t xml:space="preserve"> </w:t>
      </w:r>
      <w:r w:rsidRPr="00096761">
        <w:rPr>
          <w:rFonts w:eastAsia="Times New Roman" w:cstheme="minorHAnsi"/>
          <w:u w:val="single"/>
          <w:lang w:val="en-US"/>
        </w:rPr>
        <w:t>have to be mentioned twice with the same descriptive term</w:t>
      </w:r>
      <w:r w:rsidRPr="00096761">
        <w:rPr>
          <w:rFonts w:eastAsia="Times New Roman" w:cstheme="minorHAnsi"/>
          <w:lang w:val="en-US"/>
        </w:rPr>
        <w:t xml:space="preserve"> (e.g., 2x “voters” or 2x “Dutch MEPs”) and are coded according to the codes in the actor appendix. </w:t>
      </w:r>
    </w:p>
    <w:p w14:paraId="7D30AD78" w14:textId="77777777" w:rsidR="00827211" w:rsidRPr="00096761" w:rsidRDefault="00827211" w:rsidP="00827211">
      <w:pPr>
        <w:autoSpaceDE w:val="0"/>
        <w:autoSpaceDN w:val="0"/>
        <w:spacing w:before="0" w:beforeAutospacing="0" w:after="0" w:afterAutospacing="0"/>
        <w:ind w:left="709"/>
        <w:rPr>
          <w:rFonts w:eastAsia="Times New Roman" w:cstheme="minorHAnsi"/>
          <w:lang w:val="en-US"/>
        </w:rPr>
      </w:pPr>
      <w:r w:rsidRPr="00096761">
        <w:rPr>
          <w:rFonts w:eastAsia="Times New Roman" w:cstheme="minorHAnsi"/>
          <w:b/>
        </w:rPr>
        <w:t xml:space="preserve">“I” or “We” </w:t>
      </w:r>
      <w:r w:rsidRPr="00096761">
        <w:rPr>
          <w:rFonts w:eastAsia="Times New Roman" w:cstheme="minorHAnsi"/>
        </w:rPr>
        <w:t>(e.g. “I think” or “we are”)</w:t>
      </w:r>
      <w:r w:rsidRPr="00096761">
        <w:rPr>
          <w:rFonts w:eastAsia="Times New Roman" w:cstheme="minorHAnsi"/>
          <w:b/>
        </w:rPr>
        <w:t xml:space="preserve">, </w:t>
      </w:r>
      <w:r w:rsidRPr="00096761">
        <w:rPr>
          <w:rFonts w:eastAsia="Times New Roman" w:cstheme="minorHAnsi"/>
          <w:bCs/>
        </w:rPr>
        <w:t xml:space="preserve">e.g. in a column or commentary does </w:t>
      </w:r>
      <w:r w:rsidRPr="00096761">
        <w:rPr>
          <w:rFonts w:eastAsia="Times New Roman" w:cstheme="minorHAnsi"/>
          <w:b/>
          <w:i/>
          <w:iCs/>
          <w:u w:val="single"/>
        </w:rPr>
        <w:t>not</w:t>
      </w:r>
      <w:r w:rsidRPr="00096761">
        <w:rPr>
          <w:rFonts w:eastAsia="Times New Roman" w:cstheme="minorHAnsi"/>
          <w:iCs/>
        </w:rPr>
        <w:t xml:space="preserve"> </w:t>
      </w:r>
      <w:r w:rsidRPr="00096761">
        <w:rPr>
          <w:rFonts w:eastAsia="Times New Roman" w:cstheme="minorHAnsi"/>
          <w:bCs/>
        </w:rPr>
        <w:t xml:space="preserve">establish the author as an actor and thus does not count as a mentioning of an actor! This rule is not applicable regarding </w:t>
      </w:r>
      <w:r w:rsidRPr="00096761">
        <w:rPr>
          <w:rFonts w:eastAsia="Times New Roman" w:cstheme="minorHAnsi"/>
          <w:bCs/>
          <w:i/>
        </w:rPr>
        <w:t>interviewees</w:t>
      </w:r>
      <w:r w:rsidRPr="00096761">
        <w:rPr>
          <w:rFonts w:eastAsia="Times New Roman" w:cstheme="minorHAnsi"/>
          <w:bCs/>
        </w:rPr>
        <w:t xml:space="preserve"> referring to themselves as “I” or “we”, since interviewees can only refer to themselves as “I” or “we” in </w:t>
      </w:r>
      <w:r w:rsidRPr="00096761">
        <w:rPr>
          <w:rFonts w:eastAsia="Times New Roman" w:cstheme="minorHAnsi"/>
          <w:b/>
          <w:bCs/>
        </w:rPr>
        <w:t>quotes</w:t>
      </w:r>
      <w:r w:rsidRPr="00096761">
        <w:rPr>
          <w:rFonts w:eastAsia="Times New Roman" w:cstheme="minorHAnsi"/>
          <w:bCs/>
        </w:rPr>
        <w:t xml:space="preserve">. One or more direct quotes </w:t>
      </w:r>
      <w:r w:rsidRPr="00096761">
        <w:rPr>
          <w:rFonts w:eastAsia="Times New Roman" w:cstheme="minorHAnsi"/>
          <w:bCs/>
          <w:u w:val="single"/>
        </w:rPr>
        <w:t>always</w:t>
      </w:r>
      <w:r w:rsidRPr="00096761">
        <w:rPr>
          <w:rFonts w:eastAsia="Times New Roman" w:cstheme="minorHAnsi"/>
          <w:bCs/>
        </w:rPr>
        <w:t xml:space="preserve"> establish the interviewee as an actor (provided of course he or she is among the first 6 actors of a story).</w:t>
      </w:r>
    </w:p>
    <w:p w14:paraId="4F7BD073" w14:textId="77777777" w:rsidR="00827211" w:rsidRPr="00096761" w:rsidRDefault="00827211" w:rsidP="00827211">
      <w:pPr>
        <w:autoSpaceDE w:val="0"/>
        <w:autoSpaceDN w:val="0"/>
        <w:spacing w:before="0" w:beforeAutospacing="0" w:after="0" w:afterAutospacing="0"/>
        <w:jc w:val="both"/>
        <w:rPr>
          <w:rFonts w:eastAsia="Times New Roman" w:cstheme="minorHAnsi"/>
          <w:lang w:val="en-US"/>
        </w:rPr>
      </w:pPr>
    </w:p>
    <w:p w14:paraId="6E6C1F41" w14:textId="77777777" w:rsidR="00627CA8" w:rsidRPr="00096761" w:rsidRDefault="00CF63D5" w:rsidP="00827211">
      <w:pPr>
        <w:pStyle w:val="ListParagraph"/>
        <w:numPr>
          <w:ilvl w:val="3"/>
          <w:numId w:val="1"/>
        </w:numPr>
        <w:autoSpaceDE w:val="0"/>
        <w:autoSpaceDN w:val="0"/>
        <w:spacing w:before="0" w:beforeAutospacing="0" w:afterAutospacing="0"/>
        <w:rPr>
          <w:rFonts w:eastAsia="Times New Roman" w:cstheme="minorHAnsi"/>
          <w:lang w:val="en-US"/>
        </w:rPr>
      </w:pPr>
      <w:r w:rsidRPr="00096761">
        <w:rPr>
          <w:rFonts w:eastAsia="Times New Roman" w:cstheme="minorHAnsi"/>
          <w:lang w:val="en-US"/>
        </w:rPr>
        <w:t xml:space="preserve">Actors are only coded as actors if they act or are acted upon, but </w:t>
      </w:r>
      <w:r w:rsidRPr="00096761">
        <w:rPr>
          <w:rFonts w:eastAsia="Times New Roman" w:cstheme="minorHAnsi"/>
          <w:b/>
          <w:lang w:val="en-US"/>
        </w:rPr>
        <w:t xml:space="preserve">not </w:t>
      </w:r>
      <w:r w:rsidRPr="00096761">
        <w:rPr>
          <w:rFonts w:eastAsia="Times New Roman" w:cstheme="minorHAnsi"/>
          <w:lang w:val="en-US"/>
        </w:rPr>
        <w:t>if</w:t>
      </w:r>
      <w:r w:rsidR="00627CA8" w:rsidRPr="00096761">
        <w:rPr>
          <w:rFonts w:eastAsia="Times New Roman" w:cstheme="minorHAnsi"/>
          <w:lang w:val="en-US"/>
        </w:rPr>
        <w:t xml:space="preserve"> </w:t>
      </w:r>
      <w:r w:rsidRPr="00096761">
        <w:rPr>
          <w:rFonts w:eastAsia="Times New Roman" w:cstheme="minorHAnsi"/>
          <w:lang w:val="en-US"/>
        </w:rPr>
        <w:t>they are mentioned as a</w:t>
      </w:r>
      <w:r w:rsidR="00627CA8" w:rsidRPr="00096761">
        <w:rPr>
          <w:rFonts w:eastAsia="Times New Roman" w:cstheme="minorHAnsi"/>
          <w:lang w:val="en-US"/>
        </w:rPr>
        <w:t xml:space="preserve"> </w:t>
      </w:r>
      <w:r w:rsidR="00627CA8" w:rsidRPr="00096761">
        <w:rPr>
          <w:rFonts w:eastAsia="Times New Roman" w:cstheme="minorHAnsi"/>
          <w:b/>
          <w:lang w:val="en-US"/>
        </w:rPr>
        <w:t>location</w:t>
      </w:r>
      <w:r w:rsidR="00627CA8" w:rsidRPr="00096761">
        <w:rPr>
          <w:rFonts w:eastAsia="Times New Roman" w:cstheme="minorHAnsi"/>
          <w:lang w:val="en-US"/>
        </w:rPr>
        <w:t xml:space="preserve">. For instance the European Parliament can be an actor (e.g., the EP demands certain policies), but can also be a location (e.g., MEPs were debating an issue in the EP). Do </w:t>
      </w:r>
      <w:r w:rsidR="00627CA8" w:rsidRPr="00096761">
        <w:rPr>
          <w:rFonts w:eastAsia="Times New Roman" w:cstheme="minorHAnsi"/>
          <w:b/>
          <w:i/>
          <w:u w:val="single"/>
          <w:lang w:val="en-US"/>
        </w:rPr>
        <w:t>not</w:t>
      </w:r>
      <w:r w:rsidR="00627CA8" w:rsidRPr="00096761">
        <w:rPr>
          <w:rFonts w:eastAsia="Times New Roman" w:cstheme="minorHAnsi"/>
          <w:lang w:val="en-US"/>
        </w:rPr>
        <w:t xml:space="preserve"> count a reference of such an actor when actually the location is meant. </w:t>
      </w:r>
    </w:p>
    <w:p w14:paraId="44F801B7" w14:textId="77777777" w:rsidR="00627CA8" w:rsidRPr="00096761" w:rsidRDefault="00627CA8" w:rsidP="00CF63D5">
      <w:pPr>
        <w:pStyle w:val="ListParagraph"/>
        <w:autoSpaceDE w:val="0"/>
        <w:autoSpaceDN w:val="0"/>
        <w:spacing w:before="0" w:beforeAutospacing="0" w:afterAutospacing="0"/>
        <w:rPr>
          <w:rFonts w:eastAsia="Times New Roman" w:cstheme="minorHAnsi"/>
          <w:lang w:val="en-US"/>
        </w:rPr>
      </w:pPr>
    </w:p>
    <w:p w14:paraId="7966A21E" w14:textId="77777777" w:rsidR="00827211" w:rsidRPr="00096761" w:rsidRDefault="00827211" w:rsidP="00827211">
      <w:pPr>
        <w:pStyle w:val="ListParagraph"/>
        <w:numPr>
          <w:ilvl w:val="3"/>
          <w:numId w:val="1"/>
        </w:numPr>
        <w:autoSpaceDE w:val="0"/>
        <w:autoSpaceDN w:val="0"/>
        <w:spacing w:before="0" w:beforeAutospacing="0" w:afterAutospacing="0"/>
        <w:rPr>
          <w:rFonts w:eastAsia="Times New Roman" w:cstheme="minorHAnsi"/>
          <w:lang w:val="en-US"/>
        </w:rPr>
      </w:pPr>
      <w:r w:rsidRPr="00096761">
        <w:rPr>
          <w:rFonts w:eastAsia="Times New Roman" w:cstheme="minorHAnsi"/>
          <w:lang w:val="en-US"/>
        </w:rPr>
        <w:t>Criteria for selecting actors</w:t>
      </w:r>
    </w:p>
    <w:p w14:paraId="71665487" w14:textId="77777777" w:rsidR="00827211" w:rsidRPr="00096761" w:rsidRDefault="00827211" w:rsidP="00827211">
      <w:pPr>
        <w:autoSpaceDE w:val="0"/>
        <w:autoSpaceDN w:val="0"/>
        <w:spacing w:before="0" w:beforeAutospacing="0" w:after="0" w:afterAutospacing="0"/>
        <w:ind w:left="1418" w:hanging="709"/>
        <w:jc w:val="both"/>
        <w:rPr>
          <w:rFonts w:eastAsia="Times New Roman" w:cstheme="minorHAnsi"/>
          <w:i/>
          <w:lang w:val="en-US"/>
        </w:rPr>
      </w:pPr>
      <w:r w:rsidRPr="00096761">
        <w:rPr>
          <w:rFonts w:eastAsia="Times New Roman" w:cstheme="minorHAnsi"/>
          <w:i/>
          <w:lang w:val="en-US"/>
        </w:rPr>
        <w:t xml:space="preserve">If there is more than </w:t>
      </w:r>
      <w:r w:rsidRPr="00096761">
        <w:rPr>
          <w:rFonts w:eastAsia="Times New Roman" w:cstheme="minorHAnsi"/>
          <w:b/>
          <w:i/>
          <w:lang w:val="en-US"/>
        </w:rPr>
        <w:t>one</w:t>
      </w:r>
      <w:r w:rsidRPr="00096761">
        <w:rPr>
          <w:rFonts w:eastAsia="Times New Roman" w:cstheme="minorHAnsi"/>
          <w:i/>
          <w:lang w:val="en-US"/>
        </w:rPr>
        <w:t xml:space="preserve"> actor: </w:t>
      </w:r>
    </w:p>
    <w:p w14:paraId="7DC5B427" w14:textId="77777777" w:rsidR="00827211" w:rsidRPr="00096761" w:rsidRDefault="00827211" w:rsidP="00827211">
      <w:pPr>
        <w:tabs>
          <w:tab w:val="num" w:pos="2430"/>
        </w:tabs>
        <w:autoSpaceDE w:val="0"/>
        <w:autoSpaceDN w:val="0"/>
        <w:spacing w:before="0" w:beforeAutospacing="0" w:after="0" w:afterAutospacing="0"/>
        <w:ind w:left="1418" w:hanging="709"/>
        <w:jc w:val="both"/>
        <w:rPr>
          <w:rFonts w:eastAsia="Times New Roman" w:cstheme="minorHAnsi"/>
          <w:lang w:val="en-US"/>
        </w:rPr>
      </w:pPr>
      <w:r w:rsidRPr="00096761">
        <w:rPr>
          <w:rFonts w:eastAsia="Times New Roman" w:cstheme="minorHAnsi"/>
          <w:b/>
          <w:lang w:val="en-US"/>
        </w:rPr>
        <w:lastRenderedPageBreak/>
        <w:t>Actor 1 = the main actor</w:t>
      </w:r>
      <w:r w:rsidRPr="00096761">
        <w:rPr>
          <w:rFonts w:eastAsia="Times New Roman" w:cstheme="minorHAnsi"/>
          <w:lang w:val="en-US"/>
        </w:rPr>
        <w:t xml:space="preserve">, the most important actor </w:t>
      </w:r>
      <w:r w:rsidRPr="00096761">
        <w:rPr>
          <w:rFonts w:eastAsia="Times New Roman" w:cstheme="minorHAnsi"/>
          <w:b/>
          <w:lang w:val="en-US"/>
        </w:rPr>
        <w:t xml:space="preserve">of the </w:t>
      </w:r>
      <w:r w:rsidRPr="00096761">
        <w:rPr>
          <w:b/>
        </w:rPr>
        <w:t>story</w:t>
      </w:r>
      <w:r w:rsidRPr="00096761">
        <w:t>.</w:t>
      </w:r>
      <w:r w:rsidRPr="00096761">
        <w:rPr>
          <w:rFonts w:eastAsia="Times New Roman" w:cstheme="minorHAnsi"/>
          <w:lang w:val="en-US"/>
        </w:rPr>
        <w:t xml:space="preserve"> </w:t>
      </w:r>
    </w:p>
    <w:p w14:paraId="249D38C7" w14:textId="77777777" w:rsidR="00827211" w:rsidRPr="00096761" w:rsidRDefault="00827211" w:rsidP="00827211">
      <w:pPr>
        <w:tabs>
          <w:tab w:val="num" w:pos="2430"/>
        </w:tabs>
        <w:autoSpaceDE w:val="0"/>
        <w:autoSpaceDN w:val="0"/>
        <w:spacing w:before="0" w:beforeAutospacing="0" w:afterAutospacing="0"/>
        <w:ind w:left="1418" w:hanging="709"/>
        <w:jc w:val="both"/>
        <w:rPr>
          <w:rFonts w:eastAsia="Times New Roman" w:cstheme="minorHAnsi"/>
          <w:lang w:val="en-US"/>
        </w:rPr>
      </w:pPr>
      <w:r w:rsidRPr="00096761">
        <w:rPr>
          <w:rFonts w:eastAsia="Times New Roman" w:cstheme="minorHAnsi"/>
          <w:lang w:val="en-US"/>
        </w:rPr>
        <w:t>Indicators of importance are:</w:t>
      </w:r>
    </w:p>
    <w:p w14:paraId="3E97E077" w14:textId="77777777" w:rsidR="00827211" w:rsidRPr="00096761" w:rsidRDefault="00827211" w:rsidP="00803069">
      <w:pPr>
        <w:pStyle w:val="ListParagraph"/>
        <w:numPr>
          <w:ilvl w:val="0"/>
          <w:numId w:val="3"/>
        </w:numPr>
        <w:tabs>
          <w:tab w:val="num" w:pos="1134"/>
        </w:tabs>
        <w:autoSpaceDE w:val="0"/>
        <w:autoSpaceDN w:val="0"/>
        <w:spacing w:before="0" w:beforeAutospacing="0" w:after="0" w:afterAutospacing="0"/>
        <w:ind w:left="851" w:firstLine="0"/>
        <w:jc w:val="both"/>
        <w:rPr>
          <w:rFonts w:eastAsia="Times New Roman" w:cstheme="minorHAnsi"/>
          <w:lang w:val="en-US"/>
        </w:rPr>
      </w:pPr>
      <w:r w:rsidRPr="00096761">
        <w:rPr>
          <w:rFonts w:eastAsia="Times New Roman" w:cstheme="minorHAnsi"/>
          <w:lang w:val="en-US"/>
        </w:rPr>
        <w:t>duration, space of  information about the actor</w:t>
      </w:r>
    </w:p>
    <w:p w14:paraId="638B1B95" w14:textId="77777777" w:rsidR="00827211" w:rsidRPr="00096761" w:rsidRDefault="00827211" w:rsidP="00803069">
      <w:pPr>
        <w:pStyle w:val="ListParagraph"/>
        <w:numPr>
          <w:ilvl w:val="0"/>
          <w:numId w:val="3"/>
        </w:numPr>
        <w:tabs>
          <w:tab w:val="num" w:pos="1134"/>
        </w:tabs>
        <w:autoSpaceDE w:val="0"/>
        <w:autoSpaceDN w:val="0"/>
        <w:spacing w:before="0" w:beforeAutospacing="0" w:after="0" w:afterAutospacing="0"/>
        <w:ind w:left="851" w:firstLine="0"/>
        <w:jc w:val="both"/>
        <w:rPr>
          <w:rFonts w:eastAsia="Times New Roman" w:cstheme="minorHAnsi"/>
          <w:lang w:val="en-US"/>
        </w:rPr>
      </w:pPr>
      <w:r w:rsidRPr="00096761">
        <w:rPr>
          <w:rFonts w:eastAsia="Times New Roman" w:cstheme="minorHAnsi"/>
          <w:lang w:val="en-US"/>
        </w:rPr>
        <w:t>frequency of being mentioned</w:t>
      </w:r>
    </w:p>
    <w:p w14:paraId="6AAE019C" w14:textId="77777777" w:rsidR="00827211" w:rsidRPr="00096761" w:rsidRDefault="00827211" w:rsidP="00803069">
      <w:pPr>
        <w:pStyle w:val="ListParagraph"/>
        <w:numPr>
          <w:ilvl w:val="0"/>
          <w:numId w:val="3"/>
        </w:numPr>
        <w:tabs>
          <w:tab w:val="num" w:pos="1134"/>
        </w:tabs>
        <w:autoSpaceDE w:val="0"/>
        <w:autoSpaceDN w:val="0"/>
        <w:spacing w:before="0" w:beforeAutospacing="0" w:after="0" w:afterAutospacing="0"/>
        <w:ind w:left="851" w:firstLine="0"/>
        <w:jc w:val="both"/>
        <w:rPr>
          <w:rFonts w:eastAsia="Times New Roman" w:cstheme="minorHAnsi"/>
          <w:lang w:val="en-US"/>
        </w:rPr>
      </w:pPr>
      <w:proofErr w:type="gramStart"/>
      <w:r w:rsidRPr="00096761">
        <w:rPr>
          <w:rFonts w:eastAsia="Times New Roman" w:cstheme="minorHAnsi"/>
          <w:lang w:val="en-US"/>
        </w:rPr>
        <w:t>visibility</w:t>
      </w:r>
      <w:proofErr w:type="gramEnd"/>
      <w:r w:rsidRPr="00096761">
        <w:rPr>
          <w:rFonts w:eastAsia="Times New Roman" w:cstheme="minorHAnsi"/>
          <w:lang w:val="en-US"/>
        </w:rPr>
        <w:t xml:space="preserve"> (film, photographs etc.)</w:t>
      </w:r>
    </w:p>
    <w:p w14:paraId="3080BFC0" w14:textId="77777777" w:rsidR="00827211" w:rsidRPr="00096761" w:rsidRDefault="00827211" w:rsidP="00803069">
      <w:pPr>
        <w:pStyle w:val="ListParagraph"/>
        <w:numPr>
          <w:ilvl w:val="0"/>
          <w:numId w:val="3"/>
        </w:numPr>
        <w:tabs>
          <w:tab w:val="num" w:pos="1134"/>
        </w:tabs>
        <w:autoSpaceDE w:val="0"/>
        <w:autoSpaceDN w:val="0"/>
        <w:spacing w:before="0" w:beforeAutospacing="0" w:after="0" w:afterAutospacing="0"/>
        <w:ind w:left="851" w:firstLine="0"/>
        <w:jc w:val="both"/>
        <w:rPr>
          <w:rFonts w:eastAsia="Times New Roman" w:cstheme="minorHAnsi"/>
          <w:lang w:val="en-US"/>
        </w:rPr>
      </w:pPr>
      <w:proofErr w:type="gramStart"/>
      <w:r w:rsidRPr="00096761">
        <w:rPr>
          <w:rFonts w:eastAsia="Times New Roman" w:cstheme="minorHAnsi"/>
          <w:lang w:val="en-US"/>
        </w:rPr>
        <w:t>quotes</w:t>
      </w:r>
      <w:proofErr w:type="gramEnd"/>
      <w:r w:rsidRPr="00096761">
        <w:rPr>
          <w:rFonts w:eastAsia="Times New Roman" w:cstheme="minorHAnsi"/>
          <w:lang w:val="en-US"/>
        </w:rPr>
        <w:t>, statements of the actor.</w:t>
      </w:r>
    </w:p>
    <w:p w14:paraId="5648E8D0" w14:textId="77777777" w:rsidR="00827211" w:rsidRPr="00096761" w:rsidRDefault="00827211" w:rsidP="00827211">
      <w:pPr>
        <w:autoSpaceDE w:val="0"/>
        <w:autoSpaceDN w:val="0"/>
        <w:spacing w:before="0" w:beforeAutospacing="0" w:after="0" w:afterAutospacing="0"/>
        <w:jc w:val="both"/>
        <w:rPr>
          <w:rFonts w:eastAsia="Times New Roman" w:cstheme="minorHAnsi"/>
          <w:i/>
          <w:lang w:val="en-US"/>
        </w:rPr>
      </w:pPr>
    </w:p>
    <w:p w14:paraId="46185904" w14:textId="77777777" w:rsidR="00827211" w:rsidRPr="00096761" w:rsidRDefault="00827211" w:rsidP="00827211">
      <w:pPr>
        <w:autoSpaceDE w:val="0"/>
        <w:autoSpaceDN w:val="0"/>
        <w:spacing w:before="0" w:beforeAutospacing="0" w:after="200" w:afterAutospacing="0"/>
        <w:rPr>
          <w:rFonts w:eastAsia="Times New Roman" w:cstheme="minorHAnsi"/>
          <w:lang w:val="en-US"/>
        </w:rPr>
      </w:pPr>
      <w:r w:rsidRPr="00096761">
        <w:rPr>
          <w:rFonts w:eastAsia="Times New Roman" w:cstheme="minorHAnsi"/>
          <w:i/>
          <w:lang w:val="en-US"/>
        </w:rPr>
        <w:t>Note I:</w:t>
      </w:r>
      <w:r w:rsidRPr="00096761">
        <w:rPr>
          <w:rFonts w:eastAsia="Times New Roman" w:cstheme="minorHAnsi"/>
          <w:lang w:val="en-US"/>
        </w:rPr>
        <w:t xml:space="preserve"> If two actors are equally prominent in the article with regard to the above criteria, then count the number of references to each actor and choose the one who is most often referred to. However, this rule only applies if two actors are really exactly evenly prominent with regard to the above criteria. </w:t>
      </w:r>
    </w:p>
    <w:p w14:paraId="2F1BC60C" w14:textId="77777777" w:rsidR="00827211" w:rsidRPr="00096761" w:rsidRDefault="00827211" w:rsidP="00827211">
      <w:pPr>
        <w:tabs>
          <w:tab w:val="num" w:pos="2430"/>
        </w:tabs>
        <w:autoSpaceDE w:val="0"/>
        <w:autoSpaceDN w:val="0"/>
        <w:spacing w:beforeAutospacing="0" w:afterAutospacing="0"/>
        <w:rPr>
          <w:rFonts w:eastAsia="Times New Roman" w:cstheme="minorHAnsi"/>
          <w:lang w:val="en-US"/>
        </w:rPr>
      </w:pPr>
      <w:r w:rsidRPr="00096761">
        <w:rPr>
          <w:rFonts w:eastAsia="Times New Roman" w:cstheme="minorHAnsi"/>
          <w:i/>
          <w:lang w:val="en-US"/>
        </w:rPr>
        <w:t>NOTE II:</w:t>
      </w:r>
      <w:r w:rsidRPr="00096761">
        <w:rPr>
          <w:rFonts w:eastAsia="Times New Roman" w:cstheme="minorHAnsi"/>
          <w:lang w:val="en-US"/>
        </w:rPr>
        <w:t xml:space="preserve"> Actors do </w:t>
      </w:r>
      <w:r w:rsidRPr="00096761">
        <w:rPr>
          <w:rFonts w:eastAsia="Times New Roman" w:cstheme="minorHAnsi"/>
          <w:b/>
          <w:lang w:val="en-US"/>
        </w:rPr>
        <w:t>not</w:t>
      </w:r>
      <w:r w:rsidRPr="00096761">
        <w:rPr>
          <w:rFonts w:eastAsia="Times New Roman" w:cstheme="minorHAnsi"/>
          <w:lang w:val="en-US"/>
        </w:rPr>
        <w:t xml:space="preserve"> become important in a story because of their professional position, their rank or prestige!</w:t>
      </w:r>
    </w:p>
    <w:p w14:paraId="57897ACC" w14:textId="77777777" w:rsidR="00827211" w:rsidRPr="00096761" w:rsidRDefault="00827211" w:rsidP="00827211">
      <w:pPr>
        <w:autoSpaceDE w:val="0"/>
        <w:autoSpaceDN w:val="0"/>
        <w:spacing w:beforeAutospacing="0" w:after="0" w:afterAutospacing="0"/>
        <w:rPr>
          <w:rFonts w:eastAsia="Times New Roman" w:cstheme="minorHAnsi"/>
          <w:i/>
          <w:lang w:val="en-US"/>
        </w:rPr>
      </w:pPr>
      <w:r w:rsidRPr="00096761">
        <w:rPr>
          <w:rFonts w:eastAsia="Times New Roman" w:cstheme="minorHAnsi"/>
          <w:i/>
          <w:lang w:val="en-US"/>
        </w:rPr>
        <w:t xml:space="preserve">If there are </w:t>
      </w:r>
      <w:r w:rsidRPr="00096761">
        <w:rPr>
          <w:rFonts w:eastAsia="Times New Roman" w:cstheme="minorHAnsi"/>
          <w:b/>
          <w:i/>
          <w:lang w:val="en-US"/>
        </w:rPr>
        <w:t>two</w:t>
      </w:r>
      <w:r w:rsidRPr="00096761">
        <w:rPr>
          <w:rFonts w:eastAsia="Times New Roman" w:cstheme="minorHAnsi"/>
          <w:i/>
          <w:lang w:val="en-US"/>
        </w:rPr>
        <w:t xml:space="preserve"> or more actors that are sufficiently present (see above) in the story:</w:t>
      </w:r>
    </w:p>
    <w:p w14:paraId="5038C60A" w14:textId="77777777" w:rsidR="00827211" w:rsidRPr="00096761" w:rsidRDefault="00827211" w:rsidP="00827211">
      <w:pPr>
        <w:tabs>
          <w:tab w:val="num" w:pos="2430"/>
        </w:tabs>
        <w:autoSpaceDE w:val="0"/>
        <w:autoSpaceDN w:val="0"/>
        <w:spacing w:before="0" w:beforeAutospacing="0" w:afterAutospacing="0"/>
        <w:rPr>
          <w:rFonts w:eastAsia="Times New Roman" w:cstheme="minorHAnsi"/>
          <w:lang w:val="en-US"/>
        </w:rPr>
      </w:pPr>
      <w:r w:rsidRPr="00096761">
        <w:rPr>
          <w:rFonts w:eastAsia="Times New Roman" w:cstheme="minorHAnsi"/>
          <w:lang w:val="en-US"/>
        </w:rPr>
        <w:t xml:space="preserve">Code the other actors (except the main actor) </w:t>
      </w:r>
      <w:r w:rsidRPr="00096761">
        <w:rPr>
          <w:rFonts w:eastAsia="Times New Roman" w:cstheme="minorHAnsi"/>
          <w:b/>
          <w:lang w:val="en-US"/>
        </w:rPr>
        <w:t>in the order of their appearance in the story</w:t>
      </w:r>
      <w:r w:rsidRPr="00096761">
        <w:rPr>
          <w:rFonts w:eastAsia="Times New Roman" w:cstheme="minorHAnsi"/>
          <w:lang w:val="en-US"/>
        </w:rPr>
        <w:t>.</w:t>
      </w:r>
    </w:p>
    <w:p w14:paraId="2D1256FC" w14:textId="77777777" w:rsidR="00827211" w:rsidRPr="00096761" w:rsidRDefault="00827211" w:rsidP="00827211">
      <w:pPr>
        <w:spacing w:beforeAutospacing="0" w:after="0" w:afterAutospacing="0"/>
        <w:rPr>
          <w:rFonts w:eastAsia="SimSun" w:cstheme="minorHAnsi"/>
          <w:lang w:val="en-US" w:eastAsia="zh-CN"/>
        </w:rPr>
      </w:pPr>
      <w:r w:rsidRPr="00096761">
        <w:rPr>
          <w:rFonts w:eastAsia="SimSun" w:cstheme="minorHAnsi"/>
          <w:i/>
          <w:lang w:val="en-US" w:eastAsia="zh-CN"/>
        </w:rPr>
        <w:t>NOTE III:</w:t>
      </w:r>
      <w:r w:rsidRPr="00096761">
        <w:rPr>
          <w:rFonts w:eastAsia="SimSun" w:cstheme="minorHAnsi"/>
          <w:lang w:val="en-US" w:eastAsia="zh-CN"/>
        </w:rPr>
        <w:t xml:space="preserve"> In order to determine the order of appearance in newspaper articles and in order to determine which actor is mentioned </w:t>
      </w:r>
      <w:r w:rsidRPr="00096761">
        <w:rPr>
          <w:rFonts w:eastAsia="SimSun" w:cstheme="minorHAnsi"/>
          <w:i/>
          <w:lang w:val="en-US" w:eastAsia="zh-CN"/>
        </w:rPr>
        <w:t xml:space="preserve">first </w:t>
      </w:r>
      <w:r w:rsidRPr="00096761">
        <w:rPr>
          <w:rFonts w:eastAsia="SimSun" w:cstheme="minorHAnsi"/>
          <w:lang w:val="en-US" w:eastAsia="zh-CN"/>
        </w:rPr>
        <w:t xml:space="preserve">it is important to determine what part of the story is the </w:t>
      </w:r>
      <w:r w:rsidRPr="00096761">
        <w:rPr>
          <w:rFonts w:eastAsia="SimSun" w:cstheme="minorHAnsi"/>
          <w:b/>
          <w:lang w:val="en-US" w:eastAsia="zh-CN"/>
        </w:rPr>
        <w:t>'coding starting point'</w:t>
      </w:r>
      <w:r w:rsidRPr="00096761">
        <w:rPr>
          <w:rFonts w:eastAsia="SimSun" w:cstheme="minorHAnsi"/>
          <w:lang w:val="en-US" w:eastAsia="zh-CN"/>
        </w:rPr>
        <w:t xml:space="preserve">. </w:t>
      </w:r>
    </w:p>
    <w:p w14:paraId="339FC3DC" w14:textId="77777777" w:rsidR="00827211" w:rsidRPr="00096761" w:rsidRDefault="00827211" w:rsidP="00827211">
      <w:pPr>
        <w:spacing w:before="0" w:beforeAutospacing="0" w:after="0" w:afterAutospacing="0"/>
        <w:rPr>
          <w:rFonts w:eastAsia="SimSun" w:cstheme="minorHAnsi"/>
          <w:lang w:val="en-US" w:eastAsia="zh-CN"/>
        </w:rPr>
      </w:pPr>
      <w:r w:rsidRPr="00096761">
        <w:rPr>
          <w:rFonts w:eastAsia="SimSun" w:cstheme="minorHAnsi"/>
          <w:u w:val="single"/>
          <w:lang w:val="en-US" w:eastAsia="zh-CN"/>
        </w:rPr>
        <w:t>Newspaper articles:</w:t>
      </w:r>
      <w:r w:rsidRPr="00096761">
        <w:rPr>
          <w:rFonts w:eastAsia="SimSun" w:cstheme="minorHAnsi"/>
          <w:lang w:val="en-US" w:eastAsia="zh-CN"/>
        </w:rPr>
        <w:t xml:space="preserve"> Starting point is always (1) the headline, followed by (2) the photo and the caption directly following the photograph (if present), followed by (3) the first (intro) paragraph of the article, then (4) the second etc.</w:t>
      </w:r>
    </w:p>
    <w:p w14:paraId="13299F40" w14:textId="77777777" w:rsidR="00827211" w:rsidRPr="00096761" w:rsidRDefault="00827211" w:rsidP="00827211">
      <w:pPr>
        <w:spacing w:before="0" w:beforeAutospacing="0" w:after="0" w:afterAutospacing="0"/>
        <w:rPr>
          <w:rFonts w:eastAsia="SimSun" w:cstheme="minorHAnsi"/>
          <w:lang w:val="en-US" w:eastAsia="zh-CN"/>
        </w:rPr>
      </w:pPr>
      <w:r w:rsidRPr="00096761">
        <w:rPr>
          <w:rFonts w:eastAsia="SimSun" w:cstheme="minorHAnsi"/>
          <w:u w:val="single"/>
          <w:lang w:val="en-US" w:eastAsia="zh-CN"/>
        </w:rPr>
        <w:t>Spots:</w:t>
      </w:r>
      <w:r w:rsidRPr="00096761">
        <w:rPr>
          <w:rFonts w:eastAsia="SimSun" w:cstheme="minorHAnsi"/>
          <w:lang w:val="en-US" w:eastAsia="zh-CN"/>
        </w:rPr>
        <w:t xml:space="preserve"> Starting point is the first sequence of the spot (second 1).</w:t>
      </w:r>
    </w:p>
    <w:p w14:paraId="3ECF02F0" w14:textId="77777777" w:rsidR="00827211" w:rsidRPr="00096761" w:rsidRDefault="00827211" w:rsidP="00827211">
      <w:pPr>
        <w:spacing w:before="0" w:beforeAutospacing="0" w:after="0" w:afterAutospacing="0" w:line="240" w:lineRule="auto"/>
        <w:jc w:val="both"/>
        <w:rPr>
          <w:rFonts w:eastAsia="SimSun" w:cstheme="minorHAnsi"/>
          <w:sz w:val="24"/>
          <w:szCs w:val="24"/>
          <w:lang w:val="en-US" w:eastAsia="zh-CN"/>
        </w:rPr>
      </w:pPr>
    </w:p>
    <w:p w14:paraId="0052B30A" w14:textId="77777777" w:rsidR="00827211" w:rsidRPr="00096761" w:rsidRDefault="00827211" w:rsidP="00827211">
      <w:pPr>
        <w:ind w:left="705" w:hanging="705"/>
        <w:rPr>
          <w:rFonts w:cstheme="minorHAnsi"/>
          <w:lang w:val="en-US"/>
        </w:rPr>
      </w:pPr>
      <w:r w:rsidRPr="00096761">
        <w:rPr>
          <w:rFonts w:cstheme="minorHAnsi"/>
          <w:b/>
          <w:lang w:val="en-US"/>
        </w:rPr>
        <w:t>V1</w:t>
      </w:r>
      <w:r w:rsidR="0074026A" w:rsidRPr="00096761">
        <w:rPr>
          <w:rFonts w:cstheme="minorHAnsi"/>
          <w:b/>
          <w:lang w:val="en-US"/>
        </w:rPr>
        <w:t>6</w:t>
      </w:r>
      <w:r w:rsidRPr="00096761">
        <w:rPr>
          <w:rFonts w:cstheme="minorHAnsi"/>
          <w:b/>
          <w:lang w:val="en-US"/>
        </w:rPr>
        <w:t>a-f</w:t>
      </w:r>
      <w:r w:rsidRPr="00096761">
        <w:rPr>
          <w:rFonts w:cstheme="minorHAnsi"/>
          <w:b/>
          <w:lang w:val="en-US"/>
        </w:rPr>
        <w:tab/>
      </w:r>
      <w:r w:rsidRPr="00096761">
        <w:rPr>
          <w:rFonts w:cstheme="minorHAnsi"/>
          <w:lang w:val="en-US"/>
        </w:rPr>
        <w:t xml:space="preserve">Explicitly (only if the story or somebody in the story says/ depicts so): </w:t>
      </w:r>
      <w:r w:rsidRPr="00096761">
        <w:rPr>
          <w:rFonts w:cstheme="minorHAnsi"/>
          <w:b/>
          <w:lang w:val="en-US"/>
        </w:rPr>
        <w:t>Is actor 1-6 evaluated favorably or unfavorably (regardless of the source) from his/her own perspective?</w:t>
      </w:r>
    </w:p>
    <w:p w14:paraId="7FAB3469" w14:textId="77777777" w:rsidR="00827211" w:rsidRPr="00096761" w:rsidRDefault="00827211" w:rsidP="00827211">
      <w:pPr>
        <w:ind w:left="705"/>
        <w:rPr>
          <w:rFonts w:cstheme="minorHAnsi"/>
          <w:lang w:val="en-US"/>
        </w:rPr>
      </w:pPr>
      <w:r w:rsidRPr="00096761">
        <w:rPr>
          <w:rFonts w:cstheme="minorHAnsi"/>
          <w:lang w:val="en-US"/>
        </w:rPr>
        <w:t xml:space="preserve">Refers to tendency/bias contained in the presentation by a journalist, protagonist or his partners, competitors, independent sources (e.g. politicians, businessmen, scientists) The tendency must be expressed: </w:t>
      </w:r>
      <w:r w:rsidRPr="00096761">
        <w:rPr>
          <w:rFonts w:cstheme="minorHAnsi"/>
          <w:lang w:val="en-US"/>
        </w:rPr>
        <w:br/>
      </w:r>
      <w:r w:rsidRPr="00096761">
        <w:rPr>
          <w:rFonts w:cstheme="minorHAnsi"/>
          <w:b/>
          <w:lang w:val="en-US"/>
        </w:rPr>
        <w:t>explicitly</w:t>
      </w:r>
      <w:r w:rsidRPr="00096761">
        <w:rPr>
          <w:rFonts w:cstheme="minorHAnsi"/>
          <w:lang w:val="en-US"/>
        </w:rPr>
        <w:t xml:space="preserve">, by using terms of clearly positive or negative </w:t>
      </w:r>
      <w:r w:rsidRPr="00096761">
        <w:rPr>
          <w:rFonts w:cstheme="minorHAnsi"/>
          <w:b/>
          <w:lang w:val="en-US"/>
        </w:rPr>
        <w:t>judgment</w:t>
      </w:r>
      <w:r w:rsidRPr="00096761">
        <w:rPr>
          <w:rFonts w:cstheme="minorHAnsi"/>
          <w:lang w:val="en-US"/>
        </w:rPr>
        <w:t xml:space="preserve"> (e.g., ”good”, ”promising”, ”ominous”, ”disappointing”).</w:t>
      </w:r>
    </w:p>
    <w:p w14:paraId="66069FAC" w14:textId="77777777" w:rsidR="00827211" w:rsidRPr="00096761" w:rsidRDefault="00827211" w:rsidP="00827211">
      <w:pPr>
        <w:ind w:left="705"/>
        <w:rPr>
          <w:rFonts w:cstheme="minorHAnsi"/>
          <w:lang w:val="en-US"/>
        </w:rPr>
      </w:pPr>
      <w:r w:rsidRPr="00096761">
        <w:rPr>
          <w:rFonts w:cstheme="minorHAnsi"/>
          <w:lang w:val="en-US"/>
        </w:rPr>
        <w:t>Per news item you only assign one (overall) code for the explicit evaluation of an actor in a story. Please note, however, that particular care should be exercised while recording the tendencies and only undoubtedly positive or negative ones should be coded as such.</w:t>
      </w:r>
    </w:p>
    <w:p w14:paraId="2728778E" w14:textId="77777777" w:rsidR="00827211" w:rsidRPr="00096761" w:rsidRDefault="00827211" w:rsidP="00827211">
      <w:pPr>
        <w:ind w:left="705"/>
        <w:rPr>
          <w:rFonts w:cstheme="minorHAnsi"/>
          <w:lang w:val="en-US"/>
        </w:rPr>
      </w:pPr>
      <w:r w:rsidRPr="00096761">
        <w:rPr>
          <w:rFonts w:cstheme="minorHAnsi"/>
          <w:i/>
          <w:iCs/>
          <w:lang w:val="en-US"/>
        </w:rPr>
        <w:t>NOTE</w:t>
      </w:r>
      <w:r w:rsidRPr="00096761">
        <w:rPr>
          <w:rFonts w:cstheme="minorHAnsi"/>
          <w:lang w:val="en-US"/>
        </w:rPr>
        <w:t xml:space="preserve">: </w:t>
      </w:r>
      <w:r w:rsidRPr="00096761">
        <w:rPr>
          <w:rFonts w:cstheme="minorHAnsi"/>
          <w:i/>
          <w:iCs/>
          <w:lang w:val="en-US"/>
        </w:rPr>
        <w:t xml:space="preserve">Any attribute that is associated with a particular actor </w:t>
      </w:r>
      <w:r w:rsidRPr="00096761">
        <w:rPr>
          <w:rFonts w:cstheme="minorHAnsi"/>
          <w:lang w:val="en-US"/>
        </w:rPr>
        <w:t xml:space="preserve">(e.g., policy plans, </w:t>
      </w:r>
      <w:proofErr w:type="spellStart"/>
      <w:r w:rsidRPr="00096761">
        <w:rPr>
          <w:rFonts w:cstheme="minorHAnsi"/>
          <w:lang w:val="en-US"/>
        </w:rPr>
        <w:t>Notting</w:t>
      </w:r>
      <w:proofErr w:type="spellEnd"/>
      <w:r w:rsidRPr="00096761">
        <w:rPr>
          <w:rFonts w:cstheme="minorHAnsi"/>
          <w:lang w:val="en-US"/>
        </w:rPr>
        <w:t xml:space="preserve"> Hill residence, </w:t>
      </w:r>
      <w:proofErr w:type="gramStart"/>
      <w:r w:rsidRPr="00096761">
        <w:rPr>
          <w:rFonts w:cstheme="minorHAnsi"/>
          <w:lang w:val="en-US"/>
        </w:rPr>
        <w:t>environmental</w:t>
      </w:r>
      <w:proofErr w:type="gramEnd"/>
      <w:r w:rsidRPr="00096761">
        <w:rPr>
          <w:rFonts w:cstheme="minorHAnsi"/>
          <w:lang w:val="en-US"/>
        </w:rPr>
        <w:t xml:space="preserve"> directive) also forms a part of the evaluation of the actor. For example, a “terrible EU health care directive” carries a negative evaluation of the directive, but since the directive is associated with the EU, it counts as an actor reference to the EU and as a negative evaluation of the EU (for the next variable/actor evaluation).</w:t>
      </w:r>
    </w:p>
    <w:p w14:paraId="567F55E8" w14:textId="77777777" w:rsidR="00827211" w:rsidRPr="00096761" w:rsidRDefault="00827211" w:rsidP="00827211">
      <w:pPr>
        <w:ind w:left="705"/>
        <w:rPr>
          <w:rFonts w:cstheme="minorHAnsi"/>
          <w:b/>
          <w:i/>
          <w:iCs/>
          <w:u w:val="single"/>
          <w:lang w:val="en-US"/>
        </w:rPr>
      </w:pPr>
      <w:r w:rsidRPr="00096761">
        <w:rPr>
          <w:rFonts w:cstheme="minorHAnsi"/>
          <w:b/>
          <w:i/>
          <w:iCs/>
          <w:u w:val="single"/>
          <w:lang w:val="en-US"/>
        </w:rPr>
        <w:lastRenderedPageBreak/>
        <w:t>All evaluations are judged from the perspective of the actor!</w:t>
      </w:r>
    </w:p>
    <w:p w14:paraId="6E0F7E85" w14:textId="77777777" w:rsidR="00827211" w:rsidRPr="00096761" w:rsidRDefault="00827211" w:rsidP="00827211">
      <w:pPr>
        <w:ind w:left="705"/>
        <w:rPr>
          <w:rFonts w:cstheme="minorHAnsi"/>
          <w:lang w:val="en-US"/>
        </w:rPr>
      </w:pPr>
      <w:r w:rsidRPr="00096761">
        <w:rPr>
          <w:rFonts w:cstheme="minorHAnsi"/>
          <w:lang w:val="en-US"/>
        </w:rPr>
        <w:t xml:space="preserve">In case no tendency can be assumed (i.e. there is no evaluation), then choose </w:t>
      </w:r>
      <w:r w:rsidRPr="00096761">
        <w:rPr>
          <w:rFonts w:cstheme="minorHAnsi"/>
          <w:b/>
          <w:lang w:val="en-US"/>
        </w:rPr>
        <w:t>no evaluation</w:t>
      </w:r>
      <w:r w:rsidRPr="00096761">
        <w:rPr>
          <w:rFonts w:cstheme="minorHAnsi"/>
          <w:lang w:val="en-US"/>
        </w:rPr>
        <w:t xml:space="preserve"> (1). Don’t interpret too much or become too subtle, too creative or too subjective.</w:t>
      </w:r>
    </w:p>
    <w:p w14:paraId="63759AF7" w14:textId="77777777" w:rsidR="00827211" w:rsidRPr="00096761" w:rsidRDefault="00827211" w:rsidP="00827211">
      <w:pPr>
        <w:ind w:left="705"/>
        <w:rPr>
          <w:rFonts w:cstheme="minorHAnsi"/>
          <w:lang w:val="en-US"/>
        </w:rPr>
      </w:pPr>
      <w:r w:rsidRPr="00096761">
        <w:rPr>
          <w:rFonts w:cstheme="minorHAnsi"/>
          <w:lang w:val="en-US"/>
        </w:rPr>
        <w:t xml:space="preserve">If your impression is that the evaluation is mixed positive and negative tendencies are exactly in balance, then code </w:t>
      </w:r>
      <w:r w:rsidRPr="00096761">
        <w:rPr>
          <w:rFonts w:cstheme="minorHAnsi"/>
          <w:b/>
          <w:lang w:val="en-US"/>
        </w:rPr>
        <w:t>balanced/mixed</w:t>
      </w:r>
      <w:r w:rsidRPr="00096761">
        <w:rPr>
          <w:rFonts w:cstheme="minorHAnsi"/>
          <w:lang w:val="en-US"/>
        </w:rPr>
        <w:t xml:space="preserve"> (4).</w:t>
      </w:r>
    </w:p>
    <w:p w14:paraId="31C6F03D" w14:textId="77777777" w:rsidR="00827211" w:rsidRPr="00096761" w:rsidRDefault="00827211" w:rsidP="00827211">
      <w:pPr>
        <w:ind w:left="705"/>
        <w:rPr>
          <w:rFonts w:cstheme="minorHAnsi"/>
          <w:lang w:val="en-US"/>
        </w:rPr>
      </w:pPr>
      <w:r w:rsidRPr="00096761">
        <w:rPr>
          <w:rFonts w:cstheme="minorHAnsi"/>
          <w:lang w:val="en-US"/>
        </w:rPr>
        <w:t xml:space="preserve">If there are </w:t>
      </w:r>
      <w:r w:rsidRPr="00096761">
        <w:rPr>
          <w:rFonts w:cstheme="minorHAnsi"/>
          <w:i/>
          <w:iCs/>
          <w:lang w:val="en-US"/>
        </w:rPr>
        <w:t xml:space="preserve">both </w:t>
      </w:r>
      <w:r w:rsidRPr="00096761">
        <w:rPr>
          <w:rFonts w:cstheme="minorHAnsi"/>
          <w:lang w:val="en-US"/>
        </w:rPr>
        <w:t xml:space="preserve">positive and negative evaluations but the overall evaluation (or sum of specific evaluations) is, e.g., more positive than negative, then code </w:t>
      </w:r>
      <w:r w:rsidRPr="00096761">
        <w:rPr>
          <w:rFonts w:cstheme="minorHAnsi"/>
          <w:b/>
          <w:lang w:val="en-US"/>
        </w:rPr>
        <w:t>rather positive</w:t>
      </w:r>
      <w:r w:rsidRPr="00096761">
        <w:rPr>
          <w:rFonts w:cstheme="minorHAnsi"/>
          <w:lang w:val="en-US"/>
        </w:rPr>
        <w:t xml:space="preserve"> (5). If it is more negative than positive, then code </w:t>
      </w:r>
      <w:r w:rsidRPr="00096761">
        <w:rPr>
          <w:rFonts w:cstheme="minorHAnsi"/>
          <w:b/>
          <w:lang w:val="en-US"/>
        </w:rPr>
        <w:t>rather negative</w:t>
      </w:r>
      <w:r w:rsidRPr="00096761">
        <w:rPr>
          <w:rFonts w:cstheme="minorHAnsi"/>
          <w:lang w:val="en-US"/>
        </w:rPr>
        <w:t xml:space="preserve"> (3).</w:t>
      </w:r>
    </w:p>
    <w:p w14:paraId="37FB2D53" w14:textId="77777777" w:rsidR="00827211" w:rsidRPr="00096761" w:rsidRDefault="00827211" w:rsidP="00827211">
      <w:pPr>
        <w:ind w:left="705"/>
        <w:rPr>
          <w:rFonts w:cstheme="minorHAnsi"/>
          <w:lang w:val="en-US"/>
        </w:rPr>
      </w:pPr>
      <w:r w:rsidRPr="00096761">
        <w:rPr>
          <w:rFonts w:cstheme="minorHAnsi"/>
          <w:lang w:val="en-US"/>
        </w:rPr>
        <w:t xml:space="preserve">If there are </w:t>
      </w:r>
      <w:r w:rsidRPr="00096761">
        <w:rPr>
          <w:rFonts w:cstheme="minorHAnsi"/>
          <w:i/>
          <w:iCs/>
          <w:lang w:val="en-US"/>
        </w:rPr>
        <w:t xml:space="preserve">either only </w:t>
      </w:r>
      <w:r w:rsidRPr="00096761">
        <w:rPr>
          <w:rFonts w:cstheme="minorHAnsi"/>
          <w:lang w:val="en-US"/>
        </w:rPr>
        <w:t xml:space="preserve">positive </w:t>
      </w:r>
      <w:r w:rsidRPr="00096761">
        <w:rPr>
          <w:rFonts w:cstheme="minorHAnsi"/>
          <w:i/>
          <w:iCs/>
          <w:lang w:val="en-US"/>
        </w:rPr>
        <w:t xml:space="preserve">OR </w:t>
      </w:r>
      <w:r w:rsidRPr="00096761">
        <w:rPr>
          <w:rFonts w:cstheme="minorHAnsi"/>
          <w:lang w:val="en-US"/>
        </w:rPr>
        <w:t xml:space="preserve">negative evaluations, even if it is just one evaluation, then code </w:t>
      </w:r>
      <w:r w:rsidRPr="00096761">
        <w:rPr>
          <w:rFonts w:cstheme="minorHAnsi"/>
          <w:b/>
          <w:lang w:val="en-US"/>
        </w:rPr>
        <w:t>positive</w:t>
      </w:r>
      <w:r w:rsidRPr="00096761">
        <w:rPr>
          <w:rFonts w:cstheme="minorHAnsi"/>
          <w:lang w:val="en-US"/>
        </w:rPr>
        <w:t xml:space="preserve"> (6) or </w:t>
      </w:r>
      <w:r w:rsidRPr="00096761">
        <w:rPr>
          <w:rFonts w:cstheme="minorHAnsi"/>
          <w:b/>
          <w:lang w:val="en-US"/>
        </w:rPr>
        <w:t>negative</w:t>
      </w:r>
      <w:r w:rsidRPr="00096761">
        <w:rPr>
          <w:rFonts w:cstheme="minorHAnsi"/>
          <w:lang w:val="en-US"/>
        </w:rPr>
        <w:t xml:space="preserve"> (2) respectively.</w:t>
      </w:r>
    </w:p>
    <w:p w14:paraId="6F8F47E7" w14:textId="2920A696" w:rsidR="00827211" w:rsidRPr="00096761" w:rsidRDefault="00827211" w:rsidP="000158AC">
      <w:pPr>
        <w:tabs>
          <w:tab w:val="left" w:pos="1985"/>
        </w:tabs>
        <w:ind w:left="1413" w:firstLine="3"/>
        <w:rPr>
          <w:rFonts w:cstheme="minorHAnsi"/>
          <w:lang w:val="en-US"/>
        </w:rPr>
      </w:pPr>
      <w:r w:rsidRPr="00096761">
        <w:rPr>
          <w:rFonts w:cstheme="minorHAnsi"/>
          <w:lang w:val="en-US"/>
        </w:rPr>
        <w:t xml:space="preserve">1 = </w:t>
      </w:r>
      <w:r w:rsidRPr="00096761">
        <w:rPr>
          <w:rFonts w:cstheme="minorHAnsi"/>
          <w:lang w:val="en-US"/>
        </w:rPr>
        <w:tab/>
        <w:t>no evaluation</w:t>
      </w:r>
      <w:r w:rsidRPr="00096761">
        <w:rPr>
          <w:rFonts w:cstheme="minorHAnsi"/>
          <w:lang w:val="en-US"/>
        </w:rPr>
        <w:br/>
        <w:t xml:space="preserve">2 = </w:t>
      </w:r>
      <w:r w:rsidRPr="00096761">
        <w:rPr>
          <w:rFonts w:cstheme="minorHAnsi"/>
          <w:lang w:val="en-US"/>
        </w:rPr>
        <w:tab/>
        <w:t>negative</w:t>
      </w:r>
      <w:r w:rsidRPr="00096761">
        <w:rPr>
          <w:rFonts w:cstheme="minorHAnsi"/>
          <w:lang w:val="en-US"/>
        </w:rPr>
        <w:br/>
        <w:t xml:space="preserve">3 = </w:t>
      </w:r>
      <w:r w:rsidRPr="00096761">
        <w:rPr>
          <w:rFonts w:cstheme="minorHAnsi"/>
          <w:lang w:val="en-US"/>
        </w:rPr>
        <w:tab/>
        <w:t>rather negative</w:t>
      </w:r>
      <w:r w:rsidRPr="00096761">
        <w:rPr>
          <w:rFonts w:cstheme="minorHAnsi"/>
          <w:lang w:val="en-US"/>
        </w:rPr>
        <w:br/>
        <w:t xml:space="preserve">4 = </w:t>
      </w:r>
      <w:r w:rsidRPr="00096761">
        <w:rPr>
          <w:rFonts w:cstheme="minorHAnsi"/>
          <w:lang w:val="en-US"/>
        </w:rPr>
        <w:tab/>
        <w:t>balanced/mixed</w:t>
      </w:r>
      <w:r w:rsidRPr="00096761">
        <w:rPr>
          <w:rFonts w:cstheme="minorHAnsi"/>
          <w:lang w:val="en-US"/>
        </w:rPr>
        <w:br/>
        <w:t xml:space="preserve">5 = </w:t>
      </w:r>
      <w:r w:rsidRPr="00096761">
        <w:rPr>
          <w:rFonts w:cstheme="minorHAnsi"/>
          <w:lang w:val="en-US"/>
        </w:rPr>
        <w:tab/>
        <w:t>rather positive</w:t>
      </w:r>
      <w:r w:rsidRPr="00096761">
        <w:rPr>
          <w:rFonts w:cstheme="minorHAnsi"/>
          <w:lang w:val="en-US"/>
        </w:rPr>
        <w:br/>
        <w:t xml:space="preserve">6 = </w:t>
      </w:r>
      <w:r w:rsidRPr="00096761">
        <w:rPr>
          <w:rFonts w:cstheme="minorHAnsi"/>
          <w:lang w:val="en-US"/>
        </w:rPr>
        <w:tab/>
        <w:t>positive</w:t>
      </w:r>
    </w:p>
    <w:p w14:paraId="485E64ED" w14:textId="197804F9" w:rsidR="00096761" w:rsidRPr="00096761" w:rsidRDefault="00096761" w:rsidP="00096761">
      <w:pPr>
        <w:pBdr>
          <w:top w:val="single" w:sz="4" w:space="1" w:color="auto"/>
          <w:left w:val="single" w:sz="4" w:space="4" w:color="auto"/>
          <w:bottom w:val="single" w:sz="4" w:space="1" w:color="auto"/>
          <w:right w:val="single" w:sz="4" w:space="4" w:color="auto"/>
        </w:pBdr>
        <w:autoSpaceDE w:val="0"/>
        <w:autoSpaceDN w:val="0"/>
        <w:adjustRightInd w:val="0"/>
        <w:spacing w:after="0"/>
        <w:jc w:val="center"/>
        <w:rPr>
          <w:rFonts w:eastAsia="Calibri" w:cstheme="minorHAnsi"/>
        </w:rPr>
      </w:pPr>
      <w:r w:rsidRPr="00096761">
        <w:rPr>
          <w:rFonts w:eastAsia="Calibri" w:cstheme="minorHAnsi"/>
        </w:rPr>
        <w:t>ALL Variables after this point are only coded in the Netherlands</w:t>
      </w:r>
    </w:p>
    <w:p w14:paraId="6852AD4A" w14:textId="77777777" w:rsidR="00096761" w:rsidRPr="00096761" w:rsidRDefault="00096761" w:rsidP="00096761">
      <w:pPr>
        <w:spacing w:after="0"/>
        <w:rPr>
          <w:rFonts w:cstheme="minorHAnsi"/>
        </w:rPr>
      </w:pPr>
      <w:r w:rsidRPr="00096761">
        <w:rPr>
          <w:rFonts w:cstheme="minorHAnsi"/>
        </w:rPr>
        <w:t xml:space="preserve"> FILTER: </w:t>
      </w:r>
      <w:proofErr w:type="spellStart"/>
      <w:r w:rsidRPr="00096761">
        <w:rPr>
          <w:rFonts w:cstheme="minorHAnsi"/>
        </w:rPr>
        <w:t>alleen</w:t>
      </w:r>
      <w:proofErr w:type="spellEnd"/>
      <w:r w:rsidRPr="00096761">
        <w:rPr>
          <w:rFonts w:cstheme="minorHAnsi"/>
        </w:rPr>
        <w:t xml:space="preserve"> </w:t>
      </w:r>
      <w:proofErr w:type="spellStart"/>
      <w:r w:rsidRPr="00096761">
        <w:rPr>
          <w:rFonts w:cstheme="minorHAnsi"/>
        </w:rPr>
        <w:t>als</w:t>
      </w:r>
      <w:proofErr w:type="spellEnd"/>
      <w:r w:rsidRPr="00096761">
        <w:rPr>
          <w:rFonts w:cstheme="minorHAnsi"/>
        </w:rPr>
        <w:t xml:space="preserve"> actor = ACTOR=EU (code=200) OR Jose Manuel </w:t>
      </w:r>
      <w:proofErr w:type="spellStart"/>
      <w:r w:rsidRPr="00096761">
        <w:rPr>
          <w:rFonts w:cstheme="minorHAnsi"/>
        </w:rPr>
        <w:t>Barroso</w:t>
      </w:r>
      <w:proofErr w:type="spellEnd"/>
      <w:r w:rsidRPr="00096761">
        <w:rPr>
          <w:rFonts w:cstheme="minorHAnsi"/>
        </w:rPr>
        <w:t xml:space="preserve"> (code=150) OR EU Commission as a whole (code=201) OR European Council/EU summit (code=204) OR Van Rompuy (code=207) OR Council of Ministers (code=208) OR European Parliament as a whole (code=250) OR Martin Schulz (code=254) OR (all) EU </w:t>
      </w:r>
      <w:proofErr w:type="spellStart"/>
      <w:r w:rsidRPr="00096761">
        <w:rPr>
          <w:rFonts w:cstheme="minorHAnsi"/>
        </w:rPr>
        <w:t>politicans</w:t>
      </w:r>
      <w:proofErr w:type="spellEnd"/>
      <w:r w:rsidRPr="00096761">
        <w:rPr>
          <w:rFonts w:cstheme="minorHAnsi"/>
        </w:rPr>
        <w:t xml:space="preserve"> in general (code=298) OR EU parties in general (as a whole) (code=299) </w:t>
      </w:r>
    </w:p>
    <w:p w14:paraId="46CEDDE1" w14:textId="77777777" w:rsidR="00096761" w:rsidRPr="00096761" w:rsidRDefault="00096761" w:rsidP="00096761">
      <w:pPr>
        <w:spacing w:after="0"/>
        <w:rPr>
          <w:rFonts w:cstheme="minorHAnsi"/>
          <w:lang w:val="nl-NL"/>
        </w:rPr>
      </w:pPr>
      <w:r w:rsidRPr="00096761">
        <w:rPr>
          <w:rFonts w:cstheme="minorHAnsi"/>
          <w:lang w:val="nl-NL"/>
        </w:rPr>
        <w:t>ENTIRE PERIOD</w:t>
      </w:r>
    </w:p>
    <w:p w14:paraId="0922CD18" w14:textId="77777777" w:rsidR="00096761" w:rsidRPr="00096761" w:rsidRDefault="00096761" w:rsidP="00096761">
      <w:pPr>
        <w:spacing w:after="0"/>
        <w:ind w:left="1418" w:hanging="1418"/>
        <w:rPr>
          <w:rFonts w:eastAsia="Times New Roman" w:cstheme="minorHAnsi"/>
          <w:i/>
          <w:iCs/>
          <w:spacing w:val="-3"/>
          <w:lang w:val="nl-NL" w:eastAsia="nl-NL"/>
        </w:rPr>
      </w:pPr>
      <w:r w:rsidRPr="00096761">
        <w:rPr>
          <w:rFonts w:eastAsia="Times New Roman" w:cstheme="minorHAnsi"/>
          <w:b/>
          <w:spacing w:val="-3"/>
          <w:lang w:val="nl-NL" w:eastAsia="nl-NL"/>
        </w:rPr>
        <w:t>NL7a-e</w:t>
      </w:r>
      <w:r w:rsidRPr="00096761">
        <w:rPr>
          <w:rFonts w:eastAsia="Times New Roman" w:cstheme="minorHAnsi"/>
          <w:spacing w:val="-3"/>
          <w:lang w:val="nl-NL" w:eastAsia="nl-NL"/>
        </w:rPr>
        <w:tab/>
        <w:t>Welke van de volgende emoties worden expliciet in de bijdrage (in dit item) of iemand in de bijdrage in verbinding gebracht met de EU (</w:t>
      </w:r>
      <w:r w:rsidRPr="00096761">
        <w:rPr>
          <w:rFonts w:eastAsia="Times New Roman" w:cstheme="minorHAnsi"/>
          <w:b/>
          <w:bCs/>
          <w:spacing w:val="-3"/>
          <w:lang w:val="nl-NL" w:eastAsia="nl-NL"/>
        </w:rPr>
        <w:t>OF</w:t>
      </w:r>
      <w:r w:rsidRPr="00096761">
        <w:rPr>
          <w:rFonts w:eastAsia="Times New Roman" w:cstheme="minorHAnsi"/>
          <w:spacing w:val="-3"/>
          <w:lang w:val="nl-NL" w:eastAsia="nl-NL"/>
        </w:rPr>
        <w:t xml:space="preserve"> EU-politici of EU-instellingen!) of gebruikt in de beschrijving daarvan? </w:t>
      </w:r>
      <w:r w:rsidRPr="00096761">
        <w:rPr>
          <w:rFonts w:eastAsia="Times New Roman" w:cstheme="minorHAnsi"/>
          <w:i/>
          <w:iCs/>
          <w:spacing w:val="-3"/>
          <w:lang w:val="nl-NL" w:eastAsia="nl-NL"/>
        </w:rPr>
        <w:t>[Emoties verwijzen naar de EU: de EU is het object van de emotie]</w:t>
      </w:r>
    </w:p>
    <w:p w14:paraId="1722C8B8" w14:textId="77777777" w:rsidR="00096761" w:rsidRPr="00096761" w:rsidRDefault="00096761" w:rsidP="00803069">
      <w:pPr>
        <w:pStyle w:val="ListParagraph"/>
        <w:numPr>
          <w:ilvl w:val="0"/>
          <w:numId w:val="10"/>
        </w:numPr>
        <w:rPr>
          <w:rFonts w:eastAsia="Times New Roman" w:cstheme="minorHAnsi"/>
          <w:i/>
          <w:iCs/>
          <w:spacing w:val="-3"/>
          <w:lang w:val="nl-NL" w:eastAsia="nl-NL"/>
        </w:rPr>
      </w:pPr>
      <w:r w:rsidRPr="00096761">
        <w:rPr>
          <w:rFonts w:eastAsia="Times New Roman" w:cstheme="minorHAnsi"/>
          <w:i/>
          <w:iCs/>
          <w:spacing w:val="-3"/>
          <w:lang w:val="nl-NL" w:eastAsia="nl-NL"/>
        </w:rPr>
        <w:t>Angst</w:t>
      </w:r>
    </w:p>
    <w:p w14:paraId="2C7AFAC2" w14:textId="77777777" w:rsidR="00096761" w:rsidRPr="00096761" w:rsidRDefault="00096761" w:rsidP="00803069">
      <w:pPr>
        <w:pStyle w:val="ListParagraph"/>
        <w:numPr>
          <w:ilvl w:val="0"/>
          <w:numId w:val="10"/>
        </w:numPr>
        <w:rPr>
          <w:rFonts w:eastAsia="Times New Roman" w:cstheme="minorHAnsi"/>
          <w:i/>
          <w:iCs/>
          <w:spacing w:val="-3"/>
          <w:lang w:val="nl-NL" w:eastAsia="nl-NL"/>
        </w:rPr>
      </w:pPr>
      <w:r w:rsidRPr="00096761">
        <w:rPr>
          <w:rFonts w:eastAsia="Times New Roman" w:cstheme="minorHAnsi"/>
          <w:i/>
          <w:iCs/>
          <w:spacing w:val="-3"/>
          <w:lang w:val="nl-NL" w:eastAsia="nl-NL"/>
        </w:rPr>
        <w:t xml:space="preserve"> Woede</w:t>
      </w:r>
    </w:p>
    <w:p w14:paraId="04F2BBFF" w14:textId="77777777" w:rsidR="00096761" w:rsidRPr="00096761" w:rsidRDefault="00096761" w:rsidP="00803069">
      <w:pPr>
        <w:pStyle w:val="ListParagraph"/>
        <w:numPr>
          <w:ilvl w:val="0"/>
          <w:numId w:val="10"/>
        </w:numPr>
        <w:rPr>
          <w:rFonts w:eastAsia="Times New Roman" w:cstheme="minorHAnsi"/>
          <w:i/>
          <w:iCs/>
          <w:spacing w:val="-3"/>
          <w:lang w:val="nl-NL" w:eastAsia="nl-NL"/>
        </w:rPr>
      </w:pPr>
      <w:r w:rsidRPr="00096761">
        <w:rPr>
          <w:rFonts w:eastAsia="Times New Roman" w:cstheme="minorHAnsi"/>
          <w:i/>
          <w:iCs/>
          <w:spacing w:val="-3"/>
          <w:lang w:val="nl-NL" w:eastAsia="nl-NL"/>
        </w:rPr>
        <w:t xml:space="preserve"> Afkeer</w:t>
      </w:r>
    </w:p>
    <w:p w14:paraId="6F22DF1B" w14:textId="77777777" w:rsidR="00096761" w:rsidRPr="00096761" w:rsidRDefault="00096761" w:rsidP="00803069">
      <w:pPr>
        <w:pStyle w:val="ListParagraph"/>
        <w:numPr>
          <w:ilvl w:val="0"/>
          <w:numId w:val="10"/>
        </w:numPr>
        <w:rPr>
          <w:rFonts w:eastAsia="Times New Roman" w:cstheme="minorHAnsi"/>
          <w:i/>
          <w:iCs/>
          <w:spacing w:val="-3"/>
          <w:lang w:val="nl-NL" w:eastAsia="nl-NL"/>
        </w:rPr>
      </w:pPr>
      <w:r w:rsidRPr="00096761">
        <w:rPr>
          <w:rFonts w:eastAsia="Times New Roman" w:cstheme="minorHAnsi"/>
          <w:i/>
          <w:iCs/>
          <w:spacing w:val="-3"/>
          <w:lang w:val="nl-NL" w:eastAsia="nl-NL"/>
        </w:rPr>
        <w:t>Hoop</w:t>
      </w:r>
    </w:p>
    <w:p w14:paraId="27D5F4DD" w14:textId="77777777" w:rsidR="00096761" w:rsidRPr="00096761" w:rsidRDefault="00096761" w:rsidP="00803069">
      <w:pPr>
        <w:pStyle w:val="ListParagraph"/>
        <w:numPr>
          <w:ilvl w:val="0"/>
          <w:numId w:val="10"/>
        </w:numPr>
        <w:rPr>
          <w:rFonts w:eastAsia="Times New Roman" w:cstheme="minorHAnsi"/>
          <w:i/>
          <w:iCs/>
          <w:spacing w:val="-3"/>
          <w:lang w:val="nl-NL" w:eastAsia="nl-NL"/>
        </w:rPr>
      </w:pPr>
      <w:r w:rsidRPr="00096761">
        <w:rPr>
          <w:rFonts w:eastAsia="Times New Roman" w:cstheme="minorHAnsi"/>
          <w:i/>
          <w:iCs/>
          <w:spacing w:val="-3"/>
          <w:lang w:val="nl-NL" w:eastAsia="nl-NL"/>
        </w:rPr>
        <w:t>Frustratie</w:t>
      </w:r>
    </w:p>
    <w:p w14:paraId="561F850C" w14:textId="77777777" w:rsidR="00096761" w:rsidRPr="00096761" w:rsidRDefault="00096761" w:rsidP="00803069">
      <w:pPr>
        <w:pStyle w:val="ListParagraph"/>
        <w:numPr>
          <w:ilvl w:val="0"/>
          <w:numId w:val="10"/>
        </w:numPr>
        <w:rPr>
          <w:rFonts w:eastAsia="Times New Roman" w:cstheme="minorHAnsi"/>
          <w:i/>
          <w:iCs/>
          <w:spacing w:val="-3"/>
          <w:lang w:val="nl-NL" w:eastAsia="nl-NL"/>
        </w:rPr>
      </w:pPr>
      <w:r w:rsidRPr="00096761">
        <w:rPr>
          <w:rFonts w:eastAsia="Times New Roman" w:cstheme="minorHAnsi"/>
          <w:i/>
          <w:iCs/>
          <w:spacing w:val="-3"/>
          <w:lang w:val="nl-NL" w:eastAsia="nl-NL"/>
        </w:rPr>
        <w:t>Verassing</w:t>
      </w:r>
    </w:p>
    <w:p w14:paraId="123FF122" w14:textId="77777777" w:rsidR="00096761" w:rsidRPr="00096761" w:rsidRDefault="00096761" w:rsidP="00096761">
      <w:pPr>
        <w:spacing w:after="0"/>
        <w:ind w:left="1418" w:hanging="698"/>
        <w:rPr>
          <w:rFonts w:eastAsia="Times New Roman" w:cstheme="minorHAnsi"/>
          <w:lang w:val="nl-NL" w:eastAsia="nl-NL"/>
        </w:rPr>
      </w:pPr>
      <w:r w:rsidRPr="00096761">
        <w:rPr>
          <w:rFonts w:eastAsia="Times New Roman" w:cstheme="minorHAnsi"/>
          <w:lang w:val="nl-NL" w:eastAsia="nl-NL"/>
        </w:rPr>
        <w:t>0 = niet genoemd</w:t>
      </w:r>
    </w:p>
    <w:p w14:paraId="3A125BAD" w14:textId="77777777" w:rsidR="00096761" w:rsidRPr="00096761" w:rsidRDefault="00096761" w:rsidP="00096761">
      <w:pPr>
        <w:spacing w:after="0"/>
        <w:ind w:left="1418" w:hanging="698"/>
        <w:rPr>
          <w:rFonts w:eastAsia="Times New Roman" w:cstheme="minorHAnsi"/>
          <w:lang w:val="nl-NL" w:eastAsia="nl-NL"/>
        </w:rPr>
      </w:pPr>
      <w:r w:rsidRPr="00096761">
        <w:rPr>
          <w:rFonts w:eastAsia="Times New Roman" w:cstheme="minorHAnsi"/>
          <w:lang w:val="nl-NL" w:eastAsia="nl-NL"/>
        </w:rPr>
        <w:lastRenderedPageBreak/>
        <w:t>1 = genoemd</w:t>
      </w:r>
    </w:p>
    <w:p w14:paraId="6D53C9C5" w14:textId="77777777" w:rsidR="00096761" w:rsidRPr="00096761" w:rsidRDefault="00096761" w:rsidP="00096761">
      <w:pPr>
        <w:rPr>
          <w:rFonts w:eastAsia="Calibri" w:cstheme="minorHAnsi"/>
        </w:rPr>
      </w:pPr>
      <w:r w:rsidRPr="00096761">
        <w:rPr>
          <w:rFonts w:eastAsia="Calibri" w:cstheme="minorHAnsi"/>
          <w:highlight w:val="yellow"/>
        </w:rPr>
        <w:t xml:space="preserve">FILTER IF ACTOR </w:t>
      </w:r>
      <w:proofErr w:type="gramStart"/>
      <w:r w:rsidRPr="00096761">
        <w:rPr>
          <w:rFonts w:eastAsia="Calibri" w:cstheme="minorHAnsi"/>
          <w:highlight w:val="yellow"/>
        </w:rPr>
        <w:t>=  280800</w:t>
      </w:r>
      <w:proofErr w:type="gramEnd"/>
      <w:r w:rsidRPr="00096761">
        <w:rPr>
          <w:rFonts w:eastAsia="Calibri" w:cstheme="minorHAnsi"/>
          <w:highlight w:val="yellow"/>
        </w:rPr>
        <w:t xml:space="preserve"> OR 280801 OR 280810 OR 280815</w:t>
      </w:r>
    </w:p>
    <w:p w14:paraId="4270872C" w14:textId="77777777" w:rsidR="00096761" w:rsidRPr="00096761" w:rsidRDefault="00096761" w:rsidP="00096761">
      <w:pPr>
        <w:rPr>
          <w:rFonts w:cstheme="minorHAnsi"/>
          <w:lang w:val="nl-NL"/>
        </w:rPr>
      </w:pPr>
      <w:r w:rsidRPr="00096761">
        <w:rPr>
          <w:rFonts w:cstheme="minorHAnsi"/>
          <w:lang w:val="nl-NL"/>
        </w:rPr>
        <w:t xml:space="preserve">FILTER: FROM 17 </w:t>
      </w:r>
      <w:proofErr w:type="gramStart"/>
      <w:r w:rsidRPr="00096761">
        <w:rPr>
          <w:rFonts w:cstheme="minorHAnsi"/>
          <w:lang w:val="nl-NL"/>
        </w:rPr>
        <w:t>APRIL</w:t>
      </w:r>
      <w:proofErr w:type="gramEnd"/>
      <w:r w:rsidRPr="00096761">
        <w:rPr>
          <w:rFonts w:cstheme="minorHAnsi"/>
          <w:lang w:val="nl-NL"/>
        </w:rPr>
        <w:t xml:space="preserve"> 2014</w:t>
      </w:r>
    </w:p>
    <w:p w14:paraId="71FE7F85" w14:textId="77777777" w:rsidR="00096761" w:rsidRPr="00096761" w:rsidRDefault="00096761" w:rsidP="00096761">
      <w:pPr>
        <w:spacing w:after="160" w:line="256" w:lineRule="auto"/>
        <w:ind w:left="1418" w:hanging="1418"/>
        <w:rPr>
          <w:rFonts w:eastAsia="Calibri" w:cstheme="minorHAnsi"/>
          <w:b/>
          <w:lang w:val="nl-NL"/>
        </w:rPr>
      </w:pPr>
      <w:r w:rsidRPr="00096761">
        <w:rPr>
          <w:rFonts w:eastAsia="Calibri" w:cstheme="minorHAnsi"/>
          <w:b/>
          <w:lang w:val="nl-NL"/>
        </w:rPr>
        <w:t>NL8a-e</w:t>
      </w:r>
      <w:r w:rsidRPr="00096761">
        <w:rPr>
          <w:rFonts w:eastAsia="Calibri" w:cstheme="minorHAnsi"/>
          <w:b/>
          <w:lang w:val="nl-NL"/>
        </w:rPr>
        <w:tab/>
        <w:t>Legitimiteit PVV</w:t>
      </w:r>
    </w:p>
    <w:p w14:paraId="4B6EF7AB" w14:textId="77777777" w:rsidR="00096761" w:rsidRPr="00096761" w:rsidRDefault="00096761" w:rsidP="00096761">
      <w:pPr>
        <w:pStyle w:val="ListParagraph"/>
        <w:spacing w:before="0" w:beforeAutospacing="0" w:after="200" w:afterAutospacing="0"/>
        <w:ind w:left="1418"/>
        <w:rPr>
          <w:rFonts w:cs="Times New Roman"/>
          <w:sz w:val="24"/>
          <w:szCs w:val="24"/>
          <w:lang w:val="nl-NL"/>
        </w:rPr>
      </w:pPr>
      <w:r w:rsidRPr="00096761">
        <w:rPr>
          <w:rFonts w:eastAsia="Calibri" w:cstheme="minorHAnsi"/>
          <w:b/>
          <w:lang w:val="nl-NL"/>
        </w:rPr>
        <w:t>a.</w:t>
      </w:r>
      <w:r w:rsidRPr="00096761">
        <w:rPr>
          <w:rFonts w:eastAsia="Calibri" w:cstheme="minorHAnsi"/>
          <w:lang w:val="nl-NL"/>
        </w:rPr>
        <w:t xml:space="preserve"> Wordt in het item besproken of de PVV en/of een (voormalig) PVV-politicus zich (misschien) niet aan de wet houdt, of juist wel? “</w:t>
      </w:r>
      <w:r w:rsidRPr="00096761">
        <w:rPr>
          <w:rFonts w:cs="Times New Roman"/>
          <w:sz w:val="24"/>
          <w:szCs w:val="24"/>
          <w:lang w:val="nl-NL"/>
        </w:rPr>
        <w:t xml:space="preserve">De wet” is de Nederlandse wet, niet </w:t>
      </w:r>
      <w:proofErr w:type="gramStart"/>
      <w:r w:rsidRPr="00096761">
        <w:rPr>
          <w:rFonts w:cs="Times New Roman"/>
          <w:sz w:val="24"/>
          <w:szCs w:val="24"/>
          <w:lang w:val="nl-NL"/>
        </w:rPr>
        <w:t>b.v.</w:t>
      </w:r>
      <w:proofErr w:type="gramEnd"/>
      <w:r w:rsidRPr="00096761">
        <w:rPr>
          <w:rFonts w:cs="Times New Roman"/>
          <w:sz w:val="24"/>
          <w:szCs w:val="24"/>
          <w:lang w:val="nl-NL"/>
        </w:rPr>
        <w:t xml:space="preserve"> interne regels binnen een politieke partij; er hoeft niet expliciet te staan dat er een inbreuk op de wet is, een inbraak is bijvoorbeeld tegen de wet, zoals de meeste mensen wel weten.</w:t>
      </w:r>
      <w:r w:rsidRPr="00096761">
        <w:rPr>
          <w:rFonts w:eastAsia="Calibri" w:cstheme="minorHAnsi"/>
          <w:lang w:val="nl-NL"/>
        </w:rPr>
        <w:br/>
      </w:r>
      <w:r w:rsidRPr="00096761">
        <w:rPr>
          <w:rFonts w:eastAsia="Calibri" w:cstheme="minorHAnsi"/>
          <w:b/>
          <w:lang w:val="nl-NL"/>
        </w:rPr>
        <w:t>b.</w:t>
      </w:r>
      <w:r w:rsidRPr="00096761">
        <w:rPr>
          <w:rFonts w:eastAsia="Calibri" w:cstheme="minorHAnsi"/>
          <w:lang w:val="nl-NL"/>
        </w:rPr>
        <w:t xml:space="preserve"> Wordt in het item besproken of de PVV en/of een (voormalig) PVV-politicus (misschien) niet het recht heeft om macht uit te oefenen, of juist wel?</w:t>
      </w:r>
      <w:r w:rsidRPr="00096761">
        <w:rPr>
          <w:rFonts w:cs="Times New Roman"/>
          <w:sz w:val="24"/>
          <w:szCs w:val="24"/>
          <w:lang w:val="nl-NL"/>
        </w:rPr>
        <w:t xml:space="preserve"> Specifiek, het moet expliciet gaan over het uitoefenen van een bepaalde bevoegdheid</w:t>
      </w:r>
      <w:r w:rsidRPr="00096761">
        <w:rPr>
          <w:rFonts w:cs="Times New Roman"/>
          <w:lang w:val="nl-NL"/>
        </w:rPr>
        <w:t>, bijvoorbeeld iemand ontslaan.</w:t>
      </w:r>
      <w:r w:rsidRPr="00096761">
        <w:rPr>
          <w:rFonts w:eastAsia="Calibri" w:cstheme="minorHAnsi"/>
          <w:lang w:val="nl-NL"/>
        </w:rPr>
        <w:br/>
      </w:r>
      <w:r w:rsidRPr="00096761">
        <w:rPr>
          <w:rFonts w:eastAsia="Calibri" w:cstheme="minorHAnsi"/>
          <w:b/>
          <w:lang w:val="nl-NL"/>
        </w:rPr>
        <w:t>c.</w:t>
      </w:r>
      <w:r w:rsidRPr="00096761">
        <w:rPr>
          <w:rFonts w:eastAsia="Calibri" w:cstheme="minorHAnsi"/>
          <w:lang w:val="nl-NL"/>
        </w:rPr>
        <w:t xml:space="preserve"> Wordt in het item besproken of de PVV en/of een (voormalig) PVV-politicus (misschien) niet de regels van de Nederlandse democratie respecteert, of juist wel?</w:t>
      </w:r>
      <w:r w:rsidRPr="00096761">
        <w:rPr>
          <w:rFonts w:cs="Times New Roman"/>
          <w:sz w:val="24"/>
          <w:szCs w:val="24"/>
          <w:lang w:val="nl-NL"/>
        </w:rPr>
        <w:t xml:space="preserve"> Bijvoorbeeld dat de politicus een democraat is of juist dat de politicus zich als een dictator gedraagt; er moet een link zijn met politiek (bv binnen een partij) of met bepaalde politieke zaken (bv politieke participatie)</w:t>
      </w:r>
      <w:r w:rsidRPr="00096761">
        <w:rPr>
          <w:rFonts w:eastAsia="Calibri" w:cstheme="minorHAnsi"/>
          <w:lang w:val="nl-NL"/>
        </w:rPr>
        <w:br/>
      </w:r>
      <w:r w:rsidRPr="00096761">
        <w:rPr>
          <w:rFonts w:eastAsia="Calibri" w:cstheme="minorHAnsi"/>
          <w:b/>
          <w:lang w:val="nl-NL"/>
        </w:rPr>
        <w:t>d.</w:t>
      </w:r>
      <w:r w:rsidRPr="00096761">
        <w:rPr>
          <w:rFonts w:eastAsia="Calibri" w:cstheme="minorHAnsi"/>
          <w:lang w:val="nl-NL"/>
        </w:rPr>
        <w:t xml:space="preserve"> Wordt in het item besproken of de PVV en/of een (voormalig) PVV-politicus zich (misschien) niet houdt aan gedragsregels die in onze samenleving gelden, of juist wel?</w:t>
      </w:r>
      <w:r w:rsidRPr="00096761">
        <w:rPr>
          <w:rFonts w:cs="Times New Roman"/>
          <w:sz w:val="24"/>
          <w:szCs w:val="24"/>
          <w:lang w:val="nl-NL"/>
        </w:rPr>
        <w:t xml:space="preserve"> “Gedragsregels” ruim interpreteren: het gaat om </w:t>
      </w:r>
      <w:r w:rsidRPr="00096761">
        <w:rPr>
          <w:rFonts w:cs="Times New Roman"/>
          <w:lang w:val="nl-NL"/>
        </w:rPr>
        <w:t xml:space="preserve">algemene </w:t>
      </w:r>
      <w:r w:rsidRPr="00096761">
        <w:rPr>
          <w:rFonts w:cs="Times New Roman"/>
          <w:sz w:val="24"/>
          <w:szCs w:val="24"/>
          <w:lang w:val="nl-NL"/>
        </w:rPr>
        <w:t>maatschappelijke fatsoensnormen.</w:t>
      </w:r>
      <w:r w:rsidRPr="00096761">
        <w:rPr>
          <w:lang w:val="nl-NL"/>
        </w:rPr>
        <w:t xml:space="preserve"> Dus ook coderen als de wet wordt overtreden (behalve in uitzonderingssituaties), het gaat om algemene regels voor het sociale verkeer.</w:t>
      </w:r>
    </w:p>
    <w:p w14:paraId="7B2039C1" w14:textId="77777777" w:rsidR="00096761" w:rsidRPr="00096761" w:rsidRDefault="00096761" w:rsidP="00096761">
      <w:pPr>
        <w:spacing w:after="160" w:line="256" w:lineRule="auto"/>
        <w:ind w:left="2127"/>
        <w:rPr>
          <w:rFonts w:eastAsia="Calibri" w:cstheme="minorHAnsi"/>
          <w:lang w:val="nl-NL"/>
        </w:rPr>
      </w:pPr>
      <w:proofErr w:type="gramStart"/>
      <w:r w:rsidRPr="00096761">
        <w:rPr>
          <w:rFonts w:eastAsia="Calibri" w:cstheme="minorHAnsi"/>
          <w:lang w:val="nl-NL"/>
        </w:rPr>
        <w:t>0=niet besproken</w:t>
      </w:r>
      <w:r w:rsidRPr="00096761">
        <w:rPr>
          <w:rFonts w:eastAsia="Calibri" w:cstheme="minorHAnsi"/>
          <w:lang w:val="nl-NL"/>
        </w:rPr>
        <w:br/>
        <w:t>1=besproken, waarbij alleen wordt gezegd: (misschien) niet</w:t>
      </w:r>
      <w:r w:rsidRPr="00096761">
        <w:rPr>
          <w:rFonts w:eastAsia="Calibri" w:cstheme="minorHAnsi"/>
          <w:lang w:val="nl-NL"/>
        </w:rPr>
        <w:br/>
        <w:t xml:space="preserve">2=besproken, waarbij zowel het een als het ander wordt gezegd, maar vooral: (misschien) niet </w:t>
      </w:r>
      <w:r w:rsidRPr="00096761">
        <w:rPr>
          <w:rFonts w:eastAsia="Calibri" w:cstheme="minorHAnsi"/>
          <w:lang w:val="nl-NL"/>
        </w:rPr>
        <w:br/>
        <w:t>3=besproken, waarbij zowel het een als het ander wordt gezegd; in balans</w:t>
      </w:r>
      <w:r w:rsidRPr="00096761">
        <w:rPr>
          <w:rFonts w:eastAsia="Calibri" w:cstheme="minorHAnsi"/>
          <w:lang w:val="nl-NL"/>
        </w:rPr>
        <w:br/>
        <w:t>4=besproken, waarbij zowel het een als het ander wordt gezegd, maar vooral: (misschien) wel</w:t>
      </w:r>
      <w:r w:rsidRPr="00096761">
        <w:rPr>
          <w:rFonts w:eastAsia="Calibri" w:cstheme="minorHAnsi"/>
          <w:lang w:val="nl-NL"/>
        </w:rPr>
        <w:br/>
        <w:t>5=besproken, waarbij alleen wordt gezegd: (misschien) wel</w:t>
      </w:r>
      <w:proofErr w:type="gramEnd"/>
    </w:p>
    <w:p w14:paraId="1E548AC4" w14:textId="77777777" w:rsidR="00096761" w:rsidRPr="00096761" w:rsidRDefault="00096761" w:rsidP="00096761">
      <w:pPr>
        <w:spacing w:after="160" w:line="256" w:lineRule="auto"/>
        <w:ind w:left="1418" w:hanging="1418"/>
        <w:rPr>
          <w:rFonts w:eastAsia="Calibri" w:cstheme="minorHAnsi"/>
        </w:rPr>
      </w:pPr>
      <w:r w:rsidRPr="00096761">
        <w:rPr>
          <w:rFonts w:eastAsia="Calibri" w:cstheme="minorHAnsi"/>
        </w:rPr>
        <w:t>FILTER IF NL8a ≠ 0 | NL8b ≠ 0 | NL8c ≠ 0 | NL8d ≠ 0</w:t>
      </w:r>
    </w:p>
    <w:p w14:paraId="2C5C392D" w14:textId="77777777" w:rsidR="00096761" w:rsidRPr="00096761" w:rsidRDefault="00096761" w:rsidP="00096761">
      <w:pPr>
        <w:rPr>
          <w:rFonts w:cstheme="minorHAnsi"/>
          <w:lang w:val="nl-NL"/>
        </w:rPr>
      </w:pPr>
      <w:r w:rsidRPr="00096761">
        <w:rPr>
          <w:rFonts w:cstheme="minorHAnsi"/>
          <w:lang w:val="nl-NL"/>
        </w:rPr>
        <w:t xml:space="preserve">FILTER: FROM 17 </w:t>
      </w:r>
      <w:proofErr w:type="gramStart"/>
      <w:r w:rsidRPr="00096761">
        <w:rPr>
          <w:rFonts w:cstheme="minorHAnsi"/>
          <w:lang w:val="nl-NL"/>
        </w:rPr>
        <w:t>APRIL</w:t>
      </w:r>
      <w:proofErr w:type="gramEnd"/>
      <w:r w:rsidRPr="00096761">
        <w:rPr>
          <w:rFonts w:cstheme="minorHAnsi"/>
          <w:lang w:val="nl-NL"/>
        </w:rPr>
        <w:t xml:space="preserve"> 2014</w:t>
      </w:r>
    </w:p>
    <w:p w14:paraId="690A411F" w14:textId="77777777" w:rsidR="00096761" w:rsidRPr="00096761" w:rsidRDefault="00096761" w:rsidP="00096761">
      <w:pPr>
        <w:spacing w:after="160" w:line="256" w:lineRule="auto"/>
        <w:ind w:left="1418" w:hanging="1418"/>
        <w:rPr>
          <w:rFonts w:eastAsia="Calibri" w:cstheme="minorHAnsi"/>
        </w:rPr>
      </w:pPr>
      <w:r w:rsidRPr="00096761">
        <w:rPr>
          <w:rFonts w:eastAsia="Calibri" w:cstheme="minorHAnsi"/>
          <w:b/>
          <w:lang w:val="nl-NL"/>
        </w:rPr>
        <w:t>NL9a-e</w:t>
      </w:r>
      <w:r w:rsidRPr="00096761">
        <w:rPr>
          <w:rFonts w:eastAsia="Calibri" w:cstheme="minorHAnsi"/>
          <w:lang w:val="nl-NL"/>
        </w:rPr>
        <w:tab/>
      </w:r>
      <w:r w:rsidRPr="00096761">
        <w:rPr>
          <w:rFonts w:cs="Times New Roman"/>
          <w:b/>
          <w:lang w:val="nl-NL"/>
        </w:rPr>
        <w:t>Wie zegt dit over de (voormalige) PVV(‘er)(s)?</w:t>
      </w:r>
      <w:r w:rsidRPr="00096761">
        <w:rPr>
          <w:rFonts w:eastAsia="Calibri" w:cstheme="minorHAnsi"/>
          <w:lang w:val="nl-NL"/>
        </w:rPr>
        <w:t xml:space="preserve"> </w:t>
      </w:r>
      <w:r w:rsidRPr="00096761">
        <w:rPr>
          <w:rFonts w:eastAsia="Calibri" w:cstheme="minorHAnsi"/>
          <w:i/>
        </w:rPr>
        <w:t>(</w:t>
      </w:r>
      <w:proofErr w:type="gramStart"/>
      <w:r w:rsidRPr="00096761">
        <w:rPr>
          <w:rFonts w:eastAsia="Calibri" w:cstheme="minorHAnsi"/>
          <w:i/>
        </w:rPr>
        <w:t>for</w:t>
      </w:r>
      <w:proofErr w:type="gramEnd"/>
      <w:r w:rsidRPr="00096761">
        <w:rPr>
          <w:rFonts w:eastAsia="Calibri" w:cstheme="minorHAnsi"/>
          <w:i/>
        </w:rPr>
        <w:t xml:space="preserve"> each one of the above)</w:t>
      </w:r>
    </w:p>
    <w:p w14:paraId="497130EE" w14:textId="77777777" w:rsidR="00096761" w:rsidRPr="00096761" w:rsidRDefault="00096761" w:rsidP="00096761">
      <w:pPr>
        <w:spacing w:after="160" w:line="256" w:lineRule="auto"/>
        <w:ind w:left="1418" w:hanging="1418"/>
        <w:rPr>
          <w:rFonts w:eastAsia="Calibri" w:cstheme="minorHAnsi"/>
          <w:lang w:val="nl-NL"/>
        </w:rPr>
      </w:pPr>
      <w:r w:rsidRPr="00096761">
        <w:rPr>
          <w:rFonts w:eastAsia="Calibri" w:cstheme="minorHAnsi"/>
        </w:rPr>
        <w:lastRenderedPageBreak/>
        <w:tab/>
      </w:r>
      <w:r w:rsidRPr="00096761">
        <w:rPr>
          <w:rFonts w:eastAsia="Calibri" w:cstheme="minorHAnsi"/>
          <w:b/>
          <w:lang w:val="nl-NL"/>
        </w:rPr>
        <w:t>1.</w:t>
      </w:r>
      <w:r w:rsidRPr="00096761">
        <w:rPr>
          <w:rFonts w:eastAsia="Calibri" w:cstheme="minorHAnsi"/>
          <w:lang w:val="nl-NL"/>
        </w:rPr>
        <w:t xml:space="preserve"> (Voormalig) (politicus of bestuurder van) een andere partij</w:t>
      </w:r>
      <w:r w:rsidRPr="00096761">
        <w:rPr>
          <w:rFonts w:eastAsia="Calibri" w:cstheme="minorHAnsi"/>
          <w:lang w:val="nl-NL"/>
        </w:rPr>
        <w:br/>
      </w:r>
      <w:r w:rsidRPr="00096761">
        <w:rPr>
          <w:rFonts w:eastAsia="Calibri" w:cstheme="minorHAnsi"/>
          <w:b/>
          <w:lang w:val="nl-NL"/>
        </w:rPr>
        <w:t>2.</w:t>
      </w:r>
      <w:r w:rsidRPr="00096761">
        <w:rPr>
          <w:rFonts w:eastAsia="Calibri" w:cstheme="minorHAnsi"/>
          <w:lang w:val="nl-NL"/>
        </w:rPr>
        <w:t xml:space="preserve"> (Voormalig) (politicus of bestuurder van) van de PVV </w:t>
      </w:r>
      <w:proofErr w:type="gramStart"/>
      <w:r w:rsidRPr="00096761">
        <w:rPr>
          <w:rFonts w:eastAsia="Calibri" w:cstheme="minorHAnsi"/>
          <w:lang w:val="nl-NL"/>
        </w:rPr>
        <w:t>zelf</w:t>
      </w:r>
      <w:r w:rsidRPr="00096761">
        <w:rPr>
          <w:rFonts w:eastAsia="Calibri" w:cstheme="minorHAnsi"/>
          <w:lang w:val="nl-NL"/>
        </w:rPr>
        <w:br/>
      </w:r>
      <w:r w:rsidRPr="00096761">
        <w:rPr>
          <w:rFonts w:eastAsia="Calibri" w:cstheme="minorHAnsi"/>
          <w:b/>
          <w:lang w:val="nl-NL"/>
        </w:rPr>
        <w:t>3.</w:t>
      </w:r>
      <w:r w:rsidRPr="00096761">
        <w:rPr>
          <w:rFonts w:eastAsia="Calibri" w:cstheme="minorHAnsi"/>
          <w:lang w:val="nl-NL"/>
        </w:rPr>
        <w:t xml:space="preserve">  </w:t>
      </w:r>
      <w:proofErr w:type="gramEnd"/>
      <w:r w:rsidRPr="00096761">
        <w:rPr>
          <w:color w:val="1F497D"/>
          <w:lang w:val="nl-NL"/>
        </w:rPr>
        <w:t>Journalist, politiek analist, commentator of columnist</w:t>
      </w:r>
      <w:r w:rsidRPr="00096761">
        <w:rPr>
          <w:rFonts w:eastAsia="Calibri" w:cstheme="minorHAnsi"/>
          <w:lang w:val="nl-NL"/>
        </w:rPr>
        <w:br/>
      </w:r>
      <w:r w:rsidRPr="00096761">
        <w:rPr>
          <w:rFonts w:eastAsia="Calibri" w:cstheme="minorHAnsi"/>
          <w:b/>
          <w:lang w:val="nl-NL"/>
        </w:rPr>
        <w:t>4.</w:t>
      </w:r>
      <w:r w:rsidRPr="00096761">
        <w:rPr>
          <w:rFonts w:eastAsia="Calibri" w:cstheme="minorHAnsi"/>
          <w:lang w:val="nl-NL"/>
        </w:rPr>
        <w:t xml:space="preserve"> Burger/Publieke opinie</w:t>
      </w:r>
      <w:r w:rsidRPr="00096761">
        <w:rPr>
          <w:rFonts w:eastAsia="Calibri" w:cstheme="minorHAnsi"/>
          <w:lang w:val="nl-NL"/>
        </w:rPr>
        <w:br/>
      </w:r>
      <w:r w:rsidRPr="00096761">
        <w:rPr>
          <w:rFonts w:eastAsia="Calibri" w:cstheme="minorHAnsi"/>
          <w:b/>
          <w:lang w:val="nl-NL"/>
        </w:rPr>
        <w:t>5.</w:t>
      </w:r>
      <w:r w:rsidRPr="00096761">
        <w:rPr>
          <w:rFonts w:eastAsia="Calibri" w:cstheme="minorHAnsi"/>
          <w:lang w:val="nl-NL"/>
        </w:rPr>
        <w:t xml:space="preserve"> Anders, namelijk …</w:t>
      </w:r>
    </w:p>
    <w:p w14:paraId="166EFF2B" w14:textId="77777777" w:rsidR="00096761" w:rsidRPr="00096761" w:rsidRDefault="00096761" w:rsidP="00096761">
      <w:pPr>
        <w:spacing w:after="160" w:line="256" w:lineRule="auto"/>
        <w:ind w:left="1418"/>
        <w:rPr>
          <w:rFonts w:eastAsia="Calibri" w:cstheme="minorHAnsi"/>
          <w:lang w:val="nl-NL"/>
        </w:rPr>
      </w:pPr>
      <w:proofErr w:type="gramStart"/>
      <w:r w:rsidRPr="00096761">
        <w:rPr>
          <w:rFonts w:eastAsia="Calibri" w:cstheme="minorHAnsi"/>
          <w:lang w:val="nl-NL"/>
        </w:rPr>
        <w:t xml:space="preserve">NOTE: in deze en volgende vragen met deze antwoordopties, gelieve alleen de derde categorie (“journalist, politiek analist, commentator of columnist”) aan te vinken indien het daadwerkelijk de journalist, politiek analist, commentator of columnist is die het zegt of schrijft; niet als de journalist, politiek analist, commentator of columnist verslag doet van wat een politicus of burger zegt of vindt. </w:t>
      </w:r>
      <w:proofErr w:type="gramEnd"/>
      <w:r w:rsidRPr="00096761">
        <w:rPr>
          <w:rFonts w:eastAsia="Calibri" w:cstheme="minorHAnsi"/>
          <w:lang w:val="nl-NL"/>
        </w:rPr>
        <w:t xml:space="preserve">Als een journalist, politiek analist, commentator of columnist rapporteert wat een politicus of burger zegt of vindt, gebruik optie 1, 2 of 4. </w:t>
      </w:r>
      <w:r w:rsidRPr="00096761">
        <w:rPr>
          <w:rFonts w:cs="Times New Roman"/>
          <w:lang w:val="nl-NL"/>
        </w:rPr>
        <w:t xml:space="preserve">Antwoordoptie 5 kan een belangenorganisatie zijn, of de rechter </w:t>
      </w:r>
      <w:proofErr w:type="gramStart"/>
      <w:r w:rsidRPr="00096761">
        <w:rPr>
          <w:rFonts w:cs="Times New Roman"/>
          <w:lang w:val="nl-NL"/>
        </w:rPr>
        <w:t>b.v.</w:t>
      </w:r>
      <w:proofErr w:type="gramEnd"/>
    </w:p>
    <w:p w14:paraId="3B3FCCE5" w14:textId="77777777" w:rsidR="00096761" w:rsidRPr="00096761" w:rsidRDefault="00096761" w:rsidP="00096761">
      <w:pPr>
        <w:rPr>
          <w:rFonts w:cstheme="minorHAnsi"/>
        </w:rPr>
      </w:pPr>
      <w:r w:rsidRPr="00096761">
        <w:rPr>
          <w:rFonts w:cstheme="minorHAnsi"/>
        </w:rPr>
        <w:t>FILTER: FROM 17 APRIL 2014</w:t>
      </w:r>
    </w:p>
    <w:p w14:paraId="19A4307B" w14:textId="77777777" w:rsidR="00096761" w:rsidRPr="00096761" w:rsidRDefault="00096761" w:rsidP="00096761">
      <w:pPr>
        <w:spacing w:after="160" w:line="256" w:lineRule="auto"/>
        <w:ind w:left="1418" w:hanging="1418"/>
        <w:rPr>
          <w:rFonts w:eastAsia="Calibri" w:cstheme="minorHAnsi"/>
          <w:b/>
        </w:rPr>
      </w:pPr>
      <w:r w:rsidRPr="00096761">
        <w:rPr>
          <w:rFonts w:eastAsia="Calibri" w:cstheme="minorHAnsi"/>
          <w:b/>
        </w:rPr>
        <w:t>NL10a-d</w:t>
      </w:r>
      <w:r w:rsidRPr="00096761">
        <w:rPr>
          <w:rFonts w:eastAsia="Calibri" w:cstheme="minorHAnsi"/>
        </w:rPr>
        <w:tab/>
      </w:r>
      <w:proofErr w:type="spellStart"/>
      <w:r w:rsidRPr="00096761">
        <w:rPr>
          <w:rFonts w:eastAsia="Calibri" w:cstheme="minorHAnsi"/>
          <w:b/>
        </w:rPr>
        <w:t>Effectiviteit</w:t>
      </w:r>
      <w:proofErr w:type="spellEnd"/>
      <w:r w:rsidRPr="00096761">
        <w:rPr>
          <w:rFonts w:eastAsia="Calibri" w:cstheme="minorHAnsi"/>
          <w:b/>
        </w:rPr>
        <w:t xml:space="preserve"> PVV</w:t>
      </w:r>
    </w:p>
    <w:p w14:paraId="4AE49681" w14:textId="77777777" w:rsidR="00096761" w:rsidRPr="00096761" w:rsidRDefault="00096761" w:rsidP="00096761">
      <w:pPr>
        <w:pStyle w:val="ListParagraph"/>
        <w:spacing w:before="0" w:beforeAutospacing="0" w:after="200" w:afterAutospacing="0"/>
        <w:ind w:left="1418"/>
        <w:rPr>
          <w:rFonts w:cs="Times New Roman"/>
          <w:sz w:val="24"/>
          <w:szCs w:val="24"/>
          <w:lang w:val="nl-NL"/>
        </w:rPr>
      </w:pPr>
      <w:r w:rsidRPr="00096761">
        <w:rPr>
          <w:rFonts w:eastAsia="Calibri" w:cstheme="minorHAnsi"/>
          <w:b/>
          <w:lang w:val="nl-NL"/>
        </w:rPr>
        <w:t xml:space="preserve">a. </w:t>
      </w:r>
      <w:r w:rsidRPr="00096761">
        <w:rPr>
          <w:rFonts w:eastAsia="Calibri" w:cstheme="minorHAnsi"/>
          <w:lang w:val="nl-NL"/>
        </w:rPr>
        <w:t>Wordt in het item besproken of 50PLUS (misschien) geen stabiele organisatie is, of juist wel?</w:t>
      </w:r>
      <w:r w:rsidRPr="00096761">
        <w:rPr>
          <w:lang w:val="nl-NL"/>
        </w:rPr>
        <w:t xml:space="preserve"> “Stabiele organisatie” gaat over verleden, heden of toekomst. </w:t>
      </w:r>
      <w:proofErr w:type="gramStart"/>
      <w:r w:rsidRPr="00096761">
        <w:rPr>
          <w:lang w:val="nl-NL"/>
        </w:rPr>
        <w:t>Bijvoorbeeld: hoe is het tot nu toe gegaan; hoe gaat het nu en hoe lang gaat dit nog goed?</w:t>
      </w:r>
      <w:r w:rsidRPr="00096761">
        <w:rPr>
          <w:rFonts w:cs="Times New Roman"/>
          <w:lang w:val="nl-NL"/>
        </w:rPr>
        <w:t xml:space="preserve"> </w:t>
      </w:r>
      <w:proofErr w:type="gramEnd"/>
      <w:r w:rsidRPr="00096761">
        <w:rPr>
          <w:rFonts w:cs="Times New Roman"/>
          <w:sz w:val="24"/>
          <w:szCs w:val="24"/>
          <w:lang w:val="nl-NL"/>
        </w:rPr>
        <w:t>“Stabiel” ruim interpreteren; een partij is niet stabiel als deze een puinhoop of chaos is of in crisis</w:t>
      </w:r>
      <w:r w:rsidRPr="00096761">
        <w:rPr>
          <w:rFonts w:cs="Times New Roman"/>
          <w:lang w:val="nl-NL"/>
        </w:rPr>
        <w:t>. M</w:t>
      </w:r>
      <w:r w:rsidRPr="00096761">
        <w:rPr>
          <w:rFonts w:cs="Times New Roman"/>
          <w:sz w:val="24"/>
          <w:szCs w:val="24"/>
          <w:lang w:val="nl-NL"/>
        </w:rPr>
        <w:t xml:space="preserve">aar als er één lid opstapt dan is de stabiliteit van </w:t>
      </w:r>
      <w:r w:rsidRPr="00096761">
        <w:rPr>
          <w:rFonts w:cs="Times New Roman"/>
          <w:lang w:val="nl-NL"/>
        </w:rPr>
        <w:t>een partij nog niet in gevaar. D</w:t>
      </w:r>
      <w:r w:rsidRPr="00096761">
        <w:rPr>
          <w:rFonts w:cs="Times New Roman"/>
          <w:sz w:val="24"/>
          <w:szCs w:val="24"/>
          <w:lang w:val="nl-NL"/>
        </w:rPr>
        <w:t>us niet extreem ruim</w:t>
      </w:r>
      <w:r w:rsidRPr="00096761">
        <w:rPr>
          <w:rFonts w:cs="Times New Roman"/>
          <w:lang w:val="nl-NL"/>
        </w:rPr>
        <w:t xml:space="preserve"> interpreteren.</w:t>
      </w:r>
      <w:r w:rsidRPr="00096761">
        <w:rPr>
          <w:rFonts w:eastAsia="Calibri" w:cstheme="minorHAnsi"/>
          <w:lang w:val="nl-NL"/>
        </w:rPr>
        <w:br/>
      </w:r>
      <w:r w:rsidRPr="00096761">
        <w:rPr>
          <w:rFonts w:eastAsia="Calibri" w:cstheme="minorHAnsi"/>
          <w:b/>
          <w:lang w:val="nl-NL"/>
        </w:rPr>
        <w:t xml:space="preserve">b. </w:t>
      </w:r>
      <w:r w:rsidRPr="00096761">
        <w:rPr>
          <w:rFonts w:eastAsia="Calibri" w:cstheme="minorHAnsi"/>
          <w:lang w:val="nl-NL"/>
        </w:rPr>
        <w:t>Wordt in het item besproken of de PVV en/of een (voormalig) PVV-politicus (misschien) iets niet kan bereiken voor degenen die op de partij stemmen, of juist wel?</w:t>
      </w:r>
      <w:r w:rsidRPr="00096761">
        <w:rPr>
          <w:lang w:val="nl-NL"/>
        </w:rPr>
        <w:t xml:space="preserve"> Het onderdeel “voor kiezers” moet er echt in zitten, bijvoorbeeld: iets niet kunnen bereiken voor “Henk en Ingrid” of: het vertrouwen van de kiezer niet waard zijn dat er iets gaat gebeuren.</w:t>
      </w:r>
      <w:r w:rsidRPr="00096761">
        <w:rPr>
          <w:rFonts w:eastAsia="Calibri" w:cstheme="minorHAnsi"/>
          <w:lang w:val="nl-NL"/>
        </w:rPr>
        <w:br/>
      </w:r>
      <w:r w:rsidRPr="00096761">
        <w:rPr>
          <w:rFonts w:eastAsia="Calibri" w:cstheme="minorHAnsi"/>
          <w:b/>
          <w:lang w:val="nl-NL"/>
        </w:rPr>
        <w:t xml:space="preserve">c. </w:t>
      </w:r>
      <w:r w:rsidRPr="00096761">
        <w:rPr>
          <w:rFonts w:eastAsia="Calibri" w:cstheme="minorHAnsi"/>
          <w:lang w:val="nl-NL"/>
        </w:rPr>
        <w:t xml:space="preserve">Wordt in het item besproken of de PVV (misschien) geen efficiënte organisatie is, of juist wel? Ook </w:t>
      </w:r>
      <w:r w:rsidRPr="00096761">
        <w:rPr>
          <w:lang w:val="nl-NL"/>
        </w:rPr>
        <w:t xml:space="preserve">coderen als niet </w:t>
      </w:r>
      <w:proofErr w:type="spellStart"/>
      <w:r w:rsidRPr="00096761">
        <w:rPr>
          <w:lang w:val="nl-NL"/>
        </w:rPr>
        <w:t>efficiente</w:t>
      </w:r>
      <w:proofErr w:type="spellEnd"/>
      <w:r w:rsidRPr="00096761">
        <w:rPr>
          <w:lang w:val="nl-NL"/>
        </w:rPr>
        <w:t xml:space="preserve"> organisatie als een partij “in chaos” of “in crisis” is.</w:t>
      </w:r>
      <w:r w:rsidRPr="00096761">
        <w:rPr>
          <w:rFonts w:eastAsia="Calibri" w:cstheme="minorHAnsi"/>
          <w:lang w:val="nl-NL"/>
        </w:rPr>
        <w:br/>
      </w:r>
      <w:r w:rsidRPr="00096761">
        <w:rPr>
          <w:rFonts w:eastAsia="Calibri" w:cstheme="minorHAnsi"/>
          <w:b/>
          <w:lang w:val="nl-NL"/>
        </w:rPr>
        <w:t xml:space="preserve">d </w:t>
      </w:r>
      <w:r w:rsidRPr="00096761">
        <w:rPr>
          <w:rFonts w:eastAsia="Calibri" w:cstheme="minorHAnsi"/>
          <w:lang w:val="nl-NL"/>
        </w:rPr>
        <w:t>Wordt in het item besproken of de PVV en/of een (voormalig) PVV-politicus zijn/haar doelen (misschien) niet zal bereiken, of juist wel?</w:t>
      </w:r>
      <w:r w:rsidRPr="00096761">
        <w:rPr>
          <w:rFonts w:cs="Times New Roman"/>
          <w:lang w:val="nl-NL"/>
        </w:rPr>
        <w:t xml:space="preserve"> </w:t>
      </w:r>
      <w:r w:rsidRPr="00096761">
        <w:rPr>
          <w:rFonts w:cs="Times New Roman"/>
          <w:sz w:val="24"/>
          <w:szCs w:val="24"/>
          <w:lang w:val="nl-NL"/>
        </w:rPr>
        <w:t>Specifiek, dus er moet een bepaald doel worden genoemd waarvan wordt gezegd dat deze al dan niet zal worden bereikt.</w:t>
      </w:r>
    </w:p>
    <w:p w14:paraId="3E6EB911" w14:textId="77777777" w:rsidR="00096761" w:rsidRPr="00096761" w:rsidRDefault="00096761" w:rsidP="00096761">
      <w:pPr>
        <w:spacing w:after="160" w:line="256" w:lineRule="auto"/>
        <w:ind w:left="2127"/>
        <w:rPr>
          <w:rFonts w:eastAsia="Calibri" w:cstheme="minorHAnsi"/>
          <w:lang w:val="nl-NL"/>
        </w:rPr>
      </w:pPr>
      <w:proofErr w:type="gramStart"/>
      <w:r w:rsidRPr="00096761">
        <w:rPr>
          <w:rFonts w:eastAsia="Calibri" w:cstheme="minorHAnsi"/>
          <w:lang w:val="nl-NL"/>
        </w:rPr>
        <w:t>0=niet besproken</w:t>
      </w:r>
      <w:r w:rsidRPr="00096761">
        <w:rPr>
          <w:rFonts w:eastAsia="Calibri" w:cstheme="minorHAnsi"/>
          <w:lang w:val="nl-NL"/>
        </w:rPr>
        <w:br/>
        <w:t>1=besproken, waarbij alleen wordt gezegd: (misschien) niet</w:t>
      </w:r>
      <w:r w:rsidRPr="00096761">
        <w:rPr>
          <w:rFonts w:eastAsia="Calibri" w:cstheme="minorHAnsi"/>
          <w:lang w:val="nl-NL"/>
        </w:rPr>
        <w:br/>
        <w:t xml:space="preserve">2=besproken, waarbij zowel het een als het ander wordt gezegd, maar vooral: (misschien) niet </w:t>
      </w:r>
      <w:r w:rsidRPr="00096761">
        <w:rPr>
          <w:rFonts w:eastAsia="Calibri" w:cstheme="minorHAnsi"/>
          <w:lang w:val="nl-NL"/>
        </w:rPr>
        <w:br/>
        <w:t>3=besproken, waarbij zowel het een als het ander wordt gezegd; in balans</w:t>
      </w:r>
      <w:r w:rsidRPr="00096761">
        <w:rPr>
          <w:rFonts w:eastAsia="Calibri" w:cstheme="minorHAnsi"/>
          <w:lang w:val="nl-NL"/>
        </w:rPr>
        <w:br/>
        <w:t xml:space="preserve">4=besproken, waarbij zowel het een als het ander wordt gezegd, maar </w:t>
      </w:r>
      <w:r w:rsidRPr="00096761">
        <w:rPr>
          <w:rFonts w:eastAsia="Calibri" w:cstheme="minorHAnsi"/>
          <w:lang w:val="nl-NL"/>
        </w:rPr>
        <w:lastRenderedPageBreak/>
        <w:t>vooral: (misschien) wel</w:t>
      </w:r>
      <w:r w:rsidRPr="00096761">
        <w:rPr>
          <w:rFonts w:eastAsia="Calibri" w:cstheme="minorHAnsi"/>
          <w:lang w:val="nl-NL"/>
        </w:rPr>
        <w:br/>
        <w:t>5=besproken, waarbij alleen wordt gezegd: (misschien) wel</w:t>
      </w:r>
      <w:proofErr w:type="gramEnd"/>
    </w:p>
    <w:p w14:paraId="38BE91B9" w14:textId="77777777" w:rsidR="00096761" w:rsidRPr="00096761" w:rsidRDefault="00096761" w:rsidP="00096761">
      <w:pPr>
        <w:rPr>
          <w:rFonts w:cstheme="minorHAnsi"/>
        </w:rPr>
      </w:pPr>
      <w:r w:rsidRPr="00096761">
        <w:rPr>
          <w:rFonts w:cstheme="minorHAnsi"/>
        </w:rPr>
        <w:t>FILTER: FROM 17 APRIL 2014</w:t>
      </w:r>
    </w:p>
    <w:p w14:paraId="01E94A2A" w14:textId="77777777" w:rsidR="00096761" w:rsidRPr="00096761" w:rsidRDefault="00096761" w:rsidP="00096761">
      <w:pPr>
        <w:spacing w:after="160" w:line="256" w:lineRule="auto"/>
        <w:ind w:left="1418" w:hanging="1418"/>
        <w:rPr>
          <w:rFonts w:eastAsia="Calibri" w:cstheme="minorHAnsi"/>
        </w:rPr>
      </w:pPr>
      <w:r w:rsidRPr="00096761">
        <w:rPr>
          <w:rFonts w:eastAsia="Calibri" w:cstheme="minorHAnsi"/>
        </w:rPr>
        <w:t>FILTER IF NL10a ≠ 0 | NL10b≠ 0 | V10c ≠ 0 | V11d ≠ 0</w:t>
      </w:r>
    </w:p>
    <w:p w14:paraId="6DCEEC92" w14:textId="77777777" w:rsidR="00096761" w:rsidRPr="00096761" w:rsidRDefault="00096761" w:rsidP="00096761">
      <w:pPr>
        <w:spacing w:after="160" w:line="256" w:lineRule="auto"/>
        <w:ind w:left="1418" w:hanging="1418"/>
        <w:rPr>
          <w:rFonts w:eastAsia="Calibri" w:cstheme="minorHAnsi"/>
        </w:rPr>
      </w:pPr>
      <w:r w:rsidRPr="00096761">
        <w:rPr>
          <w:rFonts w:eastAsia="Calibri" w:cstheme="minorHAnsi"/>
          <w:b/>
          <w:lang w:val="nl-NL"/>
        </w:rPr>
        <w:t>NL11a-d</w:t>
      </w:r>
      <w:r w:rsidRPr="00096761">
        <w:rPr>
          <w:rFonts w:eastAsia="Calibri" w:cstheme="minorHAnsi"/>
          <w:lang w:val="nl-NL"/>
        </w:rPr>
        <w:tab/>
      </w:r>
      <w:r w:rsidRPr="00096761">
        <w:rPr>
          <w:rFonts w:cs="Times New Roman"/>
          <w:b/>
          <w:lang w:val="nl-NL"/>
        </w:rPr>
        <w:t>Wie zegt dit over de (voormalige) PVV(‘er)(s)?</w:t>
      </w:r>
      <w:r w:rsidRPr="00096761">
        <w:rPr>
          <w:rFonts w:eastAsia="Calibri" w:cstheme="minorHAnsi"/>
          <w:i/>
          <w:lang w:val="nl-NL"/>
        </w:rPr>
        <w:t xml:space="preserve"> </w:t>
      </w:r>
      <w:r w:rsidRPr="00096761">
        <w:rPr>
          <w:rFonts w:eastAsia="Calibri" w:cstheme="minorHAnsi"/>
          <w:i/>
        </w:rPr>
        <w:t>(</w:t>
      </w:r>
      <w:proofErr w:type="gramStart"/>
      <w:r w:rsidRPr="00096761">
        <w:rPr>
          <w:rFonts w:eastAsia="Calibri" w:cstheme="minorHAnsi"/>
          <w:i/>
        </w:rPr>
        <w:t>for</w:t>
      </w:r>
      <w:proofErr w:type="gramEnd"/>
      <w:r w:rsidRPr="00096761">
        <w:rPr>
          <w:rFonts w:eastAsia="Calibri" w:cstheme="minorHAnsi"/>
          <w:i/>
        </w:rPr>
        <w:t xml:space="preserve"> each one of the above)</w:t>
      </w:r>
    </w:p>
    <w:p w14:paraId="3656898A" w14:textId="77777777" w:rsidR="00096761" w:rsidRPr="00096761" w:rsidRDefault="00096761" w:rsidP="00096761">
      <w:pPr>
        <w:spacing w:after="160" w:line="256" w:lineRule="auto"/>
        <w:ind w:left="1418" w:hanging="1418"/>
        <w:rPr>
          <w:rFonts w:eastAsia="Calibri" w:cstheme="minorHAnsi"/>
          <w:lang w:val="nl-NL"/>
        </w:rPr>
      </w:pPr>
      <w:r w:rsidRPr="00096761">
        <w:rPr>
          <w:rFonts w:eastAsia="Calibri" w:cstheme="minorHAnsi"/>
        </w:rPr>
        <w:tab/>
      </w:r>
      <w:r w:rsidRPr="00096761">
        <w:rPr>
          <w:rFonts w:eastAsia="Calibri" w:cstheme="minorHAnsi"/>
          <w:b/>
          <w:lang w:val="nl-NL"/>
        </w:rPr>
        <w:t>1.</w:t>
      </w:r>
      <w:r w:rsidRPr="00096761">
        <w:rPr>
          <w:rFonts w:eastAsia="Calibri" w:cstheme="minorHAnsi"/>
          <w:lang w:val="nl-NL"/>
        </w:rPr>
        <w:t xml:space="preserve"> (Voormalig) (politicus of bestuurder van) een andere partij</w:t>
      </w:r>
      <w:r w:rsidRPr="00096761">
        <w:rPr>
          <w:rFonts w:eastAsia="Calibri" w:cstheme="minorHAnsi"/>
          <w:lang w:val="nl-NL"/>
        </w:rPr>
        <w:br/>
      </w:r>
      <w:r w:rsidRPr="00096761">
        <w:rPr>
          <w:rFonts w:eastAsia="Calibri" w:cstheme="minorHAnsi"/>
          <w:b/>
          <w:lang w:val="nl-NL"/>
        </w:rPr>
        <w:t>2.</w:t>
      </w:r>
      <w:r w:rsidRPr="00096761">
        <w:rPr>
          <w:rFonts w:eastAsia="Calibri" w:cstheme="minorHAnsi"/>
          <w:lang w:val="nl-NL"/>
        </w:rPr>
        <w:t xml:space="preserve"> (Voormalig) (politicus of bestuurder van) van de PVV zelf</w:t>
      </w:r>
      <w:r w:rsidRPr="00096761">
        <w:rPr>
          <w:rFonts w:eastAsia="Calibri" w:cstheme="minorHAnsi"/>
          <w:lang w:val="nl-NL"/>
        </w:rPr>
        <w:br/>
      </w:r>
      <w:r w:rsidRPr="00096761">
        <w:rPr>
          <w:rFonts w:eastAsia="Calibri" w:cstheme="minorHAnsi"/>
          <w:b/>
          <w:lang w:val="nl-NL"/>
        </w:rPr>
        <w:t>3.</w:t>
      </w:r>
      <w:r w:rsidRPr="00096761">
        <w:rPr>
          <w:rFonts w:eastAsia="Calibri" w:cstheme="minorHAnsi"/>
          <w:lang w:val="nl-NL"/>
        </w:rPr>
        <w:t xml:space="preserve"> </w:t>
      </w:r>
      <w:r w:rsidRPr="00096761">
        <w:rPr>
          <w:color w:val="1F497D"/>
          <w:lang w:val="nl-NL"/>
        </w:rPr>
        <w:t>Journalist, politiek analist, commentator of columnist</w:t>
      </w:r>
      <w:r w:rsidRPr="00096761">
        <w:rPr>
          <w:rFonts w:eastAsia="Calibri" w:cstheme="minorHAnsi"/>
          <w:lang w:val="nl-NL"/>
        </w:rPr>
        <w:br/>
      </w:r>
      <w:r w:rsidRPr="00096761">
        <w:rPr>
          <w:rFonts w:eastAsia="Calibri" w:cstheme="minorHAnsi"/>
          <w:b/>
          <w:lang w:val="nl-NL"/>
        </w:rPr>
        <w:t>4.</w:t>
      </w:r>
      <w:r w:rsidRPr="00096761">
        <w:rPr>
          <w:rFonts w:eastAsia="Calibri" w:cstheme="minorHAnsi"/>
          <w:lang w:val="nl-NL"/>
        </w:rPr>
        <w:t xml:space="preserve"> Burger/Publieke opinie</w:t>
      </w:r>
      <w:r w:rsidRPr="00096761">
        <w:rPr>
          <w:rFonts w:eastAsia="Calibri" w:cstheme="minorHAnsi"/>
          <w:lang w:val="nl-NL"/>
        </w:rPr>
        <w:br/>
      </w:r>
      <w:r w:rsidRPr="00096761">
        <w:rPr>
          <w:rFonts w:eastAsia="Calibri" w:cstheme="minorHAnsi"/>
          <w:b/>
          <w:lang w:val="nl-NL"/>
        </w:rPr>
        <w:t>5.</w:t>
      </w:r>
      <w:r w:rsidRPr="00096761">
        <w:rPr>
          <w:rFonts w:eastAsia="Calibri" w:cstheme="minorHAnsi"/>
          <w:lang w:val="nl-NL"/>
        </w:rPr>
        <w:t xml:space="preserve"> Anders, namelijk …</w:t>
      </w:r>
    </w:p>
    <w:p w14:paraId="30E73E4A" w14:textId="77777777" w:rsidR="00096761" w:rsidRPr="00096761" w:rsidRDefault="00096761" w:rsidP="00096761">
      <w:pPr>
        <w:spacing w:before="0" w:beforeAutospacing="0" w:after="200" w:afterAutospacing="0"/>
        <w:ind w:left="720"/>
        <w:rPr>
          <w:rFonts w:cs="Times New Roman"/>
          <w:lang w:val="nl-NL"/>
        </w:rPr>
      </w:pPr>
      <w:r w:rsidRPr="00096761">
        <w:rPr>
          <w:rFonts w:cs="Times New Roman"/>
          <w:lang w:val="nl-NL"/>
        </w:rPr>
        <w:t>NOTE: NL8 t/m NL11 coderen als het NIET wordt gezegd en ook als het WEL wordt gezegd dus bv als er (alleen) wordt gezegd dat Wilders een “democraat in hart en nieren” is dan NL8c=5</w:t>
      </w:r>
    </w:p>
    <w:p w14:paraId="324D577A" w14:textId="77777777" w:rsidR="00096761" w:rsidRPr="00096761" w:rsidRDefault="00096761" w:rsidP="00096761">
      <w:pPr>
        <w:rPr>
          <w:rFonts w:cstheme="minorHAnsi"/>
        </w:rPr>
      </w:pPr>
      <w:r w:rsidRPr="00096761">
        <w:rPr>
          <w:rFonts w:cstheme="minorHAnsi"/>
        </w:rPr>
        <w:t>FILTER: FROM 17 APRIL 2014</w:t>
      </w:r>
    </w:p>
    <w:p w14:paraId="5C21BECE" w14:textId="77777777" w:rsidR="00096761" w:rsidRPr="00096761" w:rsidRDefault="00096761" w:rsidP="00096761">
      <w:pPr>
        <w:spacing w:after="160" w:line="256" w:lineRule="auto"/>
        <w:ind w:left="1418" w:hanging="1418"/>
        <w:rPr>
          <w:rFonts w:eastAsia="Calibri" w:cstheme="minorHAnsi"/>
          <w:b/>
        </w:rPr>
      </w:pPr>
      <w:r w:rsidRPr="00096761">
        <w:rPr>
          <w:rFonts w:eastAsia="Calibri" w:cstheme="minorHAnsi"/>
          <w:b/>
        </w:rPr>
        <w:t>NL12a-d</w:t>
      </w:r>
      <w:r w:rsidRPr="00096761">
        <w:rPr>
          <w:rFonts w:eastAsia="Calibri" w:cstheme="minorHAnsi"/>
          <w:b/>
        </w:rPr>
        <w:tab/>
      </w:r>
      <w:proofErr w:type="spellStart"/>
      <w:r w:rsidRPr="00096761">
        <w:rPr>
          <w:rFonts w:eastAsia="Calibri" w:cstheme="minorHAnsi"/>
          <w:b/>
        </w:rPr>
        <w:t>Ridiculisering</w:t>
      </w:r>
      <w:proofErr w:type="spellEnd"/>
      <w:r w:rsidRPr="00096761">
        <w:rPr>
          <w:rFonts w:eastAsia="Calibri" w:cstheme="minorHAnsi"/>
          <w:b/>
        </w:rPr>
        <w:t xml:space="preserve"> PVV</w:t>
      </w:r>
    </w:p>
    <w:p w14:paraId="15A1DCB9" w14:textId="77777777" w:rsidR="00096761" w:rsidRPr="00096761" w:rsidRDefault="00096761" w:rsidP="00096761">
      <w:pPr>
        <w:pStyle w:val="ListParagraph"/>
        <w:spacing w:before="0" w:beforeAutospacing="0" w:after="200" w:afterAutospacing="0"/>
        <w:ind w:left="1418"/>
        <w:rPr>
          <w:rFonts w:cs="Times New Roman"/>
          <w:sz w:val="24"/>
          <w:szCs w:val="24"/>
          <w:lang w:val="nl-NL"/>
        </w:rPr>
      </w:pPr>
      <w:r w:rsidRPr="00096761">
        <w:rPr>
          <w:rFonts w:eastAsia="Calibri" w:cstheme="minorHAnsi"/>
          <w:b/>
          <w:lang w:val="nl-NL"/>
        </w:rPr>
        <w:t>a</w:t>
      </w:r>
      <w:r w:rsidRPr="00096761">
        <w:rPr>
          <w:rFonts w:eastAsia="Calibri" w:cstheme="minorHAnsi"/>
          <w:lang w:val="nl-NL"/>
        </w:rPr>
        <w:t xml:space="preserve"> Wordt in het item spottend gesproken over de PVV en/of een (voormalig) PVV-politicus?</w:t>
      </w:r>
      <w:r w:rsidRPr="00096761">
        <w:rPr>
          <w:lang w:val="nl-NL"/>
        </w:rPr>
        <w:t xml:space="preserve"> </w:t>
      </w:r>
      <w:r w:rsidRPr="00096761">
        <w:rPr>
          <w:rFonts w:cs="Times New Roman"/>
          <w:sz w:val="24"/>
          <w:szCs w:val="24"/>
          <w:lang w:val="nl-NL"/>
        </w:rPr>
        <w:t xml:space="preserve">“Spotten” omvat ook honen en schamperen. </w:t>
      </w:r>
      <w:r w:rsidRPr="00096761">
        <w:rPr>
          <w:lang w:val="nl-NL"/>
        </w:rPr>
        <w:t>Alléén coderen als spottend als het er echt dik bovenop ligt, niet voor andere uitleg vatbaar, bijvoorbeeld “wat een pubers” of “wat een soap” (niet “despoot” of “Oekraïense methoden,” want dat kan ook anders dan spottend bedoeld zijn, maar “wat een kleine generaal” zou dan weer duidelijk spottend bedoeld zijn)</w:t>
      </w:r>
      <w:r w:rsidRPr="00096761">
        <w:rPr>
          <w:rFonts w:eastAsia="Calibri" w:cstheme="minorHAnsi"/>
          <w:lang w:val="nl-NL"/>
        </w:rPr>
        <w:t>.</w:t>
      </w:r>
      <w:r w:rsidRPr="00096761">
        <w:rPr>
          <w:rFonts w:eastAsia="Calibri" w:cstheme="minorHAnsi"/>
          <w:lang w:val="nl-NL"/>
        </w:rPr>
        <w:br/>
      </w:r>
      <w:r w:rsidRPr="00096761">
        <w:rPr>
          <w:rFonts w:eastAsia="Calibri" w:cstheme="minorHAnsi"/>
          <w:b/>
          <w:lang w:val="nl-NL"/>
        </w:rPr>
        <w:t>b.</w:t>
      </w:r>
      <w:r w:rsidRPr="00096761">
        <w:rPr>
          <w:rFonts w:eastAsia="Calibri" w:cstheme="minorHAnsi"/>
          <w:lang w:val="nl-NL"/>
        </w:rPr>
        <w:t xml:space="preserve"> Wordt in het item de PVV en/of een (voormalig) PVV-politicus gekleineerd?</w:t>
      </w:r>
      <w:r w:rsidRPr="00096761">
        <w:rPr>
          <w:rFonts w:cs="Times New Roman"/>
          <w:lang w:val="nl-NL"/>
        </w:rPr>
        <w:t xml:space="preserve"> </w:t>
      </w:r>
      <w:r w:rsidRPr="00096761">
        <w:rPr>
          <w:rFonts w:cs="Times New Roman"/>
          <w:sz w:val="24"/>
          <w:szCs w:val="24"/>
          <w:lang w:val="nl-NL"/>
        </w:rPr>
        <w:t>“Kleineren” omvat ook denigreren, minachten en geringschatten.</w:t>
      </w:r>
      <w:r w:rsidRPr="00096761">
        <w:rPr>
          <w:rFonts w:eastAsia="Calibri" w:cstheme="minorHAnsi"/>
          <w:lang w:val="nl-NL"/>
        </w:rPr>
        <w:br/>
      </w:r>
      <w:r w:rsidRPr="00096761">
        <w:rPr>
          <w:rFonts w:eastAsia="Calibri" w:cstheme="minorHAnsi"/>
          <w:b/>
          <w:lang w:val="nl-NL"/>
        </w:rPr>
        <w:t>c.</w:t>
      </w:r>
      <w:r w:rsidRPr="00096761">
        <w:rPr>
          <w:rFonts w:eastAsia="Calibri" w:cstheme="minorHAnsi"/>
          <w:lang w:val="nl-NL"/>
        </w:rPr>
        <w:t xml:space="preserve"> Wordt in het item de PVV en/of een (voormalig) PVV-politicus weggezet als ‘niet serieus te nemen’?</w:t>
      </w:r>
      <w:r w:rsidRPr="00096761">
        <w:rPr>
          <w:rFonts w:cs="Times New Roman"/>
          <w:lang w:val="nl-NL"/>
        </w:rPr>
        <w:t xml:space="preserve"> </w:t>
      </w:r>
      <w:r w:rsidRPr="00096761">
        <w:rPr>
          <w:rFonts w:cs="Times New Roman"/>
          <w:sz w:val="24"/>
          <w:szCs w:val="24"/>
          <w:lang w:val="nl-NL"/>
        </w:rPr>
        <w:t>“Niet serieus” hoeft niet expliciet maar kan ook via vergelijkingen, bijvoorbeeld met een kind, zwakzinnige of verslaafde of met een nutteloze bezigheid of komische zaak.</w:t>
      </w:r>
      <w:r w:rsidRPr="00096761">
        <w:rPr>
          <w:rFonts w:eastAsia="Calibri" w:cstheme="minorHAnsi"/>
          <w:lang w:val="nl-NL"/>
        </w:rPr>
        <w:br/>
      </w:r>
      <w:r w:rsidRPr="00096761">
        <w:rPr>
          <w:rFonts w:eastAsia="Calibri" w:cstheme="minorHAnsi"/>
          <w:b/>
          <w:lang w:val="nl-NL"/>
        </w:rPr>
        <w:t>d.</w:t>
      </w:r>
      <w:r w:rsidRPr="00096761">
        <w:rPr>
          <w:rFonts w:eastAsia="Calibri" w:cstheme="minorHAnsi"/>
          <w:lang w:val="nl-NL"/>
        </w:rPr>
        <w:t xml:space="preserve"> Worden in het item grappen gemaakt over de PVV en/of een (voormalig) PVV-politicus?</w:t>
      </w:r>
      <w:r w:rsidRPr="00096761">
        <w:rPr>
          <w:rFonts w:cs="Times New Roman"/>
          <w:lang w:val="nl-NL"/>
        </w:rPr>
        <w:t xml:space="preserve"> </w:t>
      </w:r>
      <w:r w:rsidRPr="00096761">
        <w:rPr>
          <w:rFonts w:cs="Times New Roman"/>
          <w:sz w:val="24"/>
          <w:szCs w:val="24"/>
          <w:lang w:val="nl-NL"/>
        </w:rPr>
        <w:t>“Grappen” kan ook zijn: één grap. Slechte grappen tellen ook mee!</w:t>
      </w:r>
    </w:p>
    <w:p w14:paraId="7D9D70A8" w14:textId="77777777" w:rsidR="00096761" w:rsidRPr="00096761" w:rsidRDefault="00096761" w:rsidP="00096761">
      <w:pPr>
        <w:spacing w:after="160" w:line="256" w:lineRule="auto"/>
        <w:ind w:left="2127"/>
        <w:rPr>
          <w:rFonts w:eastAsia="Calibri" w:cstheme="minorHAnsi"/>
          <w:lang w:val="de-DE"/>
        </w:rPr>
      </w:pPr>
      <w:r w:rsidRPr="00096761">
        <w:rPr>
          <w:rFonts w:eastAsia="Calibri" w:cstheme="minorHAnsi"/>
          <w:lang w:val="de-DE"/>
        </w:rPr>
        <w:t>0 = nee</w:t>
      </w:r>
      <w:r w:rsidRPr="00096761">
        <w:rPr>
          <w:rFonts w:eastAsia="Calibri" w:cstheme="minorHAnsi"/>
          <w:lang w:val="de-DE"/>
        </w:rPr>
        <w:br/>
        <w:t>1 = ja</w:t>
      </w:r>
    </w:p>
    <w:p w14:paraId="1BF7D9DD" w14:textId="77777777" w:rsidR="00096761" w:rsidRPr="00096761" w:rsidRDefault="00096761" w:rsidP="00096761">
      <w:pPr>
        <w:rPr>
          <w:rFonts w:cstheme="minorHAnsi"/>
          <w:lang w:val="de-DE"/>
        </w:rPr>
      </w:pPr>
      <w:r w:rsidRPr="00096761">
        <w:rPr>
          <w:rFonts w:cstheme="minorHAnsi"/>
          <w:lang w:val="de-DE"/>
        </w:rPr>
        <w:t>FILTER: FROM 17 APRIL 2014</w:t>
      </w:r>
    </w:p>
    <w:p w14:paraId="0E6DBE71" w14:textId="77777777" w:rsidR="00096761" w:rsidRPr="00096761" w:rsidRDefault="00096761" w:rsidP="00096761">
      <w:pPr>
        <w:spacing w:after="160" w:line="256" w:lineRule="auto"/>
        <w:ind w:left="1418" w:hanging="1418"/>
        <w:rPr>
          <w:rFonts w:eastAsia="Calibri" w:cstheme="minorHAnsi"/>
        </w:rPr>
      </w:pPr>
      <w:r w:rsidRPr="00096761">
        <w:rPr>
          <w:rFonts w:eastAsia="Calibri" w:cstheme="minorHAnsi"/>
        </w:rPr>
        <w:t>FILTER IF NL12a = 1 | NL12b = 1 | NL12c = 1 | NL12d = 1</w:t>
      </w:r>
    </w:p>
    <w:p w14:paraId="232FAFA6" w14:textId="77777777" w:rsidR="00096761" w:rsidRPr="00096761" w:rsidRDefault="00096761" w:rsidP="00096761">
      <w:pPr>
        <w:spacing w:after="160" w:line="256" w:lineRule="auto"/>
        <w:ind w:left="1418" w:hanging="1418"/>
        <w:rPr>
          <w:rFonts w:eastAsia="Calibri" w:cstheme="minorHAnsi"/>
          <w:lang w:val="nl-NL"/>
        </w:rPr>
      </w:pPr>
      <w:r w:rsidRPr="00096761">
        <w:rPr>
          <w:rFonts w:eastAsia="Calibri" w:cstheme="minorHAnsi"/>
          <w:b/>
          <w:lang w:val="nl-NL"/>
        </w:rPr>
        <w:lastRenderedPageBreak/>
        <w:t>NL13a-d</w:t>
      </w:r>
      <w:r w:rsidRPr="00096761">
        <w:rPr>
          <w:rFonts w:eastAsia="Calibri" w:cstheme="minorHAnsi"/>
          <w:lang w:val="nl-NL"/>
        </w:rPr>
        <w:tab/>
      </w:r>
      <w:r w:rsidRPr="00096761">
        <w:rPr>
          <w:rFonts w:cs="Times New Roman"/>
          <w:b/>
          <w:lang w:val="nl-NL"/>
        </w:rPr>
        <w:t>Wie schrijft of praat er zo over de (voormalige) PVV(‘er)(s)?</w:t>
      </w:r>
      <w:r w:rsidRPr="00096761">
        <w:rPr>
          <w:rFonts w:eastAsia="Calibri" w:cstheme="minorHAnsi"/>
          <w:lang w:val="nl-NL"/>
        </w:rPr>
        <w:t xml:space="preserve"> </w:t>
      </w:r>
      <w:r w:rsidRPr="00096761">
        <w:rPr>
          <w:rFonts w:eastAsia="Calibri" w:cstheme="minorHAnsi"/>
          <w:i/>
          <w:lang w:val="nl-NL"/>
        </w:rPr>
        <w:t>(</w:t>
      </w:r>
      <w:proofErr w:type="spellStart"/>
      <w:r w:rsidRPr="00096761">
        <w:rPr>
          <w:rFonts w:eastAsia="Calibri" w:cstheme="minorHAnsi"/>
          <w:i/>
          <w:lang w:val="nl-NL"/>
        </w:rPr>
        <w:t>for</w:t>
      </w:r>
      <w:proofErr w:type="spellEnd"/>
      <w:r w:rsidRPr="00096761">
        <w:rPr>
          <w:rFonts w:eastAsia="Calibri" w:cstheme="minorHAnsi"/>
          <w:i/>
          <w:lang w:val="nl-NL"/>
        </w:rPr>
        <w:t xml:space="preserve"> </w:t>
      </w:r>
      <w:proofErr w:type="spellStart"/>
      <w:r w:rsidRPr="00096761">
        <w:rPr>
          <w:rFonts w:eastAsia="Calibri" w:cstheme="minorHAnsi"/>
          <w:i/>
          <w:lang w:val="nl-NL"/>
        </w:rPr>
        <w:t>each</w:t>
      </w:r>
      <w:proofErr w:type="spellEnd"/>
      <w:r w:rsidRPr="00096761">
        <w:rPr>
          <w:rFonts w:eastAsia="Calibri" w:cstheme="minorHAnsi"/>
          <w:i/>
          <w:lang w:val="nl-NL"/>
        </w:rPr>
        <w:t xml:space="preserve"> </w:t>
      </w:r>
      <w:proofErr w:type="spellStart"/>
      <w:r w:rsidRPr="00096761">
        <w:rPr>
          <w:rFonts w:eastAsia="Calibri" w:cstheme="minorHAnsi"/>
          <w:i/>
          <w:lang w:val="nl-NL"/>
        </w:rPr>
        <w:t>one</w:t>
      </w:r>
      <w:proofErr w:type="spellEnd"/>
      <w:r w:rsidRPr="00096761">
        <w:rPr>
          <w:rFonts w:eastAsia="Calibri" w:cstheme="minorHAnsi"/>
          <w:i/>
          <w:lang w:val="nl-NL"/>
        </w:rPr>
        <w:t xml:space="preserve"> of the </w:t>
      </w:r>
      <w:proofErr w:type="spellStart"/>
      <w:r w:rsidRPr="00096761">
        <w:rPr>
          <w:rFonts w:eastAsia="Calibri" w:cstheme="minorHAnsi"/>
          <w:i/>
          <w:lang w:val="nl-NL"/>
        </w:rPr>
        <w:t>above</w:t>
      </w:r>
      <w:proofErr w:type="spellEnd"/>
      <w:r w:rsidRPr="00096761">
        <w:rPr>
          <w:rFonts w:eastAsia="Calibri" w:cstheme="minorHAnsi"/>
          <w:i/>
          <w:lang w:val="nl-NL"/>
        </w:rPr>
        <w:t>)</w:t>
      </w:r>
    </w:p>
    <w:p w14:paraId="7772286D" w14:textId="77777777" w:rsidR="00096761" w:rsidRPr="00096761" w:rsidRDefault="00096761" w:rsidP="00096761">
      <w:pPr>
        <w:spacing w:after="160" w:line="256" w:lineRule="auto"/>
        <w:ind w:left="1418" w:hanging="1418"/>
        <w:rPr>
          <w:rFonts w:eastAsia="Calibri" w:cstheme="minorHAnsi"/>
          <w:lang w:val="nl-NL"/>
        </w:rPr>
      </w:pPr>
      <w:r w:rsidRPr="00096761">
        <w:rPr>
          <w:rFonts w:eastAsia="Calibri" w:cstheme="minorHAnsi"/>
          <w:lang w:val="nl-NL"/>
        </w:rPr>
        <w:tab/>
      </w:r>
      <w:r w:rsidRPr="00096761">
        <w:rPr>
          <w:rFonts w:eastAsia="Calibri" w:cstheme="minorHAnsi"/>
          <w:b/>
          <w:lang w:val="nl-NL"/>
        </w:rPr>
        <w:t>1.</w:t>
      </w:r>
      <w:r w:rsidRPr="00096761">
        <w:rPr>
          <w:rFonts w:eastAsia="Calibri" w:cstheme="minorHAnsi"/>
          <w:lang w:val="nl-NL"/>
        </w:rPr>
        <w:t xml:space="preserve"> (Voormalig) (politicus of bestuurder van) een andere partij</w:t>
      </w:r>
      <w:r w:rsidRPr="00096761">
        <w:rPr>
          <w:rFonts w:eastAsia="Calibri" w:cstheme="minorHAnsi"/>
          <w:lang w:val="nl-NL"/>
        </w:rPr>
        <w:br/>
      </w:r>
      <w:r w:rsidRPr="00096761">
        <w:rPr>
          <w:rFonts w:eastAsia="Calibri" w:cstheme="minorHAnsi"/>
          <w:b/>
          <w:lang w:val="nl-NL"/>
        </w:rPr>
        <w:t>2.</w:t>
      </w:r>
      <w:r w:rsidRPr="00096761">
        <w:rPr>
          <w:rFonts w:eastAsia="Calibri" w:cstheme="minorHAnsi"/>
          <w:lang w:val="nl-NL"/>
        </w:rPr>
        <w:t xml:space="preserve"> (Voormalig) (politicus of bestuurder van) van de PVV zelf</w:t>
      </w:r>
      <w:r w:rsidRPr="00096761">
        <w:rPr>
          <w:rFonts w:eastAsia="Calibri" w:cstheme="minorHAnsi"/>
          <w:lang w:val="nl-NL"/>
        </w:rPr>
        <w:br/>
      </w:r>
      <w:r w:rsidRPr="00096761">
        <w:rPr>
          <w:rFonts w:eastAsia="Calibri" w:cstheme="minorHAnsi"/>
          <w:b/>
          <w:lang w:val="nl-NL"/>
        </w:rPr>
        <w:t>3.</w:t>
      </w:r>
      <w:r w:rsidRPr="00096761">
        <w:rPr>
          <w:rFonts w:eastAsia="Calibri" w:cstheme="minorHAnsi"/>
          <w:lang w:val="nl-NL"/>
        </w:rPr>
        <w:t xml:space="preserve"> </w:t>
      </w:r>
      <w:r w:rsidRPr="00096761">
        <w:rPr>
          <w:color w:val="1F497D"/>
          <w:lang w:val="nl-NL"/>
        </w:rPr>
        <w:t>Journalist, politiek analist, commentator of columnist</w:t>
      </w:r>
      <w:r w:rsidRPr="00096761">
        <w:rPr>
          <w:rFonts w:eastAsia="Calibri" w:cstheme="minorHAnsi"/>
          <w:lang w:val="nl-NL"/>
        </w:rPr>
        <w:br/>
      </w:r>
      <w:r w:rsidRPr="00096761">
        <w:rPr>
          <w:rFonts w:eastAsia="Calibri" w:cstheme="minorHAnsi"/>
          <w:b/>
          <w:lang w:val="nl-NL"/>
        </w:rPr>
        <w:t>4.</w:t>
      </w:r>
      <w:r w:rsidRPr="00096761">
        <w:rPr>
          <w:rFonts w:eastAsia="Calibri" w:cstheme="minorHAnsi"/>
          <w:lang w:val="nl-NL"/>
        </w:rPr>
        <w:t xml:space="preserve"> Burger/Publieke opinie</w:t>
      </w:r>
      <w:r w:rsidRPr="00096761">
        <w:rPr>
          <w:rFonts w:eastAsia="Calibri" w:cstheme="minorHAnsi"/>
          <w:lang w:val="nl-NL"/>
        </w:rPr>
        <w:br/>
      </w:r>
      <w:r w:rsidRPr="00096761">
        <w:rPr>
          <w:rFonts w:eastAsia="Calibri" w:cstheme="minorHAnsi"/>
          <w:b/>
          <w:lang w:val="nl-NL"/>
        </w:rPr>
        <w:t>5.</w:t>
      </w:r>
      <w:r w:rsidRPr="00096761">
        <w:rPr>
          <w:rFonts w:eastAsia="Calibri" w:cstheme="minorHAnsi"/>
          <w:lang w:val="nl-NL"/>
        </w:rPr>
        <w:t xml:space="preserve"> Anders, namelijk …</w:t>
      </w:r>
    </w:p>
    <w:p w14:paraId="7185D57B" w14:textId="77777777" w:rsidR="00096761" w:rsidRPr="00096761" w:rsidRDefault="00096761" w:rsidP="00096761">
      <w:pPr>
        <w:rPr>
          <w:rFonts w:cstheme="minorHAnsi"/>
          <w:lang w:val="nl-NL"/>
        </w:rPr>
      </w:pPr>
      <w:r w:rsidRPr="00096761">
        <w:rPr>
          <w:rFonts w:cstheme="minorHAnsi"/>
          <w:lang w:val="nl-NL"/>
        </w:rPr>
        <w:t xml:space="preserve">FILTER: FROM 17 </w:t>
      </w:r>
      <w:proofErr w:type="gramStart"/>
      <w:r w:rsidRPr="00096761">
        <w:rPr>
          <w:rFonts w:cstheme="minorHAnsi"/>
          <w:lang w:val="nl-NL"/>
        </w:rPr>
        <w:t>APRIL</w:t>
      </w:r>
      <w:proofErr w:type="gramEnd"/>
      <w:r w:rsidRPr="00096761">
        <w:rPr>
          <w:rFonts w:cstheme="minorHAnsi"/>
          <w:lang w:val="nl-NL"/>
        </w:rPr>
        <w:t xml:space="preserve"> 2014</w:t>
      </w:r>
    </w:p>
    <w:p w14:paraId="365BC180" w14:textId="77777777" w:rsidR="00096761" w:rsidRPr="00096761" w:rsidRDefault="00096761" w:rsidP="00096761">
      <w:pPr>
        <w:spacing w:after="160" w:line="256" w:lineRule="auto"/>
        <w:rPr>
          <w:rFonts w:eastAsia="Calibri" w:cstheme="minorHAnsi"/>
          <w:b/>
          <w:lang w:val="nl-NL"/>
        </w:rPr>
      </w:pPr>
      <w:r w:rsidRPr="00096761">
        <w:rPr>
          <w:rFonts w:eastAsia="Calibri" w:cstheme="minorHAnsi"/>
          <w:b/>
          <w:lang w:val="nl-NL"/>
        </w:rPr>
        <w:t>NL14a-d</w:t>
      </w:r>
      <w:r w:rsidRPr="00096761">
        <w:rPr>
          <w:rFonts w:eastAsia="Calibri" w:cstheme="minorHAnsi"/>
          <w:b/>
          <w:lang w:val="nl-NL"/>
        </w:rPr>
        <w:tab/>
        <w:t>Stigmatisering PVV</w:t>
      </w:r>
    </w:p>
    <w:p w14:paraId="791B220A" w14:textId="77777777" w:rsidR="00096761" w:rsidRPr="00096761" w:rsidRDefault="00096761" w:rsidP="00803069">
      <w:pPr>
        <w:pStyle w:val="ListParagraph"/>
        <w:numPr>
          <w:ilvl w:val="0"/>
          <w:numId w:val="11"/>
        </w:numPr>
        <w:spacing w:before="0" w:beforeAutospacing="0" w:after="200" w:afterAutospacing="0"/>
        <w:rPr>
          <w:rFonts w:eastAsia="Calibri" w:cs="Times New Roman"/>
          <w:b/>
          <w:sz w:val="24"/>
          <w:szCs w:val="24"/>
          <w:lang w:val="nl-NL"/>
        </w:rPr>
      </w:pPr>
      <w:r w:rsidRPr="00096761">
        <w:rPr>
          <w:rFonts w:cs="Times New Roman"/>
          <w:sz w:val="24"/>
          <w:szCs w:val="24"/>
          <w:lang w:val="nl-NL"/>
        </w:rPr>
        <w:t>Worden in het item EXPLICIET genoemd: discriminatie, extreemrechts, radicalisme, extremisme, fascisme, neonazisme, racisme, en/of discriminerende, extreemrechtse, radicale, extremistische, fascistische, neonazi, racistische en/of antisemitische ideeën, groepen of partijen?</w:t>
      </w:r>
      <w:r w:rsidRPr="00096761">
        <w:rPr>
          <w:rFonts w:eastAsia="Calibri" w:cs="Times New Roman"/>
          <w:sz w:val="24"/>
          <w:szCs w:val="24"/>
          <w:lang w:val="nl-NL"/>
        </w:rPr>
        <w:br/>
      </w:r>
    </w:p>
    <w:p w14:paraId="20F5D1F8" w14:textId="77777777" w:rsidR="00096761" w:rsidRPr="00096761" w:rsidRDefault="00096761" w:rsidP="00096761">
      <w:pPr>
        <w:pStyle w:val="ListParagraph"/>
        <w:spacing w:before="0" w:beforeAutospacing="0" w:after="200" w:afterAutospacing="0"/>
        <w:ind w:left="2880"/>
        <w:rPr>
          <w:rFonts w:eastAsia="Calibri" w:cs="Times New Roman"/>
          <w:sz w:val="24"/>
          <w:szCs w:val="24"/>
          <w:lang w:val="de-DE"/>
        </w:rPr>
      </w:pPr>
      <w:r w:rsidRPr="00096761">
        <w:rPr>
          <w:rFonts w:eastAsia="Calibri" w:cs="Times New Roman"/>
          <w:sz w:val="24"/>
          <w:szCs w:val="24"/>
          <w:lang w:val="de-DE"/>
        </w:rPr>
        <w:t>0 = nee</w:t>
      </w:r>
      <w:r w:rsidRPr="00096761">
        <w:rPr>
          <w:rFonts w:eastAsia="Calibri" w:cs="Times New Roman"/>
          <w:sz w:val="24"/>
          <w:szCs w:val="24"/>
          <w:lang w:val="de-DE"/>
        </w:rPr>
        <w:br/>
        <w:t>1 = ja</w:t>
      </w:r>
    </w:p>
    <w:p w14:paraId="1184E625" w14:textId="77777777" w:rsidR="00096761" w:rsidRPr="00096761" w:rsidRDefault="00096761" w:rsidP="00096761">
      <w:pPr>
        <w:pStyle w:val="ListParagraph"/>
        <w:spacing w:before="0" w:beforeAutospacing="0" w:after="200" w:afterAutospacing="0"/>
        <w:ind w:left="1800"/>
        <w:rPr>
          <w:rFonts w:eastAsia="Calibri" w:cs="Times New Roman"/>
          <w:sz w:val="24"/>
          <w:szCs w:val="24"/>
          <w:lang w:val="de-DE"/>
        </w:rPr>
      </w:pPr>
    </w:p>
    <w:p w14:paraId="327DE51F" w14:textId="77777777" w:rsidR="00096761" w:rsidRPr="00096761" w:rsidRDefault="00096761" w:rsidP="00803069">
      <w:pPr>
        <w:pStyle w:val="ListParagraph"/>
        <w:numPr>
          <w:ilvl w:val="0"/>
          <w:numId w:val="11"/>
        </w:numPr>
        <w:spacing w:before="0" w:beforeAutospacing="0" w:after="200" w:afterAutospacing="0"/>
        <w:rPr>
          <w:rFonts w:eastAsia="Calibri" w:cs="Times New Roman"/>
          <w:b/>
          <w:sz w:val="24"/>
          <w:szCs w:val="24"/>
          <w:lang w:val="nl-NL"/>
        </w:rPr>
      </w:pPr>
      <w:r w:rsidRPr="00096761">
        <w:rPr>
          <w:rFonts w:cs="Times New Roman"/>
          <w:sz w:val="24"/>
          <w:szCs w:val="24"/>
          <w:lang w:val="nl-NL"/>
        </w:rPr>
        <w:t xml:space="preserve">Wordt in het item de PVV en/of een (voormalig) PVV-politicus op enigerlei wijze in verband gebracht met discriminatie, extreemrechts, radicalisme, extremisme, fascisme, neonazisme, racisme, en/of met discriminerende, extreemrechtse, radicale, extremistische, fascistische, neonazi, racistische en/of antisemitische ideeën, groepen of partijen? </w:t>
      </w:r>
    </w:p>
    <w:p w14:paraId="22CB9B46" w14:textId="77777777" w:rsidR="00096761" w:rsidRPr="00096761" w:rsidRDefault="00096761" w:rsidP="00096761">
      <w:pPr>
        <w:pStyle w:val="ListParagraph"/>
        <w:spacing w:before="0" w:beforeAutospacing="0" w:after="200" w:afterAutospacing="0"/>
        <w:ind w:left="1440"/>
        <w:rPr>
          <w:rFonts w:cs="Times New Roman"/>
          <w:i/>
          <w:sz w:val="24"/>
          <w:szCs w:val="24"/>
          <w:lang w:val="nl-NL"/>
        </w:rPr>
      </w:pPr>
    </w:p>
    <w:p w14:paraId="78108B11" w14:textId="77777777" w:rsidR="00096761" w:rsidRPr="00096761" w:rsidRDefault="00096761" w:rsidP="00096761">
      <w:pPr>
        <w:pStyle w:val="ListParagraph"/>
        <w:spacing w:before="0" w:beforeAutospacing="0" w:after="200" w:afterAutospacing="0"/>
        <w:ind w:left="1440"/>
        <w:rPr>
          <w:rFonts w:eastAsia="Calibri" w:cs="Times New Roman"/>
          <w:sz w:val="24"/>
          <w:szCs w:val="24"/>
          <w:lang w:val="nl-NL"/>
        </w:rPr>
      </w:pPr>
      <w:r w:rsidRPr="00096761">
        <w:rPr>
          <w:rFonts w:cs="Times New Roman"/>
          <w:i/>
          <w:sz w:val="24"/>
          <w:szCs w:val="24"/>
          <w:lang w:val="nl-NL"/>
        </w:rPr>
        <w:t xml:space="preserve">Het gaat om het “in verband brengen met” dus NIET nodig is dat ze expliciet zo worden genoemd. Hierbij hoeft GEEN directe link worden gelegd door één en dezelfde bron. Een vergelijking met een historisch persoon als Hitler of Mussolini of een partij als de </w:t>
      </w:r>
      <w:proofErr w:type="spellStart"/>
      <w:r w:rsidRPr="00096761">
        <w:rPr>
          <w:rFonts w:cs="Times New Roman"/>
          <w:i/>
          <w:sz w:val="24"/>
          <w:szCs w:val="24"/>
          <w:lang w:val="nl-NL"/>
        </w:rPr>
        <w:t>Nazi-partij</w:t>
      </w:r>
      <w:proofErr w:type="spellEnd"/>
      <w:r w:rsidRPr="00096761">
        <w:rPr>
          <w:rFonts w:cs="Times New Roman"/>
          <w:i/>
          <w:sz w:val="24"/>
          <w:szCs w:val="24"/>
          <w:lang w:val="nl-NL"/>
        </w:rPr>
        <w:t xml:space="preserve"> telt hier ook. Het gaat hier om de associatie. Voldoende is als er slechts een vergelijking wordt gemaakt zonder oordeel of zelfs als de associatie wordt ontkend: “Wilders werkt samen met partijen die ontkennen extreemrechts te zijn” telt dus ook. NIET voldoende is het alleen noemen van een niet-historisch persoon (zoals Marine </w:t>
      </w:r>
      <w:proofErr w:type="spellStart"/>
      <w:r w:rsidRPr="00096761">
        <w:rPr>
          <w:rFonts w:cs="Times New Roman"/>
          <w:i/>
          <w:sz w:val="24"/>
          <w:szCs w:val="24"/>
          <w:lang w:val="nl-NL"/>
        </w:rPr>
        <w:t>le</w:t>
      </w:r>
      <w:proofErr w:type="spellEnd"/>
      <w:r w:rsidRPr="00096761">
        <w:rPr>
          <w:rFonts w:cs="Times New Roman"/>
          <w:i/>
          <w:sz w:val="24"/>
          <w:szCs w:val="24"/>
          <w:lang w:val="nl-NL"/>
        </w:rPr>
        <w:t xml:space="preserve"> Pen) of partij (zoals </w:t>
      </w:r>
      <w:proofErr w:type="gramStart"/>
      <w:r w:rsidRPr="00096761">
        <w:rPr>
          <w:rFonts w:cs="Times New Roman"/>
          <w:i/>
          <w:sz w:val="24"/>
          <w:szCs w:val="24"/>
          <w:lang w:val="nl-NL"/>
        </w:rPr>
        <w:t>b.v.</w:t>
      </w:r>
      <w:proofErr w:type="gramEnd"/>
      <w:r w:rsidRPr="00096761">
        <w:rPr>
          <w:rFonts w:cs="Times New Roman"/>
          <w:i/>
          <w:sz w:val="24"/>
          <w:szCs w:val="24"/>
          <w:lang w:val="nl-NL"/>
        </w:rPr>
        <w:t xml:space="preserve"> het Front National) zonder dat er wordt gesuggereerd dat die persoon of partij extreemrechts o.i.d. is.</w:t>
      </w:r>
      <w:r w:rsidRPr="00096761">
        <w:rPr>
          <w:rFonts w:eastAsia="Calibri" w:cs="Times New Roman"/>
          <w:sz w:val="24"/>
          <w:szCs w:val="24"/>
          <w:lang w:val="nl-NL"/>
        </w:rPr>
        <w:br/>
      </w:r>
    </w:p>
    <w:p w14:paraId="2DB405AF" w14:textId="77777777" w:rsidR="00096761" w:rsidRPr="00096761" w:rsidRDefault="00096761" w:rsidP="00096761">
      <w:pPr>
        <w:pStyle w:val="ListParagraph"/>
        <w:spacing w:before="0" w:beforeAutospacing="0" w:after="200" w:afterAutospacing="0"/>
        <w:ind w:left="2880"/>
        <w:rPr>
          <w:rFonts w:eastAsia="Calibri" w:cs="Times New Roman"/>
          <w:b/>
          <w:sz w:val="24"/>
          <w:szCs w:val="24"/>
          <w:lang w:val="nl-NL"/>
        </w:rPr>
      </w:pPr>
      <w:r w:rsidRPr="00096761">
        <w:rPr>
          <w:rFonts w:eastAsia="Calibri" w:cs="Times New Roman"/>
          <w:sz w:val="24"/>
          <w:szCs w:val="24"/>
          <w:lang w:val="de-DE"/>
        </w:rPr>
        <w:t>0 = nee</w:t>
      </w:r>
      <w:r w:rsidRPr="00096761">
        <w:rPr>
          <w:rFonts w:eastAsia="Calibri" w:cs="Times New Roman"/>
          <w:sz w:val="24"/>
          <w:szCs w:val="24"/>
          <w:lang w:val="de-DE"/>
        </w:rPr>
        <w:br/>
        <w:t>1 = ja</w:t>
      </w:r>
    </w:p>
    <w:p w14:paraId="6E4AE3D0" w14:textId="77777777" w:rsidR="00096761" w:rsidRPr="00096761" w:rsidRDefault="00096761" w:rsidP="00096761">
      <w:pPr>
        <w:pStyle w:val="ListParagraph"/>
        <w:spacing w:before="0" w:beforeAutospacing="0" w:after="200" w:afterAutospacing="0"/>
        <w:ind w:left="1800"/>
        <w:rPr>
          <w:rFonts w:eastAsia="Calibri" w:cs="Times New Roman"/>
          <w:b/>
          <w:sz w:val="24"/>
          <w:szCs w:val="24"/>
          <w:lang w:val="nl-NL"/>
        </w:rPr>
      </w:pPr>
    </w:p>
    <w:p w14:paraId="4A128937" w14:textId="77777777" w:rsidR="00096761" w:rsidRPr="00096761" w:rsidRDefault="00096761" w:rsidP="00803069">
      <w:pPr>
        <w:pStyle w:val="ListParagraph"/>
        <w:numPr>
          <w:ilvl w:val="0"/>
          <w:numId w:val="11"/>
        </w:numPr>
        <w:spacing w:before="0" w:beforeAutospacing="0" w:after="200" w:afterAutospacing="0"/>
        <w:rPr>
          <w:rFonts w:eastAsia="Calibri" w:cs="Times New Roman"/>
          <w:b/>
          <w:sz w:val="24"/>
          <w:szCs w:val="24"/>
          <w:lang w:val="nl-NL"/>
        </w:rPr>
      </w:pPr>
      <w:r w:rsidRPr="00096761">
        <w:rPr>
          <w:rFonts w:eastAsia="Calibri" w:cs="Times New Roman"/>
          <w:sz w:val="24"/>
          <w:szCs w:val="24"/>
          <w:lang w:val="nl-NL"/>
        </w:rPr>
        <w:lastRenderedPageBreak/>
        <w:t>Wordt in het item de PVV en/of een (voormalig) PVV-politicus EXPLICIET extreemrechts, discriminerend, racistisch, radicaal, extremistisch, fascistisch, neonazi en/of antisemitisch genoemd?</w:t>
      </w:r>
      <w:r w:rsidRPr="00096761">
        <w:rPr>
          <w:rFonts w:eastAsia="Calibri" w:cs="Times New Roman"/>
          <w:sz w:val="24"/>
          <w:szCs w:val="24"/>
          <w:lang w:val="nl-NL"/>
        </w:rPr>
        <w:br/>
      </w:r>
    </w:p>
    <w:p w14:paraId="4426D720" w14:textId="77777777" w:rsidR="00096761" w:rsidRPr="00096761" w:rsidRDefault="00096761" w:rsidP="00096761">
      <w:pPr>
        <w:pStyle w:val="ListParagraph"/>
        <w:spacing w:before="0" w:beforeAutospacing="0" w:after="200" w:afterAutospacing="0"/>
        <w:ind w:left="1800"/>
        <w:rPr>
          <w:rFonts w:eastAsia="Calibri" w:cs="Times New Roman"/>
          <w:b/>
          <w:sz w:val="24"/>
          <w:szCs w:val="24"/>
          <w:lang w:val="nl-NL"/>
        </w:rPr>
      </w:pPr>
      <w:r w:rsidRPr="00096761">
        <w:rPr>
          <w:rFonts w:cs="Times New Roman"/>
          <w:i/>
          <w:sz w:val="24"/>
          <w:szCs w:val="24"/>
          <w:lang w:val="nl-NL"/>
        </w:rPr>
        <w:t>Het gaat om het “noemen,” dus ALLEEN als ze EXPLICIET zo worden genoemd.</w:t>
      </w:r>
    </w:p>
    <w:p w14:paraId="2117BFCB" w14:textId="77777777" w:rsidR="00096761" w:rsidRPr="00096761" w:rsidRDefault="00096761" w:rsidP="00096761">
      <w:pPr>
        <w:pStyle w:val="ListParagraph"/>
        <w:spacing w:before="0" w:beforeAutospacing="0" w:after="200" w:afterAutospacing="0"/>
        <w:ind w:left="2880"/>
        <w:rPr>
          <w:rFonts w:eastAsia="Calibri" w:cs="Times New Roman"/>
          <w:sz w:val="24"/>
          <w:szCs w:val="24"/>
          <w:lang w:val="de-DE"/>
        </w:rPr>
      </w:pPr>
      <w:r w:rsidRPr="00096761">
        <w:rPr>
          <w:rFonts w:eastAsia="Calibri" w:cs="Times New Roman"/>
          <w:sz w:val="24"/>
          <w:szCs w:val="24"/>
          <w:lang w:val="de-DE"/>
        </w:rPr>
        <w:t>0 = nee</w:t>
      </w:r>
      <w:r w:rsidRPr="00096761">
        <w:rPr>
          <w:rFonts w:eastAsia="Calibri" w:cs="Times New Roman"/>
          <w:sz w:val="24"/>
          <w:szCs w:val="24"/>
          <w:lang w:val="de-DE"/>
        </w:rPr>
        <w:br/>
        <w:t>1 = ja</w:t>
      </w:r>
    </w:p>
    <w:p w14:paraId="27258811" w14:textId="77777777" w:rsidR="00096761" w:rsidRPr="00096761" w:rsidRDefault="00096761" w:rsidP="00096761">
      <w:pPr>
        <w:pStyle w:val="ListParagraph"/>
        <w:spacing w:before="0" w:beforeAutospacing="0" w:after="200" w:afterAutospacing="0"/>
        <w:ind w:left="2880"/>
        <w:rPr>
          <w:rFonts w:eastAsia="Calibri" w:cs="Times New Roman"/>
          <w:sz w:val="24"/>
          <w:szCs w:val="24"/>
          <w:lang w:val="de-DE"/>
        </w:rPr>
      </w:pPr>
    </w:p>
    <w:p w14:paraId="65E1CC4A" w14:textId="77777777" w:rsidR="00096761" w:rsidRPr="00096761" w:rsidRDefault="00096761" w:rsidP="00803069">
      <w:pPr>
        <w:pStyle w:val="ListParagraph"/>
        <w:numPr>
          <w:ilvl w:val="0"/>
          <w:numId w:val="11"/>
        </w:numPr>
        <w:spacing w:before="0" w:beforeAutospacing="0" w:after="200" w:afterAutospacing="0"/>
        <w:rPr>
          <w:rFonts w:cs="Times New Roman"/>
          <w:sz w:val="24"/>
          <w:szCs w:val="24"/>
          <w:lang w:val="nl-NL"/>
        </w:rPr>
      </w:pPr>
      <w:r w:rsidRPr="00096761">
        <w:rPr>
          <w:rFonts w:eastAsia="Calibri" w:cs="Times New Roman"/>
          <w:sz w:val="24"/>
          <w:szCs w:val="24"/>
          <w:lang w:val="nl-NL"/>
        </w:rPr>
        <w:t xml:space="preserve">Worden in het item PVV-aanhangers of (politici of bestuurders van) partijen die samenwerken met de PVV (zoals Vlaams Belang, het Franse Front National, de Italiaanse </w:t>
      </w:r>
      <w:proofErr w:type="spellStart"/>
      <w:r w:rsidRPr="00096761">
        <w:rPr>
          <w:rFonts w:eastAsia="Calibri" w:cs="Times New Roman"/>
          <w:sz w:val="24"/>
          <w:szCs w:val="24"/>
          <w:lang w:val="nl-NL"/>
        </w:rPr>
        <w:t>Lega</w:t>
      </w:r>
      <w:proofErr w:type="spellEnd"/>
      <w:r w:rsidRPr="00096761">
        <w:rPr>
          <w:rFonts w:eastAsia="Calibri" w:cs="Times New Roman"/>
          <w:sz w:val="24"/>
          <w:szCs w:val="24"/>
          <w:lang w:val="nl-NL"/>
        </w:rPr>
        <w:t xml:space="preserve"> </w:t>
      </w:r>
      <w:proofErr w:type="spellStart"/>
      <w:r w:rsidRPr="00096761">
        <w:rPr>
          <w:rFonts w:eastAsia="Calibri" w:cs="Times New Roman"/>
          <w:sz w:val="24"/>
          <w:szCs w:val="24"/>
          <w:lang w:val="nl-NL"/>
        </w:rPr>
        <w:t>Nord</w:t>
      </w:r>
      <w:proofErr w:type="spellEnd"/>
      <w:r w:rsidRPr="00096761">
        <w:rPr>
          <w:rFonts w:eastAsia="Calibri" w:cs="Times New Roman"/>
          <w:sz w:val="24"/>
          <w:szCs w:val="24"/>
          <w:lang w:val="nl-NL"/>
        </w:rPr>
        <w:t xml:space="preserve"> of de Oostenrijkse FPÖ) afgeschilderd als extreemrechts, discriminerend, racisten, radicalen, extremisten, fascisten, neonazi’s en/of antisemieten?</w:t>
      </w:r>
      <w:r w:rsidRPr="00096761">
        <w:rPr>
          <w:rFonts w:cs="Times New Roman"/>
          <w:sz w:val="24"/>
          <w:szCs w:val="24"/>
          <w:lang w:val="nl-NL"/>
        </w:rPr>
        <w:t xml:space="preserve"> </w:t>
      </w:r>
    </w:p>
    <w:p w14:paraId="2267241A" w14:textId="77777777" w:rsidR="00096761" w:rsidRPr="00096761" w:rsidRDefault="00096761" w:rsidP="00096761">
      <w:pPr>
        <w:pStyle w:val="ListParagraph"/>
        <w:spacing w:before="0" w:beforeAutospacing="0" w:after="200" w:afterAutospacing="0"/>
        <w:ind w:left="1440"/>
        <w:rPr>
          <w:rFonts w:cs="Times New Roman"/>
          <w:i/>
          <w:sz w:val="24"/>
          <w:szCs w:val="24"/>
          <w:lang w:val="nl-NL"/>
        </w:rPr>
      </w:pPr>
    </w:p>
    <w:p w14:paraId="69E0BE87" w14:textId="77777777" w:rsidR="00096761" w:rsidRPr="00096761" w:rsidRDefault="00096761" w:rsidP="00096761">
      <w:pPr>
        <w:pStyle w:val="ListParagraph"/>
        <w:spacing w:before="0" w:beforeAutospacing="0" w:after="200" w:afterAutospacing="0"/>
        <w:ind w:left="1440"/>
        <w:rPr>
          <w:rFonts w:cs="Times New Roman"/>
          <w:sz w:val="24"/>
          <w:szCs w:val="24"/>
          <w:lang w:val="nl-NL"/>
        </w:rPr>
      </w:pPr>
      <w:r w:rsidRPr="00096761">
        <w:rPr>
          <w:rFonts w:cs="Times New Roman"/>
          <w:i/>
          <w:sz w:val="24"/>
          <w:szCs w:val="24"/>
          <w:lang w:val="nl-NL"/>
        </w:rPr>
        <w:t xml:space="preserve">Het gaat om het “afschilderen als” dus niet nodig is dat ze expliciet zo worden genoemd. NIET voldoende is alleen het noemen van </w:t>
      </w:r>
      <w:proofErr w:type="gramStart"/>
      <w:r w:rsidRPr="00096761">
        <w:rPr>
          <w:rFonts w:cs="Times New Roman"/>
          <w:i/>
          <w:sz w:val="24"/>
          <w:szCs w:val="24"/>
          <w:lang w:val="nl-NL"/>
        </w:rPr>
        <w:t>b.v.</w:t>
      </w:r>
      <w:proofErr w:type="gramEnd"/>
      <w:r w:rsidRPr="00096761">
        <w:rPr>
          <w:rFonts w:cs="Times New Roman"/>
          <w:i/>
          <w:sz w:val="24"/>
          <w:szCs w:val="24"/>
          <w:lang w:val="nl-NL"/>
        </w:rPr>
        <w:t xml:space="preserve"> het Front National zonder dat er wordt gezegd dat die partij extreemrechts o.i.d. is.</w:t>
      </w:r>
    </w:p>
    <w:p w14:paraId="6DFA2D03" w14:textId="77777777" w:rsidR="00096761" w:rsidRPr="00096761" w:rsidRDefault="00096761" w:rsidP="00096761">
      <w:pPr>
        <w:spacing w:after="160" w:line="256" w:lineRule="auto"/>
        <w:ind w:left="2880"/>
        <w:rPr>
          <w:rFonts w:eastAsia="Calibri" w:cs="Times New Roman"/>
          <w:sz w:val="24"/>
          <w:szCs w:val="24"/>
          <w:lang w:val="nl-NL"/>
        </w:rPr>
      </w:pPr>
      <w:r w:rsidRPr="00096761">
        <w:rPr>
          <w:rFonts w:eastAsia="Calibri" w:cs="Times New Roman"/>
          <w:sz w:val="24"/>
          <w:szCs w:val="24"/>
          <w:lang w:val="nl-NL"/>
        </w:rPr>
        <w:t>0 = nee</w:t>
      </w:r>
      <w:r w:rsidRPr="00096761">
        <w:rPr>
          <w:rFonts w:eastAsia="Calibri" w:cs="Times New Roman"/>
          <w:sz w:val="24"/>
          <w:szCs w:val="24"/>
          <w:lang w:val="nl-NL"/>
        </w:rPr>
        <w:br/>
        <w:t>1 = ja</w:t>
      </w:r>
    </w:p>
    <w:p w14:paraId="319DC27A" w14:textId="77777777" w:rsidR="00096761" w:rsidRPr="00096761" w:rsidRDefault="00096761" w:rsidP="00096761">
      <w:pPr>
        <w:rPr>
          <w:rFonts w:cs="Times New Roman"/>
          <w:i/>
          <w:sz w:val="24"/>
          <w:szCs w:val="24"/>
          <w:lang w:val="nl-NL"/>
        </w:rPr>
      </w:pPr>
      <w:r w:rsidRPr="00096761">
        <w:rPr>
          <w:rFonts w:eastAsia="Calibri" w:cs="Times New Roman"/>
          <w:i/>
          <w:sz w:val="24"/>
          <w:szCs w:val="24"/>
          <w:lang w:val="nl-NL"/>
        </w:rPr>
        <w:t xml:space="preserve">NOTE: </w:t>
      </w:r>
      <w:proofErr w:type="gramStart"/>
      <w:r w:rsidRPr="00096761">
        <w:rPr>
          <w:rFonts w:cs="Times New Roman"/>
          <w:i/>
          <w:sz w:val="24"/>
          <w:szCs w:val="24"/>
          <w:lang w:val="nl-NL"/>
        </w:rPr>
        <w:t>bij deze</w:t>
      </w:r>
      <w:proofErr w:type="gramEnd"/>
      <w:r w:rsidRPr="00096761">
        <w:rPr>
          <w:rFonts w:cs="Times New Roman"/>
          <w:i/>
          <w:sz w:val="24"/>
          <w:szCs w:val="24"/>
          <w:lang w:val="nl-NL"/>
        </w:rPr>
        <w:t xml:space="preserve"> vier items (14a tot en met 14d) gaat het ALLEEN om de acht genoemde stigma’s, niet om </w:t>
      </w:r>
      <w:proofErr w:type="spellStart"/>
      <w:r w:rsidRPr="00096761">
        <w:rPr>
          <w:rFonts w:cs="Times New Roman"/>
          <w:i/>
          <w:sz w:val="24"/>
          <w:szCs w:val="24"/>
          <w:lang w:val="nl-NL"/>
        </w:rPr>
        <w:t>labels</w:t>
      </w:r>
      <w:proofErr w:type="spellEnd"/>
      <w:r w:rsidRPr="00096761">
        <w:rPr>
          <w:rFonts w:cs="Times New Roman"/>
          <w:i/>
          <w:sz w:val="24"/>
          <w:szCs w:val="24"/>
          <w:lang w:val="nl-NL"/>
        </w:rPr>
        <w:t xml:space="preserve"> als populistisch, xenofoob, anti-Islam, </w:t>
      </w:r>
      <w:proofErr w:type="spellStart"/>
      <w:r w:rsidRPr="00096761">
        <w:rPr>
          <w:rFonts w:cs="Times New Roman"/>
          <w:i/>
          <w:sz w:val="24"/>
          <w:szCs w:val="24"/>
          <w:lang w:val="nl-NL"/>
        </w:rPr>
        <w:t>eurosceptisch</w:t>
      </w:r>
      <w:proofErr w:type="spellEnd"/>
      <w:r w:rsidRPr="00096761">
        <w:rPr>
          <w:rFonts w:cs="Times New Roman"/>
          <w:i/>
          <w:sz w:val="24"/>
          <w:szCs w:val="24"/>
          <w:lang w:val="nl-NL"/>
        </w:rPr>
        <w:t xml:space="preserve">, of </w:t>
      </w:r>
      <w:proofErr w:type="spellStart"/>
      <w:r w:rsidRPr="00096761">
        <w:rPr>
          <w:rFonts w:cs="Times New Roman"/>
          <w:i/>
          <w:sz w:val="24"/>
          <w:szCs w:val="24"/>
          <w:lang w:val="nl-NL"/>
        </w:rPr>
        <w:t>Islamofoob</w:t>
      </w:r>
      <w:proofErr w:type="spellEnd"/>
      <w:r w:rsidRPr="00096761">
        <w:rPr>
          <w:rFonts w:cs="Times New Roman"/>
          <w:i/>
          <w:sz w:val="24"/>
          <w:szCs w:val="24"/>
          <w:lang w:val="nl-NL"/>
        </w:rPr>
        <w:t>. Deze en andere mogelijke kwalificeringen van de PVV tellen NIET mee.</w:t>
      </w:r>
    </w:p>
    <w:p w14:paraId="0C3A9BDD" w14:textId="77777777" w:rsidR="00096761" w:rsidRPr="00096761" w:rsidRDefault="00096761" w:rsidP="00096761">
      <w:pPr>
        <w:rPr>
          <w:rFonts w:cstheme="minorHAnsi"/>
        </w:rPr>
      </w:pPr>
      <w:r w:rsidRPr="00096761">
        <w:rPr>
          <w:rFonts w:cstheme="minorHAnsi"/>
        </w:rPr>
        <w:t>FILTER: FROM 17 APRIL 2014</w:t>
      </w:r>
    </w:p>
    <w:p w14:paraId="3F7A2316" w14:textId="77777777" w:rsidR="00096761" w:rsidRPr="00096761" w:rsidRDefault="00096761" w:rsidP="00096761">
      <w:pPr>
        <w:spacing w:after="160" w:line="256" w:lineRule="auto"/>
        <w:ind w:left="1418" w:hanging="1418"/>
        <w:rPr>
          <w:rFonts w:eastAsia="Calibri" w:cstheme="minorHAnsi"/>
        </w:rPr>
      </w:pPr>
      <w:r w:rsidRPr="00096761">
        <w:rPr>
          <w:rFonts w:eastAsia="Calibri" w:cstheme="minorHAnsi"/>
        </w:rPr>
        <w:t>FILTER IF NL14a = 1 | NL14b = 1 | NL14c = 1 |NL14d = 1</w:t>
      </w:r>
    </w:p>
    <w:p w14:paraId="4BA0C681" w14:textId="77777777" w:rsidR="00096761" w:rsidRPr="00096761" w:rsidRDefault="00096761" w:rsidP="00096761">
      <w:pPr>
        <w:spacing w:after="160" w:line="256" w:lineRule="auto"/>
        <w:ind w:left="1418" w:hanging="1418"/>
        <w:rPr>
          <w:rFonts w:eastAsia="Calibri" w:cstheme="minorHAnsi"/>
          <w:lang w:val="nl-NL"/>
        </w:rPr>
      </w:pPr>
      <w:r w:rsidRPr="00096761">
        <w:rPr>
          <w:rFonts w:eastAsia="Calibri" w:cstheme="minorHAnsi"/>
          <w:b/>
          <w:lang w:val="nl-NL"/>
        </w:rPr>
        <w:t>NL15a-d</w:t>
      </w:r>
      <w:r w:rsidRPr="00096761">
        <w:rPr>
          <w:rFonts w:eastAsia="Calibri" w:cstheme="minorHAnsi"/>
          <w:lang w:val="nl-NL"/>
        </w:rPr>
        <w:tab/>
      </w:r>
      <w:r w:rsidRPr="00096761">
        <w:rPr>
          <w:rFonts w:cs="Times New Roman"/>
          <w:b/>
          <w:lang w:val="nl-NL"/>
        </w:rPr>
        <w:t>Wie schrijft of praat er zo over de (voormalige) PVV(‘er)(s)?</w:t>
      </w:r>
      <w:r w:rsidRPr="00096761">
        <w:rPr>
          <w:rFonts w:eastAsia="Calibri" w:cstheme="minorHAnsi"/>
          <w:i/>
          <w:lang w:val="nl-NL"/>
        </w:rPr>
        <w:t xml:space="preserve"> (</w:t>
      </w:r>
      <w:proofErr w:type="spellStart"/>
      <w:r w:rsidRPr="00096761">
        <w:rPr>
          <w:rFonts w:eastAsia="Calibri" w:cstheme="minorHAnsi"/>
          <w:i/>
          <w:lang w:val="nl-NL"/>
        </w:rPr>
        <w:t>for</w:t>
      </w:r>
      <w:proofErr w:type="spellEnd"/>
      <w:r w:rsidRPr="00096761">
        <w:rPr>
          <w:rFonts w:eastAsia="Calibri" w:cstheme="minorHAnsi"/>
          <w:i/>
          <w:lang w:val="nl-NL"/>
        </w:rPr>
        <w:t xml:space="preserve"> </w:t>
      </w:r>
      <w:proofErr w:type="spellStart"/>
      <w:r w:rsidRPr="00096761">
        <w:rPr>
          <w:rFonts w:eastAsia="Calibri" w:cstheme="minorHAnsi"/>
          <w:i/>
          <w:lang w:val="nl-NL"/>
        </w:rPr>
        <w:t>each</w:t>
      </w:r>
      <w:proofErr w:type="spellEnd"/>
      <w:r w:rsidRPr="00096761">
        <w:rPr>
          <w:rFonts w:eastAsia="Calibri" w:cstheme="minorHAnsi"/>
          <w:i/>
          <w:lang w:val="nl-NL"/>
        </w:rPr>
        <w:t xml:space="preserve"> </w:t>
      </w:r>
      <w:proofErr w:type="spellStart"/>
      <w:r w:rsidRPr="00096761">
        <w:rPr>
          <w:rFonts w:eastAsia="Calibri" w:cstheme="minorHAnsi"/>
          <w:i/>
          <w:lang w:val="nl-NL"/>
        </w:rPr>
        <w:t>one</w:t>
      </w:r>
      <w:proofErr w:type="spellEnd"/>
      <w:r w:rsidRPr="00096761">
        <w:rPr>
          <w:rFonts w:eastAsia="Calibri" w:cstheme="minorHAnsi"/>
          <w:i/>
          <w:lang w:val="nl-NL"/>
        </w:rPr>
        <w:t xml:space="preserve"> of the </w:t>
      </w:r>
      <w:proofErr w:type="spellStart"/>
      <w:r w:rsidRPr="00096761">
        <w:rPr>
          <w:rFonts w:eastAsia="Calibri" w:cstheme="minorHAnsi"/>
          <w:i/>
          <w:lang w:val="nl-NL"/>
        </w:rPr>
        <w:t>above</w:t>
      </w:r>
      <w:proofErr w:type="spellEnd"/>
      <w:r w:rsidRPr="00096761">
        <w:rPr>
          <w:rFonts w:eastAsia="Calibri" w:cstheme="minorHAnsi"/>
          <w:i/>
          <w:lang w:val="nl-NL"/>
        </w:rPr>
        <w:t>)</w:t>
      </w:r>
    </w:p>
    <w:p w14:paraId="71EC0F96" w14:textId="77777777" w:rsidR="00096761" w:rsidRPr="00096761" w:rsidRDefault="00096761" w:rsidP="00096761">
      <w:pPr>
        <w:spacing w:after="160" w:line="256" w:lineRule="auto"/>
        <w:ind w:left="1418" w:hanging="1418"/>
        <w:rPr>
          <w:rFonts w:eastAsia="Calibri" w:cstheme="minorHAnsi"/>
        </w:rPr>
      </w:pPr>
      <w:r w:rsidRPr="00096761">
        <w:rPr>
          <w:rFonts w:eastAsia="Calibri" w:cstheme="minorHAnsi"/>
          <w:lang w:val="nl-NL"/>
        </w:rPr>
        <w:tab/>
      </w:r>
      <w:r w:rsidRPr="00096761">
        <w:rPr>
          <w:rFonts w:eastAsia="Calibri" w:cstheme="minorHAnsi"/>
          <w:b/>
          <w:lang w:val="nl-NL"/>
        </w:rPr>
        <w:t>1.</w:t>
      </w:r>
      <w:r w:rsidRPr="00096761">
        <w:rPr>
          <w:rFonts w:eastAsia="Calibri" w:cstheme="minorHAnsi"/>
          <w:lang w:val="nl-NL"/>
        </w:rPr>
        <w:t xml:space="preserve"> (Voormalig) (politicus of bestuurder van) een andere partij</w:t>
      </w:r>
      <w:r w:rsidRPr="00096761">
        <w:rPr>
          <w:rFonts w:eastAsia="Calibri" w:cstheme="minorHAnsi"/>
          <w:lang w:val="nl-NL"/>
        </w:rPr>
        <w:br/>
      </w:r>
      <w:r w:rsidRPr="00096761">
        <w:rPr>
          <w:rFonts w:eastAsia="Calibri" w:cstheme="minorHAnsi"/>
          <w:b/>
          <w:lang w:val="nl-NL"/>
        </w:rPr>
        <w:t>2.</w:t>
      </w:r>
      <w:r w:rsidRPr="00096761">
        <w:rPr>
          <w:rFonts w:eastAsia="Calibri" w:cstheme="minorHAnsi"/>
          <w:lang w:val="nl-NL"/>
        </w:rPr>
        <w:t xml:space="preserve"> (Voormalig) (politicus of bestuurder van) van de PVV zelf</w:t>
      </w:r>
      <w:r w:rsidRPr="00096761">
        <w:rPr>
          <w:rFonts w:eastAsia="Calibri" w:cstheme="minorHAnsi"/>
          <w:lang w:val="nl-NL"/>
        </w:rPr>
        <w:br/>
      </w:r>
      <w:r w:rsidRPr="00096761">
        <w:rPr>
          <w:rFonts w:eastAsia="Calibri" w:cstheme="minorHAnsi"/>
          <w:b/>
          <w:lang w:val="nl-NL"/>
        </w:rPr>
        <w:t>3.</w:t>
      </w:r>
      <w:r w:rsidRPr="00096761">
        <w:rPr>
          <w:rFonts w:eastAsia="Calibri" w:cstheme="minorHAnsi"/>
          <w:lang w:val="nl-NL"/>
        </w:rPr>
        <w:t xml:space="preserve">  </w:t>
      </w:r>
      <w:r w:rsidRPr="00096761">
        <w:rPr>
          <w:color w:val="1F497D"/>
        </w:rPr>
        <w:t xml:space="preserve">Journalist, </w:t>
      </w:r>
      <w:proofErr w:type="spellStart"/>
      <w:r w:rsidRPr="00096761">
        <w:rPr>
          <w:color w:val="1F497D"/>
        </w:rPr>
        <w:t>politiek</w:t>
      </w:r>
      <w:proofErr w:type="spellEnd"/>
      <w:r w:rsidRPr="00096761">
        <w:rPr>
          <w:color w:val="1F497D"/>
        </w:rPr>
        <w:t xml:space="preserve"> </w:t>
      </w:r>
      <w:proofErr w:type="spellStart"/>
      <w:r w:rsidRPr="00096761">
        <w:rPr>
          <w:color w:val="1F497D"/>
        </w:rPr>
        <w:t>analist</w:t>
      </w:r>
      <w:proofErr w:type="spellEnd"/>
      <w:r w:rsidRPr="00096761">
        <w:rPr>
          <w:color w:val="1F497D"/>
        </w:rPr>
        <w:t>, commentator of columnist</w:t>
      </w:r>
      <w:r w:rsidRPr="00096761">
        <w:rPr>
          <w:rFonts w:eastAsia="Calibri" w:cstheme="minorHAnsi"/>
        </w:rPr>
        <w:br/>
      </w:r>
      <w:r w:rsidRPr="00096761">
        <w:rPr>
          <w:rFonts w:eastAsia="Calibri" w:cstheme="minorHAnsi"/>
          <w:b/>
        </w:rPr>
        <w:t>4.</w:t>
      </w:r>
      <w:r w:rsidRPr="00096761">
        <w:rPr>
          <w:rFonts w:eastAsia="Calibri" w:cstheme="minorHAnsi"/>
        </w:rPr>
        <w:t xml:space="preserve"> Burger/</w:t>
      </w:r>
      <w:proofErr w:type="spellStart"/>
      <w:r w:rsidRPr="00096761">
        <w:rPr>
          <w:rFonts w:eastAsia="Calibri" w:cstheme="minorHAnsi"/>
        </w:rPr>
        <w:t>Publieke</w:t>
      </w:r>
      <w:proofErr w:type="spellEnd"/>
      <w:r w:rsidRPr="00096761">
        <w:rPr>
          <w:rFonts w:eastAsia="Calibri" w:cstheme="minorHAnsi"/>
        </w:rPr>
        <w:t xml:space="preserve"> </w:t>
      </w:r>
      <w:proofErr w:type="spellStart"/>
      <w:r w:rsidRPr="00096761">
        <w:rPr>
          <w:rFonts w:eastAsia="Calibri" w:cstheme="minorHAnsi"/>
        </w:rPr>
        <w:t>opinie</w:t>
      </w:r>
      <w:proofErr w:type="spellEnd"/>
      <w:r w:rsidRPr="00096761">
        <w:rPr>
          <w:rFonts w:eastAsia="Calibri" w:cstheme="minorHAnsi"/>
        </w:rPr>
        <w:br/>
      </w:r>
      <w:r w:rsidRPr="00096761">
        <w:rPr>
          <w:rFonts w:eastAsia="Calibri" w:cstheme="minorHAnsi"/>
          <w:b/>
        </w:rPr>
        <w:t>5.</w:t>
      </w:r>
      <w:r w:rsidRPr="00096761">
        <w:rPr>
          <w:rFonts w:eastAsia="Calibri" w:cstheme="minorHAnsi"/>
        </w:rPr>
        <w:t xml:space="preserve"> Anders, </w:t>
      </w:r>
      <w:proofErr w:type="spellStart"/>
      <w:r w:rsidRPr="00096761">
        <w:rPr>
          <w:rFonts w:eastAsia="Calibri" w:cstheme="minorHAnsi"/>
        </w:rPr>
        <w:t>namelijk</w:t>
      </w:r>
      <w:proofErr w:type="spellEnd"/>
      <w:r w:rsidRPr="00096761">
        <w:rPr>
          <w:rFonts w:eastAsia="Calibri" w:cstheme="minorHAnsi"/>
        </w:rPr>
        <w:t xml:space="preserve"> …</w:t>
      </w:r>
    </w:p>
    <w:p w14:paraId="081EEDB3" w14:textId="77777777" w:rsidR="00096761" w:rsidRPr="00096761" w:rsidRDefault="00096761" w:rsidP="00096761">
      <w:pPr>
        <w:rPr>
          <w:rFonts w:cstheme="minorHAnsi"/>
        </w:rPr>
      </w:pPr>
      <w:r w:rsidRPr="00096761">
        <w:rPr>
          <w:rFonts w:cstheme="minorHAnsi"/>
        </w:rPr>
        <w:t>FILTER: FROM 17 APRIL 2014</w:t>
      </w:r>
    </w:p>
    <w:p w14:paraId="2591976A" w14:textId="77777777" w:rsidR="00096761" w:rsidRPr="00096761" w:rsidRDefault="00096761" w:rsidP="00096761">
      <w:pPr>
        <w:spacing w:after="160" w:line="256" w:lineRule="auto"/>
        <w:rPr>
          <w:rFonts w:eastAsia="Calibri" w:cstheme="minorHAnsi"/>
        </w:rPr>
      </w:pPr>
      <w:r w:rsidRPr="00096761">
        <w:rPr>
          <w:rFonts w:eastAsia="Calibri" w:cstheme="minorHAnsi"/>
          <w:highlight w:val="yellow"/>
        </w:rPr>
        <w:t>FILTER IF ACTOR = 281900 OR 281910 OR 281915</w:t>
      </w:r>
    </w:p>
    <w:p w14:paraId="5D6A7780" w14:textId="77777777" w:rsidR="00096761" w:rsidRPr="00096761" w:rsidRDefault="00096761" w:rsidP="00096761">
      <w:pPr>
        <w:spacing w:after="160" w:line="256" w:lineRule="auto"/>
        <w:ind w:left="1418" w:hanging="1418"/>
        <w:rPr>
          <w:rFonts w:eastAsia="Calibri" w:cstheme="minorHAnsi"/>
          <w:b/>
          <w:lang w:val="nl-NL"/>
        </w:rPr>
      </w:pPr>
      <w:r w:rsidRPr="00096761">
        <w:rPr>
          <w:rFonts w:eastAsia="Calibri" w:cstheme="minorHAnsi"/>
          <w:b/>
          <w:lang w:val="nl-NL"/>
        </w:rPr>
        <w:lastRenderedPageBreak/>
        <w:t>NL16a-d</w:t>
      </w:r>
      <w:r w:rsidRPr="00096761">
        <w:rPr>
          <w:rFonts w:eastAsia="Calibri" w:cstheme="minorHAnsi"/>
          <w:b/>
          <w:lang w:val="nl-NL"/>
        </w:rPr>
        <w:tab/>
        <w:t>Legitimiteit 50PLUS</w:t>
      </w:r>
    </w:p>
    <w:p w14:paraId="587759F7" w14:textId="77777777" w:rsidR="00096761" w:rsidRPr="00096761" w:rsidRDefault="00096761" w:rsidP="00096761">
      <w:pPr>
        <w:spacing w:after="160" w:line="256" w:lineRule="auto"/>
        <w:ind w:left="1418"/>
        <w:rPr>
          <w:rFonts w:eastAsia="Calibri" w:cstheme="minorHAnsi"/>
          <w:lang w:val="nl-NL"/>
        </w:rPr>
      </w:pPr>
      <w:r w:rsidRPr="00096761">
        <w:rPr>
          <w:rFonts w:eastAsia="Calibri" w:cstheme="minorHAnsi"/>
          <w:b/>
          <w:lang w:val="nl-NL"/>
        </w:rPr>
        <w:t>a.</w:t>
      </w:r>
      <w:r w:rsidRPr="00096761">
        <w:rPr>
          <w:rFonts w:eastAsia="Calibri" w:cstheme="minorHAnsi"/>
          <w:lang w:val="nl-NL"/>
        </w:rPr>
        <w:t xml:space="preserve"> Wordt in het item besproken of 50PLUS en/of een (voormalig) 50PLUS-politicus of -bestuurder zich (misschien) niet aan de wet houdt, of juist wel? “</w:t>
      </w:r>
      <w:r w:rsidRPr="00096761">
        <w:rPr>
          <w:rFonts w:cs="Times New Roman"/>
          <w:lang w:val="nl-NL"/>
        </w:rPr>
        <w:t xml:space="preserve">De wet” is de Nederlandse wet, niet </w:t>
      </w:r>
      <w:proofErr w:type="gramStart"/>
      <w:r w:rsidRPr="00096761">
        <w:rPr>
          <w:rFonts w:cs="Times New Roman"/>
          <w:lang w:val="nl-NL"/>
        </w:rPr>
        <w:t>b.v.</w:t>
      </w:r>
      <w:proofErr w:type="gramEnd"/>
      <w:r w:rsidRPr="00096761">
        <w:rPr>
          <w:rFonts w:cs="Times New Roman"/>
          <w:lang w:val="nl-NL"/>
        </w:rPr>
        <w:t xml:space="preserve"> interne regels binnen een politieke partij; er hoeft niet expliciet te staan dat er een inbreuk op de wet is, een inbraak is bijvoorbeeld tegen de wet, zoals de meeste mensen wel weten.</w:t>
      </w:r>
      <w:r w:rsidRPr="00096761">
        <w:rPr>
          <w:rFonts w:eastAsia="Calibri" w:cstheme="minorHAnsi"/>
          <w:lang w:val="nl-NL"/>
        </w:rPr>
        <w:br/>
      </w:r>
      <w:r w:rsidRPr="00096761">
        <w:rPr>
          <w:rFonts w:eastAsia="Calibri" w:cstheme="minorHAnsi"/>
          <w:b/>
          <w:lang w:val="nl-NL"/>
        </w:rPr>
        <w:t>b.</w:t>
      </w:r>
      <w:r w:rsidRPr="00096761">
        <w:rPr>
          <w:rFonts w:eastAsia="Calibri" w:cstheme="minorHAnsi"/>
          <w:lang w:val="nl-NL"/>
        </w:rPr>
        <w:t xml:space="preserve"> Wordt in het item besproken of 50PLUS en/of een (voormalig) 50PLUS-politicus of -bestuurder (misschien) niet het recht heeft om macht uit te oefenen, of juist wel? </w:t>
      </w:r>
      <w:r w:rsidRPr="00096761">
        <w:rPr>
          <w:rFonts w:cs="Times New Roman"/>
          <w:lang w:val="nl-NL"/>
        </w:rPr>
        <w:t>Specifiek, het moet expliciet gaan over het uitoefenen van een bepaalde bevoegdheid, bijvoorbeeld iemand ontslaan.</w:t>
      </w:r>
      <w:r w:rsidRPr="00096761">
        <w:rPr>
          <w:rFonts w:eastAsia="Calibri" w:cstheme="minorHAnsi"/>
          <w:lang w:val="nl-NL"/>
        </w:rPr>
        <w:br/>
      </w:r>
      <w:r w:rsidRPr="00096761">
        <w:rPr>
          <w:rFonts w:eastAsia="Calibri" w:cstheme="minorHAnsi"/>
          <w:b/>
          <w:lang w:val="nl-NL"/>
        </w:rPr>
        <w:t>c.</w:t>
      </w:r>
      <w:r w:rsidRPr="00096761">
        <w:rPr>
          <w:rFonts w:eastAsia="Calibri" w:cstheme="minorHAnsi"/>
          <w:lang w:val="nl-NL"/>
        </w:rPr>
        <w:t xml:space="preserve"> Wordt in het item besproken of 50PLUS en/of een (voormalig) 50PLUS-politicus of -bestuurder (misschien) niet de regels van de Nederlandse democratie respecteert, of juist wel?</w:t>
      </w:r>
      <w:r w:rsidRPr="00096761">
        <w:rPr>
          <w:rFonts w:cs="Times New Roman"/>
          <w:lang w:val="nl-NL"/>
        </w:rPr>
        <w:t xml:space="preserve"> Bijvoorbeeld dat de politicus of -bestuurder een democraat is of juist dat de politicus of -bestuurder zich als een dictator gedraagt; er moet een link zijn met politiek (bv binnen een partij) of met bepaalde politieke zaken (bv politieke participatie).</w:t>
      </w:r>
      <w:r w:rsidRPr="00096761">
        <w:rPr>
          <w:rFonts w:eastAsia="Calibri" w:cstheme="minorHAnsi"/>
          <w:lang w:val="nl-NL"/>
        </w:rPr>
        <w:br/>
      </w:r>
      <w:r w:rsidRPr="00096761">
        <w:rPr>
          <w:rFonts w:eastAsia="Calibri" w:cstheme="minorHAnsi"/>
          <w:b/>
          <w:lang w:val="nl-NL"/>
        </w:rPr>
        <w:t>d.</w:t>
      </w:r>
      <w:r w:rsidRPr="00096761">
        <w:rPr>
          <w:rFonts w:eastAsia="Calibri" w:cstheme="minorHAnsi"/>
          <w:lang w:val="nl-NL"/>
        </w:rPr>
        <w:t xml:space="preserve"> Wordt in het item besproken of 50PLUS en/of een (voormalig) 50PLUS-politicus of -bestuurder zich (misschien) niet houdt aan gedragsregels die in onze samenleving gelden, of juist wel?</w:t>
      </w:r>
      <w:r w:rsidRPr="00096761">
        <w:rPr>
          <w:rFonts w:cs="Times New Roman"/>
          <w:lang w:val="nl-NL"/>
        </w:rPr>
        <w:t xml:space="preserve"> “Gedragsregels” ruim interpreteren: het gaat om algemene maatschappelijke fatsoensnormen.</w:t>
      </w:r>
      <w:r w:rsidRPr="00096761">
        <w:rPr>
          <w:lang w:val="nl-NL"/>
        </w:rPr>
        <w:t xml:space="preserve"> Dus ook coderen als de wet wordt overtreden (behalve in uitzonderingssituaties), het gaat om algemene regels voor het sociale verkeer.</w:t>
      </w:r>
    </w:p>
    <w:p w14:paraId="75C34B38" w14:textId="77777777" w:rsidR="00096761" w:rsidRPr="00096761" w:rsidRDefault="00096761" w:rsidP="00096761">
      <w:pPr>
        <w:spacing w:after="160" w:line="256" w:lineRule="auto"/>
        <w:ind w:left="2127"/>
        <w:rPr>
          <w:rFonts w:eastAsia="Calibri" w:cstheme="minorHAnsi"/>
          <w:lang w:val="nl-NL"/>
        </w:rPr>
      </w:pPr>
      <w:proofErr w:type="gramStart"/>
      <w:r w:rsidRPr="00096761">
        <w:rPr>
          <w:rFonts w:eastAsia="Calibri" w:cstheme="minorHAnsi"/>
          <w:lang w:val="nl-NL"/>
        </w:rPr>
        <w:t>0=niet besproken</w:t>
      </w:r>
      <w:r w:rsidRPr="00096761">
        <w:rPr>
          <w:rFonts w:eastAsia="Calibri" w:cstheme="minorHAnsi"/>
          <w:lang w:val="nl-NL"/>
        </w:rPr>
        <w:br/>
        <w:t>1=besproken, waarbij alleen wordt gezegd: (misschien) niet</w:t>
      </w:r>
      <w:r w:rsidRPr="00096761">
        <w:rPr>
          <w:rFonts w:eastAsia="Calibri" w:cstheme="minorHAnsi"/>
          <w:lang w:val="nl-NL"/>
        </w:rPr>
        <w:br/>
        <w:t xml:space="preserve">2=besproken, waarbij zowel het een als het ander wordt gezegd, maar vooral: (misschien) niet </w:t>
      </w:r>
      <w:r w:rsidRPr="00096761">
        <w:rPr>
          <w:rFonts w:eastAsia="Calibri" w:cstheme="minorHAnsi"/>
          <w:lang w:val="nl-NL"/>
        </w:rPr>
        <w:br/>
        <w:t>3=besproken, waarbij zowel het een als het ander wordt gezegd; in balans</w:t>
      </w:r>
      <w:r w:rsidRPr="00096761">
        <w:rPr>
          <w:rFonts w:eastAsia="Calibri" w:cstheme="minorHAnsi"/>
          <w:lang w:val="nl-NL"/>
        </w:rPr>
        <w:br/>
        <w:t>4=besproken, waarbij zowel het een als het ander wordt gezegd, maar vooral: (misschien) wel</w:t>
      </w:r>
      <w:r w:rsidRPr="00096761">
        <w:rPr>
          <w:rFonts w:eastAsia="Calibri" w:cstheme="minorHAnsi"/>
          <w:lang w:val="nl-NL"/>
        </w:rPr>
        <w:br/>
        <w:t>5=besproken, waarbij alleen wordt gezegd: (misschien) wel</w:t>
      </w:r>
      <w:proofErr w:type="gramEnd"/>
    </w:p>
    <w:p w14:paraId="60299229" w14:textId="77777777" w:rsidR="00096761" w:rsidRPr="00096761" w:rsidRDefault="00096761" w:rsidP="00096761">
      <w:pPr>
        <w:rPr>
          <w:rFonts w:cstheme="minorHAnsi"/>
        </w:rPr>
      </w:pPr>
      <w:r w:rsidRPr="00096761">
        <w:rPr>
          <w:rFonts w:cstheme="minorHAnsi"/>
        </w:rPr>
        <w:t>FILTER: FROM 17 APRIL 2014</w:t>
      </w:r>
    </w:p>
    <w:p w14:paraId="35D9219C" w14:textId="77777777" w:rsidR="00096761" w:rsidRPr="00096761" w:rsidRDefault="00096761" w:rsidP="00096761">
      <w:pPr>
        <w:spacing w:after="160" w:line="256" w:lineRule="auto"/>
        <w:ind w:left="1418" w:hanging="1418"/>
        <w:rPr>
          <w:rFonts w:eastAsia="Calibri" w:cstheme="minorHAnsi"/>
        </w:rPr>
      </w:pPr>
      <w:r w:rsidRPr="00096761">
        <w:rPr>
          <w:rFonts w:eastAsia="Calibri" w:cstheme="minorHAnsi"/>
        </w:rPr>
        <w:t>FILTER IF NL16a ≠ 0 | NL16b ≠ 0 | NL16c ≠ 0 | NL16d ≠ 0</w:t>
      </w:r>
    </w:p>
    <w:p w14:paraId="65EB3B08" w14:textId="77777777" w:rsidR="00096761" w:rsidRPr="00096761" w:rsidRDefault="00096761" w:rsidP="00096761">
      <w:pPr>
        <w:spacing w:after="160" w:line="256" w:lineRule="auto"/>
        <w:ind w:left="1418" w:hanging="1418"/>
        <w:rPr>
          <w:rFonts w:eastAsia="Calibri" w:cstheme="minorHAnsi"/>
          <w:b/>
        </w:rPr>
      </w:pPr>
      <w:r w:rsidRPr="00096761">
        <w:rPr>
          <w:rFonts w:eastAsia="Calibri" w:cstheme="minorHAnsi"/>
          <w:b/>
          <w:lang w:val="nl-NL"/>
        </w:rPr>
        <w:t>NL17a-d</w:t>
      </w:r>
      <w:r w:rsidRPr="00096761">
        <w:rPr>
          <w:rFonts w:eastAsia="Calibri" w:cstheme="minorHAnsi"/>
          <w:b/>
          <w:lang w:val="nl-NL"/>
        </w:rPr>
        <w:tab/>
      </w:r>
      <w:r w:rsidRPr="00096761">
        <w:rPr>
          <w:rFonts w:cs="Times New Roman"/>
          <w:b/>
          <w:lang w:val="nl-NL"/>
        </w:rPr>
        <w:t>Wie zegt dit over (de voormalige) 50Plus(</w:t>
      </w:r>
      <w:proofErr w:type="spellStart"/>
      <w:proofErr w:type="gramStart"/>
      <w:r w:rsidRPr="00096761">
        <w:rPr>
          <w:rFonts w:cs="Times New Roman"/>
          <w:b/>
          <w:lang w:val="nl-NL"/>
        </w:rPr>
        <w:t>ser</w:t>
      </w:r>
      <w:proofErr w:type="spellEnd"/>
      <w:proofErr w:type="gramEnd"/>
      <w:r w:rsidRPr="00096761">
        <w:rPr>
          <w:rFonts w:cs="Times New Roman"/>
          <w:b/>
          <w:lang w:val="nl-NL"/>
        </w:rPr>
        <w:t>)(s)</w:t>
      </w:r>
      <w:r w:rsidRPr="00096761">
        <w:rPr>
          <w:rFonts w:eastAsia="Calibri" w:cstheme="minorHAnsi"/>
          <w:b/>
          <w:lang w:val="nl-NL"/>
        </w:rPr>
        <w:t xml:space="preserve">? </w:t>
      </w:r>
      <w:r w:rsidRPr="00096761">
        <w:rPr>
          <w:rFonts w:eastAsia="Calibri" w:cstheme="minorHAnsi"/>
          <w:i/>
        </w:rPr>
        <w:t>(</w:t>
      </w:r>
      <w:proofErr w:type="gramStart"/>
      <w:r w:rsidRPr="00096761">
        <w:rPr>
          <w:rFonts w:eastAsia="Calibri" w:cstheme="minorHAnsi"/>
          <w:i/>
        </w:rPr>
        <w:t>for</w:t>
      </w:r>
      <w:proofErr w:type="gramEnd"/>
      <w:r w:rsidRPr="00096761">
        <w:rPr>
          <w:rFonts w:eastAsia="Calibri" w:cstheme="minorHAnsi"/>
          <w:i/>
        </w:rPr>
        <w:t xml:space="preserve"> each one of the above)</w:t>
      </w:r>
    </w:p>
    <w:p w14:paraId="0C448830" w14:textId="77777777" w:rsidR="00096761" w:rsidRPr="00096761" w:rsidRDefault="00096761" w:rsidP="00096761">
      <w:pPr>
        <w:spacing w:after="160" w:line="256" w:lineRule="auto"/>
        <w:ind w:left="1418" w:hanging="1418"/>
        <w:rPr>
          <w:rFonts w:eastAsia="Calibri" w:cstheme="minorHAnsi"/>
          <w:lang w:val="nl-NL"/>
        </w:rPr>
      </w:pPr>
      <w:r w:rsidRPr="00096761">
        <w:rPr>
          <w:rFonts w:eastAsia="Calibri" w:cstheme="minorHAnsi"/>
        </w:rPr>
        <w:tab/>
      </w:r>
      <w:r w:rsidRPr="00096761">
        <w:rPr>
          <w:rFonts w:eastAsia="Calibri" w:cstheme="minorHAnsi"/>
          <w:b/>
          <w:lang w:val="nl-NL"/>
        </w:rPr>
        <w:t>1.</w:t>
      </w:r>
      <w:r w:rsidRPr="00096761">
        <w:rPr>
          <w:rFonts w:eastAsia="Calibri" w:cstheme="minorHAnsi"/>
          <w:lang w:val="nl-NL"/>
        </w:rPr>
        <w:t xml:space="preserve"> (Voormalig) (politicus of bestuurder van) een andere partij</w:t>
      </w:r>
      <w:r w:rsidRPr="00096761">
        <w:rPr>
          <w:rFonts w:eastAsia="Calibri" w:cstheme="minorHAnsi"/>
          <w:lang w:val="nl-NL"/>
        </w:rPr>
        <w:br/>
      </w:r>
      <w:r w:rsidRPr="00096761">
        <w:rPr>
          <w:rFonts w:eastAsia="Calibri" w:cstheme="minorHAnsi"/>
          <w:b/>
          <w:lang w:val="nl-NL"/>
        </w:rPr>
        <w:t>2.</w:t>
      </w:r>
      <w:r w:rsidRPr="00096761">
        <w:rPr>
          <w:rFonts w:eastAsia="Calibri" w:cstheme="minorHAnsi"/>
          <w:lang w:val="nl-NL"/>
        </w:rPr>
        <w:t xml:space="preserve"> (Voormalig) (politicus of bestuurder van) van 50Plus zelf</w:t>
      </w:r>
      <w:r w:rsidRPr="00096761">
        <w:rPr>
          <w:rFonts w:eastAsia="Calibri" w:cstheme="minorHAnsi"/>
          <w:lang w:val="nl-NL"/>
        </w:rPr>
        <w:br/>
      </w:r>
      <w:r w:rsidRPr="00096761">
        <w:rPr>
          <w:rFonts w:eastAsia="Calibri" w:cstheme="minorHAnsi"/>
          <w:b/>
          <w:lang w:val="nl-NL"/>
        </w:rPr>
        <w:t>3.</w:t>
      </w:r>
      <w:r w:rsidRPr="00096761">
        <w:rPr>
          <w:rFonts w:eastAsia="Calibri" w:cstheme="minorHAnsi"/>
          <w:lang w:val="nl-NL"/>
        </w:rPr>
        <w:t xml:space="preserve"> </w:t>
      </w:r>
      <w:r w:rsidRPr="00096761">
        <w:rPr>
          <w:color w:val="1F497D"/>
          <w:lang w:val="nl-NL"/>
        </w:rPr>
        <w:t>Journalist, politiek analist, commentator of columnist</w:t>
      </w:r>
      <w:r w:rsidRPr="00096761">
        <w:rPr>
          <w:rFonts w:eastAsia="Calibri" w:cstheme="minorHAnsi"/>
          <w:lang w:val="nl-NL"/>
        </w:rPr>
        <w:br/>
      </w:r>
      <w:r w:rsidRPr="00096761">
        <w:rPr>
          <w:rFonts w:eastAsia="Calibri" w:cstheme="minorHAnsi"/>
          <w:b/>
          <w:lang w:val="nl-NL"/>
        </w:rPr>
        <w:t>4.</w:t>
      </w:r>
      <w:r w:rsidRPr="00096761">
        <w:rPr>
          <w:rFonts w:eastAsia="Calibri" w:cstheme="minorHAnsi"/>
          <w:lang w:val="nl-NL"/>
        </w:rPr>
        <w:t xml:space="preserve"> Burger/Publieke opinie</w:t>
      </w:r>
      <w:r w:rsidRPr="00096761">
        <w:rPr>
          <w:rFonts w:eastAsia="Calibri" w:cstheme="minorHAnsi"/>
          <w:lang w:val="nl-NL"/>
        </w:rPr>
        <w:br/>
      </w:r>
      <w:r w:rsidRPr="00096761">
        <w:rPr>
          <w:rFonts w:eastAsia="Calibri" w:cstheme="minorHAnsi"/>
          <w:b/>
          <w:lang w:val="nl-NL"/>
        </w:rPr>
        <w:t>5.</w:t>
      </w:r>
      <w:r w:rsidRPr="00096761">
        <w:rPr>
          <w:rFonts w:eastAsia="Calibri" w:cstheme="minorHAnsi"/>
          <w:lang w:val="nl-NL"/>
        </w:rPr>
        <w:t xml:space="preserve"> Anders, namelijk …</w:t>
      </w:r>
    </w:p>
    <w:p w14:paraId="3C294A97" w14:textId="77777777" w:rsidR="00096761" w:rsidRPr="00096761" w:rsidRDefault="00096761" w:rsidP="00096761">
      <w:pPr>
        <w:rPr>
          <w:rFonts w:cstheme="minorHAnsi"/>
          <w:lang w:val="nl-NL"/>
        </w:rPr>
      </w:pPr>
      <w:r w:rsidRPr="00096761">
        <w:rPr>
          <w:rFonts w:cstheme="minorHAnsi"/>
          <w:lang w:val="nl-NL"/>
        </w:rPr>
        <w:t xml:space="preserve">FILTER: FROM 17 </w:t>
      </w:r>
      <w:proofErr w:type="gramStart"/>
      <w:r w:rsidRPr="00096761">
        <w:rPr>
          <w:rFonts w:cstheme="minorHAnsi"/>
          <w:lang w:val="nl-NL"/>
        </w:rPr>
        <w:t>APRIL</w:t>
      </w:r>
      <w:proofErr w:type="gramEnd"/>
      <w:r w:rsidRPr="00096761">
        <w:rPr>
          <w:rFonts w:cstheme="minorHAnsi"/>
          <w:lang w:val="nl-NL"/>
        </w:rPr>
        <w:t xml:space="preserve"> 2014</w:t>
      </w:r>
    </w:p>
    <w:p w14:paraId="171F62B1" w14:textId="77777777" w:rsidR="00096761" w:rsidRPr="00096761" w:rsidRDefault="00096761" w:rsidP="00096761">
      <w:pPr>
        <w:spacing w:after="160" w:line="256" w:lineRule="auto"/>
        <w:ind w:left="1418" w:hanging="1418"/>
        <w:rPr>
          <w:rFonts w:eastAsia="Calibri" w:cstheme="minorHAnsi"/>
          <w:b/>
          <w:lang w:val="nl-NL"/>
        </w:rPr>
      </w:pPr>
      <w:r w:rsidRPr="00096761">
        <w:rPr>
          <w:rFonts w:eastAsia="Calibri" w:cstheme="minorHAnsi"/>
          <w:b/>
          <w:lang w:val="nl-NL"/>
        </w:rPr>
        <w:lastRenderedPageBreak/>
        <w:t>NL18a-d</w:t>
      </w:r>
      <w:r w:rsidRPr="00096761">
        <w:rPr>
          <w:rFonts w:eastAsia="Calibri" w:cstheme="minorHAnsi"/>
          <w:b/>
          <w:lang w:val="nl-NL"/>
        </w:rPr>
        <w:tab/>
        <w:t>Effectiviteit 50PLUS</w:t>
      </w:r>
    </w:p>
    <w:p w14:paraId="2A19DFFE" w14:textId="77777777" w:rsidR="00096761" w:rsidRPr="00096761" w:rsidRDefault="00096761" w:rsidP="00096761">
      <w:pPr>
        <w:pStyle w:val="ListParagraph"/>
        <w:spacing w:before="0" w:beforeAutospacing="0" w:after="200" w:afterAutospacing="0"/>
        <w:ind w:left="1418"/>
        <w:rPr>
          <w:rFonts w:cs="Times New Roman"/>
          <w:sz w:val="24"/>
          <w:szCs w:val="24"/>
          <w:lang w:val="nl-NL"/>
        </w:rPr>
      </w:pPr>
      <w:r w:rsidRPr="00096761">
        <w:rPr>
          <w:rFonts w:eastAsia="Calibri" w:cstheme="minorHAnsi"/>
          <w:b/>
          <w:lang w:val="nl-NL"/>
        </w:rPr>
        <w:t>a.</w:t>
      </w:r>
      <w:r w:rsidRPr="00096761">
        <w:rPr>
          <w:rFonts w:eastAsia="Calibri" w:cstheme="minorHAnsi"/>
          <w:lang w:val="nl-NL"/>
        </w:rPr>
        <w:t xml:space="preserve"> Wordt in het item besproken of 50PLUS (misschien) geen stabiele organisatie is, of juist wel?</w:t>
      </w:r>
      <w:r w:rsidRPr="00096761">
        <w:rPr>
          <w:lang w:val="nl-NL"/>
        </w:rPr>
        <w:t xml:space="preserve"> “Stabiele organisatie” gaat over verleden, heden of toekomst. </w:t>
      </w:r>
      <w:proofErr w:type="gramStart"/>
      <w:r w:rsidRPr="00096761">
        <w:rPr>
          <w:lang w:val="nl-NL"/>
        </w:rPr>
        <w:t>Bijvoorbeeld: hoe is het tot nu toe gegaan; hoe gaat het nu en hoe lang gaat dit nog goed?</w:t>
      </w:r>
      <w:r w:rsidRPr="00096761">
        <w:rPr>
          <w:rFonts w:cs="Times New Roman"/>
          <w:lang w:val="nl-NL"/>
        </w:rPr>
        <w:t xml:space="preserve"> </w:t>
      </w:r>
      <w:proofErr w:type="gramEnd"/>
      <w:r w:rsidRPr="00096761">
        <w:rPr>
          <w:rFonts w:cs="Times New Roman"/>
          <w:sz w:val="24"/>
          <w:szCs w:val="24"/>
          <w:lang w:val="nl-NL"/>
        </w:rPr>
        <w:t>“Stabiel” ruim interpreteren; een partij is niet stabiel als deze een puinhoop of chaos is of in crisis</w:t>
      </w:r>
      <w:r w:rsidRPr="00096761">
        <w:rPr>
          <w:rFonts w:cs="Times New Roman"/>
          <w:lang w:val="nl-NL"/>
        </w:rPr>
        <w:t>. M</w:t>
      </w:r>
      <w:r w:rsidRPr="00096761">
        <w:rPr>
          <w:rFonts w:cs="Times New Roman"/>
          <w:sz w:val="24"/>
          <w:szCs w:val="24"/>
          <w:lang w:val="nl-NL"/>
        </w:rPr>
        <w:t xml:space="preserve">aar als er één lid opstapt dan is de stabiliteit van </w:t>
      </w:r>
      <w:r w:rsidRPr="00096761">
        <w:rPr>
          <w:rFonts w:cs="Times New Roman"/>
          <w:lang w:val="nl-NL"/>
        </w:rPr>
        <w:t>een partij nog niet in gevaar. D</w:t>
      </w:r>
      <w:r w:rsidRPr="00096761">
        <w:rPr>
          <w:rFonts w:cs="Times New Roman"/>
          <w:sz w:val="24"/>
          <w:szCs w:val="24"/>
          <w:lang w:val="nl-NL"/>
        </w:rPr>
        <w:t>us niet extreem ruim</w:t>
      </w:r>
      <w:r w:rsidRPr="00096761">
        <w:rPr>
          <w:rFonts w:cs="Times New Roman"/>
          <w:lang w:val="nl-NL"/>
        </w:rPr>
        <w:t xml:space="preserve"> interpreteren.</w:t>
      </w:r>
      <w:r w:rsidRPr="00096761">
        <w:rPr>
          <w:rFonts w:eastAsia="Calibri" w:cstheme="minorHAnsi"/>
          <w:lang w:val="nl-NL"/>
        </w:rPr>
        <w:br/>
      </w:r>
      <w:r w:rsidRPr="00096761">
        <w:rPr>
          <w:rFonts w:eastAsia="Calibri" w:cstheme="minorHAnsi"/>
          <w:b/>
          <w:lang w:val="nl-NL"/>
        </w:rPr>
        <w:t>b.</w:t>
      </w:r>
      <w:r w:rsidRPr="00096761">
        <w:rPr>
          <w:rFonts w:eastAsia="Calibri" w:cstheme="minorHAnsi"/>
          <w:lang w:val="nl-NL"/>
        </w:rPr>
        <w:t xml:space="preserve"> Wordt in het item besproken of 50PLUS en/of een (voormalig) 50PLUS-politicus of -bestuurder (misschien) iets niet kan bereiken voor degenen die op de partij stemmen, of juist wel?</w:t>
      </w:r>
      <w:r w:rsidRPr="00096761">
        <w:rPr>
          <w:color w:val="1F497D"/>
          <w:lang w:val="nl-NL"/>
        </w:rPr>
        <w:t xml:space="preserve"> </w:t>
      </w:r>
      <w:r w:rsidRPr="00096761">
        <w:rPr>
          <w:lang w:val="nl-NL"/>
        </w:rPr>
        <w:t>Het onderdeel “voor kiezers” moet er echt in zitten, bijvoorbeeld: iets niet kunnen bereiken voor ouderen of: het vertrouwen van de kiezer niet waard zijn dat er iets gaat gebeuren.</w:t>
      </w:r>
      <w:r w:rsidRPr="00096761">
        <w:rPr>
          <w:rFonts w:eastAsia="Calibri" w:cstheme="minorHAnsi"/>
          <w:lang w:val="nl-NL"/>
        </w:rPr>
        <w:br/>
      </w:r>
      <w:r w:rsidRPr="00096761">
        <w:rPr>
          <w:rFonts w:eastAsia="Calibri" w:cstheme="minorHAnsi"/>
          <w:b/>
          <w:lang w:val="nl-NL"/>
        </w:rPr>
        <w:t>c.</w:t>
      </w:r>
      <w:r w:rsidRPr="00096761">
        <w:rPr>
          <w:rFonts w:eastAsia="Calibri" w:cstheme="minorHAnsi"/>
          <w:lang w:val="nl-NL"/>
        </w:rPr>
        <w:t xml:space="preserve"> Wordt in het item besproken of 50PLUS (misschien) geen efficiënte organisatie is, of juist wel? Ook </w:t>
      </w:r>
      <w:r w:rsidRPr="00096761">
        <w:rPr>
          <w:lang w:val="nl-NL"/>
        </w:rPr>
        <w:t xml:space="preserve">coderen als niet </w:t>
      </w:r>
      <w:proofErr w:type="spellStart"/>
      <w:r w:rsidRPr="00096761">
        <w:rPr>
          <w:lang w:val="nl-NL"/>
        </w:rPr>
        <w:t>efficiente</w:t>
      </w:r>
      <w:proofErr w:type="spellEnd"/>
      <w:r w:rsidRPr="00096761">
        <w:rPr>
          <w:lang w:val="nl-NL"/>
        </w:rPr>
        <w:t xml:space="preserve"> organisatie als een partij “in chaos” of “in crisis” is.</w:t>
      </w:r>
      <w:r w:rsidRPr="00096761">
        <w:rPr>
          <w:rFonts w:eastAsia="Calibri" w:cstheme="minorHAnsi"/>
          <w:lang w:val="nl-NL"/>
        </w:rPr>
        <w:br/>
      </w:r>
      <w:r w:rsidRPr="00096761">
        <w:rPr>
          <w:rFonts w:eastAsia="Calibri" w:cstheme="minorHAnsi"/>
          <w:b/>
          <w:lang w:val="nl-NL"/>
        </w:rPr>
        <w:t>d.</w:t>
      </w:r>
      <w:r w:rsidRPr="00096761">
        <w:rPr>
          <w:rFonts w:eastAsia="Calibri" w:cstheme="minorHAnsi"/>
          <w:lang w:val="nl-NL"/>
        </w:rPr>
        <w:t xml:space="preserve"> Wordt in het item besproken of 50PLUS en/of een (voormalig) 50PLUS-politicus of -bestuurder zijn/haar doelen (misschien) niet zal bereiken, of juist wel?</w:t>
      </w:r>
      <w:r w:rsidRPr="00096761">
        <w:rPr>
          <w:rFonts w:cs="Times New Roman"/>
          <w:lang w:val="nl-NL"/>
        </w:rPr>
        <w:t xml:space="preserve"> </w:t>
      </w:r>
      <w:r w:rsidRPr="00096761">
        <w:rPr>
          <w:rFonts w:cs="Times New Roman"/>
          <w:sz w:val="24"/>
          <w:szCs w:val="24"/>
          <w:lang w:val="nl-NL"/>
        </w:rPr>
        <w:t>Specifiek, dus er moet een bepaald doel worden genoemd waarvan wordt gezegd dat deze al dan niet zal worden bereikt.</w:t>
      </w:r>
    </w:p>
    <w:p w14:paraId="3DB2D5E3" w14:textId="77777777" w:rsidR="00096761" w:rsidRPr="00096761" w:rsidRDefault="00096761" w:rsidP="00096761">
      <w:pPr>
        <w:spacing w:after="160" w:line="256" w:lineRule="auto"/>
        <w:ind w:left="2127"/>
        <w:rPr>
          <w:rFonts w:eastAsia="Calibri" w:cstheme="minorHAnsi"/>
          <w:lang w:val="nl-NL"/>
        </w:rPr>
      </w:pPr>
      <w:proofErr w:type="gramStart"/>
      <w:r w:rsidRPr="00096761">
        <w:rPr>
          <w:rFonts w:eastAsia="Calibri" w:cstheme="minorHAnsi"/>
          <w:lang w:val="nl-NL"/>
        </w:rPr>
        <w:t>0=niet besproken</w:t>
      </w:r>
      <w:r w:rsidRPr="00096761">
        <w:rPr>
          <w:rFonts w:eastAsia="Calibri" w:cstheme="minorHAnsi"/>
          <w:lang w:val="nl-NL"/>
        </w:rPr>
        <w:br/>
        <w:t>1=besproken, waarbij alleen wordt gezegd: (misschien) niet</w:t>
      </w:r>
      <w:r w:rsidRPr="00096761">
        <w:rPr>
          <w:rFonts w:eastAsia="Calibri" w:cstheme="minorHAnsi"/>
          <w:lang w:val="nl-NL"/>
        </w:rPr>
        <w:br/>
        <w:t xml:space="preserve">2=besproken, waarbij zowel het een als het ander wordt gezegd, maar vooral: (misschien) niet </w:t>
      </w:r>
      <w:r w:rsidRPr="00096761">
        <w:rPr>
          <w:rFonts w:eastAsia="Calibri" w:cstheme="minorHAnsi"/>
          <w:lang w:val="nl-NL"/>
        </w:rPr>
        <w:br/>
        <w:t>3=besproken, waarbij zowel het een als het ander wordt gezegd; in balans</w:t>
      </w:r>
      <w:r w:rsidRPr="00096761">
        <w:rPr>
          <w:rFonts w:eastAsia="Calibri" w:cstheme="minorHAnsi"/>
          <w:lang w:val="nl-NL"/>
        </w:rPr>
        <w:br/>
        <w:t>4=besproken, waarbij zowel het een als het ander wordt gezegd, maar vooral: (misschien) wel</w:t>
      </w:r>
      <w:r w:rsidRPr="00096761">
        <w:rPr>
          <w:rFonts w:eastAsia="Calibri" w:cstheme="minorHAnsi"/>
          <w:lang w:val="nl-NL"/>
        </w:rPr>
        <w:br/>
        <w:t>5=besproken, waarbij alleen wordt gezegd: (misschien) wel</w:t>
      </w:r>
      <w:proofErr w:type="gramEnd"/>
    </w:p>
    <w:p w14:paraId="10C42B4D" w14:textId="77777777" w:rsidR="00096761" w:rsidRPr="00096761" w:rsidRDefault="00096761" w:rsidP="00096761">
      <w:pPr>
        <w:rPr>
          <w:rFonts w:cstheme="minorHAnsi"/>
        </w:rPr>
      </w:pPr>
      <w:r w:rsidRPr="00096761">
        <w:rPr>
          <w:rFonts w:cstheme="minorHAnsi"/>
        </w:rPr>
        <w:t>FILTER: FROM 17 APRIL 2014</w:t>
      </w:r>
    </w:p>
    <w:p w14:paraId="50BDE789" w14:textId="77777777" w:rsidR="00096761" w:rsidRPr="00096761" w:rsidRDefault="00096761" w:rsidP="00096761">
      <w:pPr>
        <w:spacing w:after="160" w:line="256" w:lineRule="auto"/>
        <w:ind w:left="1418" w:hanging="1418"/>
        <w:rPr>
          <w:rFonts w:eastAsia="Calibri" w:cstheme="minorHAnsi"/>
        </w:rPr>
      </w:pPr>
      <w:r w:rsidRPr="00096761">
        <w:rPr>
          <w:rFonts w:eastAsia="Calibri" w:cstheme="minorHAnsi"/>
        </w:rPr>
        <w:t>FILTER IF NL18a ≠ 0 | NL18b ≠ 0 | NL18c ≠ 0 | NL18d ≠ 0</w:t>
      </w:r>
    </w:p>
    <w:p w14:paraId="20686650" w14:textId="77777777" w:rsidR="00096761" w:rsidRPr="00096761" w:rsidRDefault="00096761" w:rsidP="00096761">
      <w:pPr>
        <w:spacing w:after="160" w:line="256" w:lineRule="auto"/>
        <w:ind w:left="1418" w:hanging="1418"/>
        <w:rPr>
          <w:rFonts w:eastAsia="Calibri" w:cstheme="minorHAnsi"/>
        </w:rPr>
      </w:pPr>
      <w:r w:rsidRPr="00096761">
        <w:rPr>
          <w:rFonts w:eastAsia="Calibri" w:cstheme="minorHAnsi"/>
          <w:b/>
          <w:lang w:val="nl-NL"/>
        </w:rPr>
        <w:t>NL19a-d</w:t>
      </w:r>
      <w:r w:rsidRPr="00096761">
        <w:rPr>
          <w:rFonts w:eastAsia="Calibri" w:cstheme="minorHAnsi"/>
          <w:lang w:val="nl-NL"/>
        </w:rPr>
        <w:tab/>
      </w:r>
      <w:r w:rsidRPr="00096761">
        <w:rPr>
          <w:rFonts w:cs="Times New Roman"/>
          <w:b/>
          <w:lang w:val="nl-NL"/>
        </w:rPr>
        <w:t>Wie zegt dit over (de voormalige) 50Plus(</w:t>
      </w:r>
      <w:proofErr w:type="spellStart"/>
      <w:proofErr w:type="gramStart"/>
      <w:r w:rsidRPr="00096761">
        <w:rPr>
          <w:rFonts w:cs="Times New Roman"/>
          <w:b/>
          <w:lang w:val="nl-NL"/>
        </w:rPr>
        <w:t>ser</w:t>
      </w:r>
      <w:proofErr w:type="spellEnd"/>
      <w:proofErr w:type="gramEnd"/>
      <w:r w:rsidRPr="00096761">
        <w:rPr>
          <w:rFonts w:cs="Times New Roman"/>
          <w:b/>
          <w:lang w:val="nl-NL"/>
        </w:rPr>
        <w:t>)(s)</w:t>
      </w:r>
      <w:r w:rsidRPr="00096761">
        <w:rPr>
          <w:rFonts w:eastAsia="Calibri" w:cstheme="minorHAnsi"/>
          <w:b/>
          <w:lang w:val="nl-NL"/>
        </w:rPr>
        <w:t>?</w:t>
      </w:r>
      <w:r w:rsidRPr="00096761">
        <w:rPr>
          <w:rFonts w:eastAsia="Calibri" w:cstheme="minorHAnsi"/>
          <w:lang w:val="nl-NL"/>
        </w:rPr>
        <w:t xml:space="preserve"> </w:t>
      </w:r>
      <w:r w:rsidRPr="00096761">
        <w:rPr>
          <w:rFonts w:eastAsia="Calibri" w:cstheme="minorHAnsi"/>
          <w:i/>
        </w:rPr>
        <w:t>(</w:t>
      </w:r>
      <w:proofErr w:type="gramStart"/>
      <w:r w:rsidRPr="00096761">
        <w:rPr>
          <w:rFonts w:eastAsia="Calibri" w:cstheme="minorHAnsi"/>
          <w:i/>
        </w:rPr>
        <w:t>for</w:t>
      </w:r>
      <w:proofErr w:type="gramEnd"/>
      <w:r w:rsidRPr="00096761">
        <w:rPr>
          <w:rFonts w:eastAsia="Calibri" w:cstheme="minorHAnsi"/>
          <w:i/>
        </w:rPr>
        <w:t xml:space="preserve"> each one of the above)</w:t>
      </w:r>
    </w:p>
    <w:p w14:paraId="6029C1FC" w14:textId="77777777" w:rsidR="00096761" w:rsidRPr="00096761" w:rsidRDefault="00096761" w:rsidP="00096761">
      <w:pPr>
        <w:spacing w:after="160" w:line="256" w:lineRule="auto"/>
        <w:ind w:left="1418" w:hanging="1418"/>
        <w:rPr>
          <w:rFonts w:eastAsia="Calibri" w:cstheme="minorHAnsi"/>
          <w:lang w:val="nl-NL"/>
        </w:rPr>
      </w:pPr>
      <w:r w:rsidRPr="00096761">
        <w:rPr>
          <w:rFonts w:eastAsia="Calibri" w:cstheme="minorHAnsi"/>
        </w:rPr>
        <w:tab/>
      </w:r>
      <w:r w:rsidRPr="00096761">
        <w:rPr>
          <w:rFonts w:eastAsia="Calibri" w:cstheme="minorHAnsi"/>
        </w:rPr>
        <w:tab/>
      </w:r>
      <w:r w:rsidRPr="00096761">
        <w:rPr>
          <w:rFonts w:eastAsia="Calibri" w:cstheme="minorHAnsi"/>
          <w:b/>
          <w:lang w:val="nl-NL"/>
        </w:rPr>
        <w:t>1.</w:t>
      </w:r>
      <w:r w:rsidRPr="00096761">
        <w:rPr>
          <w:rFonts w:eastAsia="Calibri" w:cstheme="minorHAnsi"/>
          <w:lang w:val="nl-NL"/>
        </w:rPr>
        <w:t xml:space="preserve"> (Voormalig) (politicus of bestuurder van) een andere partij</w:t>
      </w:r>
      <w:r w:rsidRPr="00096761">
        <w:rPr>
          <w:rFonts w:eastAsia="Calibri" w:cstheme="minorHAnsi"/>
          <w:lang w:val="nl-NL"/>
        </w:rPr>
        <w:br/>
      </w:r>
      <w:r w:rsidRPr="00096761">
        <w:rPr>
          <w:rFonts w:eastAsia="Calibri" w:cstheme="minorHAnsi"/>
          <w:b/>
          <w:lang w:val="nl-NL"/>
        </w:rPr>
        <w:t>2.</w:t>
      </w:r>
      <w:r w:rsidRPr="00096761">
        <w:rPr>
          <w:rFonts w:eastAsia="Calibri" w:cstheme="minorHAnsi"/>
          <w:lang w:val="nl-NL"/>
        </w:rPr>
        <w:t xml:space="preserve"> (Voormalig) (politicus of bestuurder van) van 50Plus zelf</w:t>
      </w:r>
      <w:r w:rsidRPr="00096761">
        <w:rPr>
          <w:rFonts w:eastAsia="Calibri" w:cstheme="minorHAnsi"/>
          <w:lang w:val="nl-NL"/>
        </w:rPr>
        <w:br/>
      </w:r>
      <w:r w:rsidRPr="00096761">
        <w:rPr>
          <w:rFonts w:eastAsia="Calibri" w:cstheme="minorHAnsi"/>
          <w:b/>
          <w:lang w:val="nl-NL"/>
        </w:rPr>
        <w:t>3.</w:t>
      </w:r>
      <w:r w:rsidRPr="00096761">
        <w:rPr>
          <w:rFonts w:eastAsia="Calibri" w:cstheme="minorHAnsi"/>
          <w:lang w:val="nl-NL"/>
        </w:rPr>
        <w:t xml:space="preserve"> </w:t>
      </w:r>
      <w:r w:rsidRPr="00096761">
        <w:rPr>
          <w:color w:val="1F497D"/>
          <w:lang w:val="nl-NL"/>
        </w:rPr>
        <w:t>Journalist, politiek analist, commentator of columnist</w:t>
      </w:r>
      <w:r w:rsidRPr="00096761">
        <w:rPr>
          <w:rFonts w:eastAsia="Calibri" w:cstheme="minorHAnsi"/>
          <w:lang w:val="nl-NL"/>
        </w:rPr>
        <w:br/>
      </w:r>
      <w:r w:rsidRPr="00096761">
        <w:rPr>
          <w:rFonts w:eastAsia="Calibri" w:cstheme="minorHAnsi"/>
          <w:b/>
          <w:lang w:val="nl-NL"/>
        </w:rPr>
        <w:t>4.</w:t>
      </w:r>
      <w:r w:rsidRPr="00096761">
        <w:rPr>
          <w:rFonts w:eastAsia="Calibri" w:cstheme="minorHAnsi"/>
          <w:lang w:val="nl-NL"/>
        </w:rPr>
        <w:t xml:space="preserve"> Burger/Publieke opinie</w:t>
      </w:r>
      <w:r w:rsidRPr="00096761">
        <w:rPr>
          <w:rFonts w:eastAsia="Calibri" w:cstheme="minorHAnsi"/>
          <w:lang w:val="nl-NL"/>
        </w:rPr>
        <w:br/>
      </w:r>
      <w:r w:rsidRPr="00096761">
        <w:rPr>
          <w:rFonts w:eastAsia="Calibri" w:cstheme="minorHAnsi"/>
          <w:b/>
          <w:lang w:val="nl-NL"/>
        </w:rPr>
        <w:t>5.</w:t>
      </w:r>
      <w:r w:rsidRPr="00096761">
        <w:rPr>
          <w:rFonts w:eastAsia="Calibri" w:cstheme="minorHAnsi"/>
          <w:lang w:val="nl-NL"/>
        </w:rPr>
        <w:t xml:space="preserve"> Anders, namelijk …</w:t>
      </w:r>
    </w:p>
    <w:p w14:paraId="3D03BFDB" w14:textId="77777777" w:rsidR="00096761" w:rsidRPr="00096761" w:rsidRDefault="00096761" w:rsidP="00096761">
      <w:pPr>
        <w:rPr>
          <w:rFonts w:cstheme="minorHAnsi"/>
          <w:lang w:val="nl-NL"/>
        </w:rPr>
      </w:pPr>
      <w:r w:rsidRPr="00096761">
        <w:rPr>
          <w:rFonts w:cstheme="minorHAnsi"/>
          <w:lang w:val="nl-NL"/>
        </w:rPr>
        <w:t xml:space="preserve">FILTER: FROM 17 </w:t>
      </w:r>
      <w:proofErr w:type="gramStart"/>
      <w:r w:rsidRPr="00096761">
        <w:rPr>
          <w:rFonts w:cstheme="minorHAnsi"/>
          <w:lang w:val="nl-NL"/>
        </w:rPr>
        <w:t>APRIL</w:t>
      </w:r>
      <w:proofErr w:type="gramEnd"/>
      <w:r w:rsidRPr="00096761">
        <w:rPr>
          <w:rFonts w:cstheme="minorHAnsi"/>
          <w:lang w:val="nl-NL"/>
        </w:rPr>
        <w:t xml:space="preserve"> 2014</w:t>
      </w:r>
    </w:p>
    <w:p w14:paraId="53E41032" w14:textId="77777777" w:rsidR="00096761" w:rsidRPr="00096761" w:rsidRDefault="00096761" w:rsidP="00096761">
      <w:pPr>
        <w:spacing w:after="160" w:line="256" w:lineRule="auto"/>
        <w:ind w:left="1418" w:hanging="1418"/>
        <w:rPr>
          <w:rFonts w:eastAsia="Calibri" w:cstheme="minorHAnsi"/>
          <w:b/>
          <w:lang w:val="nl-NL"/>
        </w:rPr>
      </w:pPr>
      <w:r w:rsidRPr="00096761">
        <w:rPr>
          <w:rFonts w:eastAsia="Calibri" w:cstheme="minorHAnsi"/>
          <w:b/>
          <w:lang w:val="nl-NL"/>
        </w:rPr>
        <w:t>NL20a-d</w:t>
      </w:r>
      <w:r w:rsidRPr="00096761">
        <w:rPr>
          <w:rFonts w:eastAsia="Calibri" w:cstheme="minorHAnsi"/>
          <w:b/>
          <w:lang w:val="nl-NL"/>
        </w:rPr>
        <w:tab/>
        <w:t>Ridiculisering 50PLUS</w:t>
      </w:r>
    </w:p>
    <w:p w14:paraId="6F4E2D9F" w14:textId="77777777" w:rsidR="00096761" w:rsidRPr="00096761" w:rsidRDefault="00096761" w:rsidP="00096761">
      <w:pPr>
        <w:pStyle w:val="ListParagraph"/>
        <w:spacing w:before="0" w:beforeAutospacing="0" w:after="200" w:afterAutospacing="0"/>
        <w:ind w:left="1418"/>
        <w:rPr>
          <w:rFonts w:cs="Times New Roman"/>
          <w:sz w:val="24"/>
          <w:szCs w:val="24"/>
          <w:lang w:val="nl-NL"/>
        </w:rPr>
      </w:pPr>
      <w:r w:rsidRPr="00096761">
        <w:rPr>
          <w:rFonts w:eastAsia="Calibri" w:cstheme="minorHAnsi"/>
          <w:b/>
          <w:lang w:val="nl-NL"/>
        </w:rPr>
        <w:lastRenderedPageBreak/>
        <w:t>a.</w:t>
      </w:r>
      <w:r w:rsidRPr="00096761">
        <w:rPr>
          <w:rFonts w:eastAsia="Calibri" w:cstheme="minorHAnsi"/>
          <w:lang w:val="nl-NL"/>
        </w:rPr>
        <w:t xml:space="preserve"> Wordt in het item spottend gesproken over 50PLUS en/of een (voormalig) 50PLUS-politicus of -bestuurder? </w:t>
      </w:r>
      <w:r w:rsidRPr="00096761">
        <w:rPr>
          <w:rFonts w:cs="Times New Roman"/>
          <w:sz w:val="24"/>
          <w:szCs w:val="24"/>
          <w:lang w:val="nl-NL"/>
        </w:rPr>
        <w:t xml:space="preserve">“Spotten” omvat ook honen en schamperen. </w:t>
      </w:r>
      <w:r w:rsidRPr="00096761">
        <w:rPr>
          <w:lang w:val="nl-NL"/>
        </w:rPr>
        <w:t>Alléén coderen als spottend als het er echt dik bovenop ligt, niet voor andere uitleg vatbaar, bijvoorbeeld “wat een pubers” of “wat een soap” (niet “despoot” of “Oekraïense methoden,” want dat kan ook anders dan spottend bedoeld zijn, maar “wat een kleine generaal” zou dan weer duidelijk spottend bedoeld zijn)</w:t>
      </w:r>
      <w:r w:rsidRPr="00096761">
        <w:rPr>
          <w:rFonts w:eastAsia="Calibri" w:cstheme="minorHAnsi"/>
          <w:lang w:val="nl-NL"/>
        </w:rPr>
        <w:t>.</w:t>
      </w:r>
      <w:r w:rsidRPr="00096761">
        <w:rPr>
          <w:rFonts w:eastAsia="Calibri" w:cstheme="minorHAnsi"/>
          <w:lang w:val="nl-NL"/>
        </w:rPr>
        <w:br/>
      </w:r>
      <w:r w:rsidRPr="00096761">
        <w:rPr>
          <w:rFonts w:eastAsia="Calibri" w:cstheme="minorHAnsi"/>
          <w:b/>
          <w:lang w:val="nl-NL"/>
        </w:rPr>
        <w:t>b.</w:t>
      </w:r>
      <w:r w:rsidRPr="00096761">
        <w:rPr>
          <w:rFonts w:eastAsia="Calibri" w:cstheme="minorHAnsi"/>
          <w:lang w:val="nl-NL"/>
        </w:rPr>
        <w:t xml:space="preserve"> Wordt in het item 50PLUS en/of een (voormalig) 50PLUS-politicus of -bestuurder gekleineerd?</w:t>
      </w:r>
      <w:r w:rsidRPr="00096761">
        <w:rPr>
          <w:rFonts w:cs="Times New Roman"/>
          <w:sz w:val="24"/>
          <w:szCs w:val="24"/>
          <w:lang w:val="nl-NL"/>
        </w:rPr>
        <w:t xml:space="preserve"> “Kleineren” omvat ook denigreren, minachten en geringschatten.</w:t>
      </w:r>
      <w:r w:rsidRPr="00096761">
        <w:rPr>
          <w:rFonts w:eastAsia="Calibri" w:cstheme="minorHAnsi"/>
          <w:lang w:val="nl-NL"/>
        </w:rPr>
        <w:br/>
      </w:r>
      <w:r w:rsidRPr="00096761">
        <w:rPr>
          <w:rFonts w:eastAsia="Calibri" w:cstheme="minorHAnsi"/>
          <w:b/>
          <w:lang w:val="nl-NL"/>
        </w:rPr>
        <w:t>c.</w:t>
      </w:r>
      <w:r w:rsidRPr="00096761">
        <w:rPr>
          <w:rFonts w:eastAsia="Calibri" w:cstheme="minorHAnsi"/>
          <w:lang w:val="nl-NL"/>
        </w:rPr>
        <w:t xml:space="preserve"> Wordt in het item 50PLUS en/of een (voormalig) 50PLUS-politicus of -bestuurder weggezet als ‘niet serieus te nemen’?</w:t>
      </w:r>
      <w:r w:rsidRPr="00096761">
        <w:rPr>
          <w:rFonts w:cs="Times New Roman"/>
          <w:lang w:val="nl-NL"/>
        </w:rPr>
        <w:t xml:space="preserve"> </w:t>
      </w:r>
      <w:r w:rsidRPr="00096761">
        <w:rPr>
          <w:rFonts w:cs="Times New Roman"/>
          <w:sz w:val="24"/>
          <w:szCs w:val="24"/>
          <w:lang w:val="nl-NL"/>
        </w:rPr>
        <w:t>“Niet serieus” hoeft niet expliciet maar kan ook via vergelijkingen, bijvoorbeeld met een kind, zwakzinnige of verslaafde of met een nutteloze bezigheid of komische zaak.</w:t>
      </w:r>
      <w:r w:rsidRPr="00096761">
        <w:rPr>
          <w:rFonts w:eastAsia="Calibri" w:cstheme="minorHAnsi"/>
          <w:lang w:val="nl-NL"/>
        </w:rPr>
        <w:br/>
      </w:r>
      <w:r w:rsidRPr="00096761">
        <w:rPr>
          <w:rFonts w:eastAsia="Calibri" w:cstheme="minorHAnsi"/>
          <w:b/>
          <w:lang w:val="nl-NL"/>
        </w:rPr>
        <w:t>d.</w:t>
      </w:r>
      <w:r w:rsidRPr="00096761">
        <w:rPr>
          <w:rFonts w:eastAsia="Calibri" w:cstheme="minorHAnsi"/>
          <w:lang w:val="nl-NL"/>
        </w:rPr>
        <w:t xml:space="preserve"> Worden in het item grappen gemaakt over 50PLUS en/of een (voormalig) 50PLUS-politicus of -bestuurder?</w:t>
      </w:r>
      <w:r w:rsidRPr="00096761">
        <w:rPr>
          <w:rFonts w:cs="Times New Roman"/>
          <w:sz w:val="24"/>
          <w:szCs w:val="24"/>
          <w:lang w:val="nl-NL"/>
        </w:rPr>
        <w:t xml:space="preserve"> “Grappen” kan ook zijn: één grap. Slechte grappen tellen ook mee!</w:t>
      </w:r>
    </w:p>
    <w:p w14:paraId="25391656" w14:textId="77777777" w:rsidR="00096761" w:rsidRPr="00096761" w:rsidRDefault="00096761" w:rsidP="00096761">
      <w:pPr>
        <w:spacing w:after="160" w:line="256" w:lineRule="auto"/>
        <w:ind w:left="2127"/>
        <w:rPr>
          <w:rFonts w:eastAsia="Calibri" w:cstheme="minorHAnsi"/>
          <w:lang w:val="de-DE"/>
        </w:rPr>
      </w:pPr>
      <w:r w:rsidRPr="00096761">
        <w:rPr>
          <w:rFonts w:eastAsia="Calibri" w:cstheme="minorHAnsi"/>
          <w:lang w:val="de-DE"/>
        </w:rPr>
        <w:t>0 = nee</w:t>
      </w:r>
      <w:r w:rsidRPr="00096761">
        <w:rPr>
          <w:rFonts w:eastAsia="Calibri" w:cstheme="minorHAnsi"/>
          <w:lang w:val="de-DE"/>
        </w:rPr>
        <w:br/>
        <w:t>1 = ja</w:t>
      </w:r>
    </w:p>
    <w:p w14:paraId="1A1AB889" w14:textId="77777777" w:rsidR="00096761" w:rsidRPr="00096761" w:rsidRDefault="00096761" w:rsidP="00096761">
      <w:pPr>
        <w:rPr>
          <w:rFonts w:cstheme="minorHAnsi"/>
          <w:lang w:val="de-DE"/>
        </w:rPr>
      </w:pPr>
      <w:r w:rsidRPr="00096761">
        <w:rPr>
          <w:rFonts w:cstheme="minorHAnsi"/>
          <w:lang w:val="de-DE"/>
        </w:rPr>
        <w:t>FILTER: FROM 17 APRIL 2014</w:t>
      </w:r>
    </w:p>
    <w:p w14:paraId="0E262AB4" w14:textId="77777777" w:rsidR="00096761" w:rsidRPr="00096761" w:rsidRDefault="00096761" w:rsidP="00096761">
      <w:pPr>
        <w:spacing w:after="160" w:line="256" w:lineRule="auto"/>
        <w:ind w:left="1418" w:hanging="1418"/>
        <w:rPr>
          <w:rFonts w:eastAsia="Calibri" w:cstheme="minorHAnsi"/>
        </w:rPr>
      </w:pPr>
      <w:r w:rsidRPr="00096761">
        <w:rPr>
          <w:rFonts w:eastAsia="Calibri" w:cstheme="minorHAnsi"/>
        </w:rPr>
        <w:t>FILTER IF NL20a = 1 | NL20b = 1 | NL20c = 1 | NL20d = 1</w:t>
      </w:r>
    </w:p>
    <w:p w14:paraId="6940E114" w14:textId="77777777" w:rsidR="00096761" w:rsidRPr="00096761" w:rsidRDefault="00096761" w:rsidP="00096761">
      <w:pPr>
        <w:spacing w:after="160" w:line="256" w:lineRule="auto"/>
        <w:ind w:left="1418" w:hanging="1418"/>
        <w:rPr>
          <w:rFonts w:eastAsia="Calibri" w:cstheme="minorHAnsi"/>
          <w:b/>
          <w:lang w:val="nl-NL"/>
        </w:rPr>
      </w:pPr>
      <w:r w:rsidRPr="00096761">
        <w:rPr>
          <w:rFonts w:eastAsia="Calibri" w:cstheme="minorHAnsi"/>
          <w:b/>
          <w:lang w:val="nl-NL"/>
        </w:rPr>
        <w:t>NL21a-d</w:t>
      </w:r>
      <w:r w:rsidRPr="00096761">
        <w:rPr>
          <w:rFonts w:eastAsia="Calibri" w:cstheme="minorHAnsi"/>
          <w:b/>
          <w:lang w:val="nl-NL"/>
        </w:rPr>
        <w:tab/>
      </w:r>
      <w:r w:rsidRPr="00096761">
        <w:rPr>
          <w:rFonts w:cs="Times New Roman"/>
          <w:b/>
          <w:lang w:val="nl-NL"/>
        </w:rPr>
        <w:t>Wie schrijft of praat er zo over (de voormalige) 50Plus(</w:t>
      </w:r>
      <w:proofErr w:type="spellStart"/>
      <w:proofErr w:type="gramStart"/>
      <w:r w:rsidRPr="00096761">
        <w:rPr>
          <w:rFonts w:cs="Times New Roman"/>
          <w:b/>
          <w:lang w:val="nl-NL"/>
        </w:rPr>
        <w:t>ser</w:t>
      </w:r>
      <w:proofErr w:type="spellEnd"/>
      <w:proofErr w:type="gramEnd"/>
      <w:r w:rsidRPr="00096761">
        <w:rPr>
          <w:rFonts w:cs="Times New Roman"/>
          <w:b/>
          <w:lang w:val="nl-NL"/>
        </w:rPr>
        <w:t>)(s)</w:t>
      </w:r>
      <w:r w:rsidRPr="00096761">
        <w:rPr>
          <w:rFonts w:eastAsia="Calibri" w:cstheme="minorHAnsi"/>
          <w:b/>
          <w:lang w:val="nl-NL"/>
        </w:rPr>
        <w:t xml:space="preserve">? </w:t>
      </w:r>
      <w:r w:rsidRPr="00096761">
        <w:rPr>
          <w:rFonts w:eastAsia="Calibri" w:cstheme="minorHAnsi"/>
          <w:i/>
          <w:lang w:val="nl-NL"/>
        </w:rPr>
        <w:t>(</w:t>
      </w:r>
      <w:proofErr w:type="spellStart"/>
      <w:r w:rsidRPr="00096761">
        <w:rPr>
          <w:rFonts w:eastAsia="Calibri" w:cstheme="minorHAnsi"/>
          <w:i/>
          <w:lang w:val="nl-NL"/>
        </w:rPr>
        <w:t>for</w:t>
      </w:r>
      <w:proofErr w:type="spellEnd"/>
      <w:r w:rsidRPr="00096761">
        <w:rPr>
          <w:rFonts w:eastAsia="Calibri" w:cstheme="minorHAnsi"/>
          <w:i/>
          <w:lang w:val="nl-NL"/>
        </w:rPr>
        <w:t xml:space="preserve"> </w:t>
      </w:r>
      <w:proofErr w:type="spellStart"/>
      <w:r w:rsidRPr="00096761">
        <w:rPr>
          <w:rFonts w:eastAsia="Calibri" w:cstheme="minorHAnsi"/>
          <w:i/>
          <w:lang w:val="nl-NL"/>
        </w:rPr>
        <w:t>each</w:t>
      </w:r>
      <w:proofErr w:type="spellEnd"/>
      <w:r w:rsidRPr="00096761">
        <w:rPr>
          <w:rFonts w:eastAsia="Calibri" w:cstheme="minorHAnsi"/>
          <w:i/>
          <w:lang w:val="nl-NL"/>
        </w:rPr>
        <w:t xml:space="preserve"> </w:t>
      </w:r>
      <w:proofErr w:type="spellStart"/>
      <w:r w:rsidRPr="00096761">
        <w:rPr>
          <w:rFonts w:eastAsia="Calibri" w:cstheme="minorHAnsi"/>
          <w:i/>
          <w:lang w:val="nl-NL"/>
        </w:rPr>
        <w:t>one</w:t>
      </w:r>
      <w:proofErr w:type="spellEnd"/>
      <w:r w:rsidRPr="00096761">
        <w:rPr>
          <w:rFonts w:eastAsia="Calibri" w:cstheme="minorHAnsi"/>
          <w:i/>
          <w:lang w:val="nl-NL"/>
        </w:rPr>
        <w:t xml:space="preserve"> of the </w:t>
      </w:r>
      <w:proofErr w:type="spellStart"/>
      <w:r w:rsidRPr="00096761">
        <w:rPr>
          <w:rFonts w:eastAsia="Calibri" w:cstheme="minorHAnsi"/>
          <w:i/>
          <w:lang w:val="nl-NL"/>
        </w:rPr>
        <w:t>above</w:t>
      </w:r>
      <w:proofErr w:type="spellEnd"/>
      <w:r w:rsidRPr="00096761">
        <w:rPr>
          <w:rFonts w:eastAsia="Calibri" w:cstheme="minorHAnsi"/>
          <w:i/>
          <w:lang w:val="nl-NL"/>
        </w:rPr>
        <w:t>)</w:t>
      </w:r>
    </w:p>
    <w:p w14:paraId="7907A41D" w14:textId="77777777" w:rsidR="00096761" w:rsidRPr="00096761" w:rsidRDefault="00096761" w:rsidP="00096761">
      <w:pPr>
        <w:spacing w:after="160" w:line="256" w:lineRule="auto"/>
        <w:ind w:left="1418" w:hanging="1418"/>
        <w:rPr>
          <w:rFonts w:eastAsia="Calibri" w:cstheme="minorHAnsi"/>
          <w:lang w:val="nl-NL"/>
        </w:rPr>
      </w:pPr>
      <w:r w:rsidRPr="00096761">
        <w:rPr>
          <w:rFonts w:eastAsia="Calibri" w:cstheme="minorHAnsi"/>
          <w:lang w:val="nl-NL"/>
        </w:rPr>
        <w:tab/>
      </w:r>
      <w:r w:rsidRPr="00096761">
        <w:rPr>
          <w:rFonts w:eastAsia="Calibri" w:cstheme="minorHAnsi"/>
          <w:lang w:val="nl-NL"/>
        </w:rPr>
        <w:tab/>
      </w:r>
      <w:r w:rsidRPr="00096761">
        <w:rPr>
          <w:rFonts w:eastAsia="Calibri" w:cstheme="minorHAnsi"/>
          <w:b/>
          <w:lang w:val="nl-NL"/>
        </w:rPr>
        <w:t>1.</w:t>
      </w:r>
      <w:r w:rsidRPr="00096761">
        <w:rPr>
          <w:rFonts w:eastAsia="Calibri" w:cstheme="minorHAnsi"/>
          <w:lang w:val="nl-NL"/>
        </w:rPr>
        <w:t xml:space="preserve"> (Voormalig) (politicus of bestuurder van) een andere partij</w:t>
      </w:r>
      <w:r w:rsidRPr="00096761">
        <w:rPr>
          <w:rFonts w:eastAsia="Calibri" w:cstheme="minorHAnsi"/>
          <w:lang w:val="nl-NL"/>
        </w:rPr>
        <w:br/>
      </w:r>
      <w:r w:rsidRPr="00096761">
        <w:rPr>
          <w:rFonts w:eastAsia="Calibri" w:cstheme="minorHAnsi"/>
          <w:b/>
          <w:lang w:val="nl-NL"/>
        </w:rPr>
        <w:t>2.</w:t>
      </w:r>
      <w:r w:rsidRPr="00096761">
        <w:rPr>
          <w:rFonts w:eastAsia="Calibri" w:cstheme="minorHAnsi"/>
          <w:lang w:val="nl-NL"/>
        </w:rPr>
        <w:t xml:space="preserve"> (Voormalig) (politicus of bestuurder van) van 50Plus zelf</w:t>
      </w:r>
      <w:r w:rsidRPr="00096761">
        <w:rPr>
          <w:rFonts w:eastAsia="Calibri" w:cstheme="minorHAnsi"/>
          <w:lang w:val="nl-NL"/>
        </w:rPr>
        <w:br/>
      </w:r>
      <w:r w:rsidRPr="00096761">
        <w:rPr>
          <w:rFonts w:eastAsia="Calibri" w:cstheme="minorHAnsi"/>
          <w:b/>
          <w:lang w:val="nl-NL"/>
        </w:rPr>
        <w:t>3.</w:t>
      </w:r>
      <w:r w:rsidRPr="00096761">
        <w:rPr>
          <w:rFonts w:eastAsia="Calibri" w:cstheme="minorHAnsi"/>
          <w:lang w:val="nl-NL"/>
        </w:rPr>
        <w:t xml:space="preserve"> </w:t>
      </w:r>
      <w:r w:rsidRPr="00096761">
        <w:rPr>
          <w:color w:val="1F497D"/>
          <w:lang w:val="nl-NL"/>
        </w:rPr>
        <w:t>Journalist, politiek analist, commentator of columnist</w:t>
      </w:r>
      <w:r w:rsidRPr="00096761">
        <w:rPr>
          <w:rFonts w:eastAsia="Calibri" w:cstheme="minorHAnsi"/>
          <w:lang w:val="nl-NL"/>
        </w:rPr>
        <w:br/>
      </w:r>
      <w:r w:rsidRPr="00096761">
        <w:rPr>
          <w:rFonts w:eastAsia="Calibri" w:cstheme="minorHAnsi"/>
          <w:b/>
          <w:lang w:val="nl-NL"/>
        </w:rPr>
        <w:t>4.</w:t>
      </w:r>
      <w:r w:rsidRPr="00096761">
        <w:rPr>
          <w:rFonts w:eastAsia="Calibri" w:cstheme="minorHAnsi"/>
          <w:lang w:val="nl-NL"/>
        </w:rPr>
        <w:t xml:space="preserve"> Burger/Publieke opinie</w:t>
      </w:r>
      <w:r w:rsidRPr="00096761">
        <w:rPr>
          <w:rFonts w:eastAsia="Calibri" w:cstheme="minorHAnsi"/>
          <w:lang w:val="nl-NL"/>
        </w:rPr>
        <w:br/>
      </w:r>
      <w:r w:rsidRPr="00096761">
        <w:rPr>
          <w:rFonts w:eastAsia="Calibri" w:cstheme="minorHAnsi"/>
          <w:b/>
          <w:lang w:val="nl-NL"/>
        </w:rPr>
        <w:t>5.</w:t>
      </w:r>
      <w:r w:rsidRPr="00096761">
        <w:rPr>
          <w:rFonts w:eastAsia="Calibri" w:cstheme="minorHAnsi"/>
          <w:lang w:val="nl-NL"/>
        </w:rPr>
        <w:t xml:space="preserve"> Anders, namelijk …</w:t>
      </w:r>
    </w:p>
    <w:p w14:paraId="352FE34C" w14:textId="77777777" w:rsidR="00096761" w:rsidRPr="00096761" w:rsidRDefault="00096761" w:rsidP="00096761">
      <w:pPr>
        <w:rPr>
          <w:rFonts w:cstheme="minorHAnsi"/>
          <w:lang w:val="nl-NL"/>
        </w:rPr>
      </w:pPr>
      <w:r w:rsidRPr="00096761">
        <w:rPr>
          <w:rFonts w:cstheme="minorHAnsi"/>
          <w:lang w:val="nl-NL"/>
        </w:rPr>
        <w:t xml:space="preserve">FILTER: FROM 17 </w:t>
      </w:r>
      <w:proofErr w:type="gramStart"/>
      <w:r w:rsidRPr="00096761">
        <w:rPr>
          <w:rFonts w:cstheme="minorHAnsi"/>
          <w:lang w:val="nl-NL"/>
        </w:rPr>
        <w:t>APRIL</w:t>
      </w:r>
      <w:proofErr w:type="gramEnd"/>
      <w:r w:rsidRPr="00096761">
        <w:rPr>
          <w:rFonts w:cstheme="minorHAnsi"/>
          <w:lang w:val="nl-NL"/>
        </w:rPr>
        <w:t xml:space="preserve"> 2014</w:t>
      </w:r>
    </w:p>
    <w:p w14:paraId="092FB0B5" w14:textId="77777777" w:rsidR="00096761" w:rsidRPr="00096761" w:rsidRDefault="00096761" w:rsidP="00096761">
      <w:pPr>
        <w:spacing w:after="160" w:line="256" w:lineRule="auto"/>
        <w:ind w:left="1418" w:hanging="1418"/>
        <w:rPr>
          <w:rFonts w:eastAsia="Calibri" w:cstheme="minorHAnsi"/>
          <w:b/>
          <w:lang w:val="nl-NL"/>
        </w:rPr>
      </w:pPr>
      <w:r w:rsidRPr="00096761">
        <w:rPr>
          <w:rFonts w:eastAsia="Calibri" w:cstheme="minorHAnsi"/>
          <w:b/>
          <w:lang w:val="nl-NL"/>
        </w:rPr>
        <w:t>NL22a-d</w:t>
      </w:r>
      <w:r w:rsidRPr="00096761">
        <w:rPr>
          <w:rFonts w:eastAsia="Calibri" w:cstheme="minorHAnsi"/>
          <w:b/>
          <w:lang w:val="nl-NL"/>
        </w:rPr>
        <w:tab/>
        <w:t xml:space="preserve">Stigmatisering 50PLUS </w:t>
      </w:r>
    </w:p>
    <w:p w14:paraId="059AB7EB" w14:textId="77777777" w:rsidR="00096761" w:rsidRPr="00096761" w:rsidRDefault="00096761" w:rsidP="00096761">
      <w:pPr>
        <w:pStyle w:val="ListParagraph"/>
        <w:spacing w:before="0" w:beforeAutospacing="0" w:after="200" w:afterAutospacing="0"/>
        <w:ind w:left="1440"/>
        <w:rPr>
          <w:rFonts w:cs="Times New Roman"/>
          <w:sz w:val="24"/>
          <w:szCs w:val="24"/>
          <w:lang w:val="nl-NL"/>
        </w:rPr>
      </w:pPr>
      <w:r w:rsidRPr="00096761">
        <w:rPr>
          <w:rFonts w:eastAsia="Calibri" w:cstheme="minorHAnsi"/>
          <w:b/>
          <w:lang w:val="nl-NL"/>
        </w:rPr>
        <w:t>a.</w:t>
      </w:r>
      <w:r w:rsidRPr="00096761">
        <w:rPr>
          <w:rFonts w:eastAsia="Calibri" w:cstheme="minorHAnsi"/>
          <w:lang w:val="nl-NL"/>
        </w:rPr>
        <w:t xml:space="preserve"> Wordt in het item 50PLUS bestempeld als intern verdeeld? </w:t>
      </w:r>
      <w:r w:rsidRPr="00096761">
        <w:rPr>
          <w:rFonts w:cs="Times New Roman"/>
          <w:sz w:val="24"/>
          <w:szCs w:val="24"/>
          <w:lang w:val="nl-NL"/>
        </w:rPr>
        <w:t>Het is dus de partij zelf die expliciet zo moet worden gekarakteriseerd. De woorden “intern verdeeld” hoeven niet letterlijk in de tekst te staan.</w:t>
      </w:r>
      <w:r w:rsidRPr="00096761">
        <w:rPr>
          <w:rFonts w:eastAsia="Calibri" w:cstheme="minorHAnsi"/>
          <w:lang w:val="nl-NL"/>
        </w:rPr>
        <w:br/>
      </w:r>
      <w:r w:rsidRPr="00096761">
        <w:rPr>
          <w:rFonts w:eastAsia="Calibri" w:cstheme="minorHAnsi"/>
          <w:b/>
          <w:lang w:val="nl-NL"/>
        </w:rPr>
        <w:t>b.</w:t>
      </w:r>
      <w:r w:rsidRPr="00096761">
        <w:rPr>
          <w:rFonts w:eastAsia="Calibri" w:cstheme="minorHAnsi"/>
          <w:lang w:val="nl-NL"/>
        </w:rPr>
        <w:t xml:space="preserve"> Wordt in het item een link gelegd tussen 50PLUS en/of een (voormalig) 50PLUS-politicus of -bestuurder en onderlinge ruzie?</w:t>
      </w:r>
      <w:r w:rsidRPr="00096761">
        <w:rPr>
          <w:rFonts w:cs="Times New Roman"/>
          <w:sz w:val="24"/>
          <w:szCs w:val="24"/>
          <w:lang w:val="nl-NL"/>
        </w:rPr>
        <w:t xml:space="preserve"> Hierbij moet er een directe link worden gelegd door één en dezelfde bron. Het gaat hier om de associatie, ook als deze wordt ontkend: “vandaag geen onderlinge ruzie bij 50Plus” telt dus ook. De woorden “onderlinge ruzie” hoeven niet letterlijk in de tekst te </w:t>
      </w:r>
      <w:r w:rsidRPr="00096761">
        <w:rPr>
          <w:rFonts w:cs="Times New Roman"/>
          <w:sz w:val="24"/>
          <w:szCs w:val="24"/>
          <w:lang w:val="nl-NL"/>
        </w:rPr>
        <w:lastRenderedPageBreak/>
        <w:t>staan.</w:t>
      </w:r>
      <w:r w:rsidRPr="00096761">
        <w:rPr>
          <w:rFonts w:eastAsia="Calibri" w:cstheme="minorHAnsi"/>
          <w:lang w:val="nl-NL"/>
        </w:rPr>
        <w:br/>
      </w:r>
      <w:r w:rsidRPr="00096761">
        <w:rPr>
          <w:rFonts w:eastAsia="Calibri" w:cstheme="minorHAnsi"/>
          <w:b/>
          <w:lang w:val="nl-NL"/>
        </w:rPr>
        <w:t>c.</w:t>
      </w:r>
      <w:r w:rsidRPr="00096761">
        <w:rPr>
          <w:rFonts w:eastAsia="Calibri" w:cstheme="minorHAnsi"/>
          <w:lang w:val="nl-NL"/>
        </w:rPr>
        <w:t xml:space="preserve"> Wordt in het item 50PLUS in verband gebracht met interne verdeeldheid?</w:t>
      </w:r>
      <w:r w:rsidRPr="00096761">
        <w:rPr>
          <w:rFonts w:cs="Times New Roman"/>
          <w:sz w:val="24"/>
          <w:szCs w:val="24"/>
          <w:lang w:val="nl-NL"/>
        </w:rPr>
        <w:t xml:space="preserve"> Hierbij is ook een directe link nodig door één en dezelfde bron. Het gaat hier om de associatie, ook als deze wordt betwijfeld of zelfs ontkend: “50Plus ontkent interne verdeeldheid” telt dus ook. De woorden “interne verdeeldheid” hoeven niet letterlijk in de tekst te staan.</w:t>
      </w:r>
      <w:r w:rsidRPr="00096761">
        <w:rPr>
          <w:rFonts w:eastAsia="Calibri" w:cstheme="minorHAnsi"/>
          <w:lang w:val="nl-NL"/>
        </w:rPr>
        <w:br/>
      </w:r>
      <w:r w:rsidRPr="00096761">
        <w:rPr>
          <w:rFonts w:eastAsia="Calibri" w:cstheme="minorHAnsi"/>
          <w:b/>
          <w:lang w:val="nl-NL"/>
        </w:rPr>
        <w:t>d.</w:t>
      </w:r>
      <w:r w:rsidRPr="00096761">
        <w:rPr>
          <w:rFonts w:eastAsia="Calibri" w:cstheme="minorHAnsi"/>
          <w:lang w:val="nl-NL"/>
        </w:rPr>
        <w:t xml:space="preserve"> </w:t>
      </w:r>
      <w:r w:rsidRPr="00096761">
        <w:rPr>
          <w:lang w:val="nl-NL"/>
        </w:rPr>
        <w:t>Wordt in het item de partij 50Plus, of 50Plus-politici, -leden of -bestuurders IN HET ALGEMEEN afgeschilderd als onderlinge ruziemakers?</w:t>
      </w:r>
      <w:r w:rsidRPr="00096761">
        <w:rPr>
          <w:rFonts w:eastAsia="Calibri" w:cstheme="minorHAnsi"/>
          <w:lang w:val="nl-NL"/>
        </w:rPr>
        <w:t xml:space="preserve"> Alléén </w:t>
      </w:r>
      <w:r w:rsidRPr="00096761">
        <w:rPr>
          <w:lang w:val="nl-NL"/>
        </w:rPr>
        <w:t xml:space="preserve">coderen als de hele partij, of de leden/politici/bestuurders van die partij IN HET ALGEMEEN worden afgeschilderd als onderlinge ruziemakers, niet als het om individuen gaat. </w:t>
      </w:r>
      <w:r w:rsidRPr="00096761">
        <w:rPr>
          <w:rFonts w:cs="Times New Roman"/>
          <w:sz w:val="24"/>
          <w:szCs w:val="24"/>
          <w:lang w:val="nl-NL"/>
        </w:rPr>
        <w:t>De woorden “onderlinge ruzie” hoeven niet letterlijk in de tekst te staan.</w:t>
      </w:r>
    </w:p>
    <w:p w14:paraId="1B8E73A3" w14:textId="77777777" w:rsidR="00096761" w:rsidRPr="00096761" w:rsidRDefault="00096761" w:rsidP="00096761">
      <w:pPr>
        <w:rPr>
          <w:rFonts w:cstheme="minorHAnsi"/>
        </w:rPr>
      </w:pPr>
      <w:r w:rsidRPr="00096761">
        <w:rPr>
          <w:rFonts w:cstheme="minorHAnsi"/>
        </w:rPr>
        <w:t>FILTER: FROM 17 APRIL 2014</w:t>
      </w:r>
    </w:p>
    <w:p w14:paraId="42F6EFB5" w14:textId="77777777" w:rsidR="00096761" w:rsidRPr="00096761" w:rsidRDefault="00096761" w:rsidP="00096761">
      <w:pPr>
        <w:spacing w:after="160" w:line="256" w:lineRule="auto"/>
        <w:ind w:left="1418" w:hanging="1418"/>
        <w:rPr>
          <w:rFonts w:eastAsia="Calibri" w:cstheme="minorHAnsi"/>
        </w:rPr>
      </w:pPr>
      <w:r w:rsidRPr="00096761">
        <w:rPr>
          <w:rFonts w:eastAsia="Calibri" w:cstheme="minorHAnsi"/>
        </w:rPr>
        <w:t>FILTER IF NL22a = 1 | NL22b = 1 | NL22c = 1 | NL22d = 1</w:t>
      </w:r>
    </w:p>
    <w:p w14:paraId="1656D523" w14:textId="77777777" w:rsidR="00096761" w:rsidRPr="00096761" w:rsidRDefault="00096761" w:rsidP="00096761">
      <w:pPr>
        <w:spacing w:after="160" w:line="256" w:lineRule="auto"/>
        <w:ind w:left="1418" w:hanging="1418"/>
        <w:rPr>
          <w:rFonts w:eastAsia="Calibri" w:cstheme="minorHAnsi"/>
          <w:i/>
          <w:lang w:val="nl-NL"/>
        </w:rPr>
      </w:pPr>
      <w:r w:rsidRPr="00096761">
        <w:rPr>
          <w:rFonts w:eastAsia="Calibri" w:cstheme="minorHAnsi"/>
          <w:b/>
          <w:lang w:val="nl-NL"/>
        </w:rPr>
        <w:t>NL23a-d</w:t>
      </w:r>
      <w:r w:rsidRPr="00096761">
        <w:rPr>
          <w:rFonts w:eastAsia="Calibri" w:cstheme="minorHAnsi"/>
          <w:lang w:val="nl-NL"/>
        </w:rPr>
        <w:tab/>
      </w:r>
      <w:r w:rsidRPr="00096761">
        <w:rPr>
          <w:rFonts w:cs="Times New Roman"/>
          <w:b/>
          <w:lang w:val="nl-NL"/>
        </w:rPr>
        <w:t>Wie schrijft of praat er zo over (de voormalige) 50Plus(</w:t>
      </w:r>
      <w:proofErr w:type="spellStart"/>
      <w:proofErr w:type="gramStart"/>
      <w:r w:rsidRPr="00096761">
        <w:rPr>
          <w:rFonts w:cs="Times New Roman"/>
          <w:b/>
          <w:lang w:val="nl-NL"/>
        </w:rPr>
        <w:t>ser</w:t>
      </w:r>
      <w:proofErr w:type="spellEnd"/>
      <w:proofErr w:type="gramEnd"/>
      <w:r w:rsidRPr="00096761">
        <w:rPr>
          <w:rFonts w:cs="Times New Roman"/>
          <w:b/>
          <w:lang w:val="nl-NL"/>
        </w:rPr>
        <w:t>)(s)</w:t>
      </w:r>
      <w:r w:rsidRPr="00096761">
        <w:rPr>
          <w:rFonts w:eastAsia="Calibri" w:cstheme="minorHAnsi"/>
          <w:b/>
          <w:lang w:val="nl-NL"/>
        </w:rPr>
        <w:t>?</w:t>
      </w:r>
      <w:r w:rsidRPr="00096761">
        <w:rPr>
          <w:rFonts w:eastAsia="Calibri" w:cstheme="minorHAnsi"/>
          <w:i/>
          <w:lang w:val="nl-NL"/>
        </w:rPr>
        <w:t xml:space="preserve"> (</w:t>
      </w:r>
      <w:proofErr w:type="spellStart"/>
      <w:r w:rsidRPr="00096761">
        <w:rPr>
          <w:rFonts w:eastAsia="Calibri" w:cstheme="minorHAnsi"/>
          <w:i/>
          <w:lang w:val="nl-NL"/>
        </w:rPr>
        <w:t>for</w:t>
      </w:r>
      <w:proofErr w:type="spellEnd"/>
      <w:r w:rsidRPr="00096761">
        <w:rPr>
          <w:rFonts w:eastAsia="Calibri" w:cstheme="minorHAnsi"/>
          <w:i/>
          <w:lang w:val="nl-NL"/>
        </w:rPr>
        <w:t xml:space="preserve"> </w:t>
      </w:r>
      <w:proofErr w:type="spellStart"/>
      <w:r w:rsidRPr="00096761">
        <w:rPr>
          <w:rFonts w:eastAsia="Calibri" w:cstheme="minorHAnsi"/>
          <w:i/>
          <w:lang w:val="nl-NL"/>
        </w:rPr>
        <w:t>each</w:t>
      </w:r>
      <w:proofErr w:type="spellEnd"/>
      <w:r w:rsidRPr="00096761">
        <w:rPr>
          <w:rFonts w:eastAsia="Calibri" w:cstheme="minorHAnsi"/>
          <w:i/>
          <w:lang w:val="nl-NL"/>
        </w:rPr>
        <w:t xml:space="preserve"> </w:t>
      </w:r>
      <w:proofErr w:type="spellStart"/>
      <w:r w:rsidRPr="00096761">
        <w:rPr>
          <w:rFonts w:eastAsia="Calibri" w:cstheme="minorHAnsi"/>
          <w:i/>
          <w:lang w:val="nl-NL"/>
        </w:rPr>
        <w:t>one</w:t>
      </w:r>
      <w:proofErr w:type="spellEnd"/>
      <w:r w:rsidRPr="00096761">
        <w:rPr>
          <w:rFonts w:eastAsia="Calibri" w:cstheme="minorHAnsi"/>
          <w:i/>
          <w:lang w:val="nl-NL"/>
        </w:rPr>
        <w:t xml:space="preserve"> of the </w:t>
      </w:r>
      <w:proofErr w:type="spellStart"/>
      <w:r w:rsidRPr="00096761">
        <w:rPr>
          <w:rFonts w:eastAsia="Calibri" w:cstheme="minorHAnsi"/>
          <w:i/>
          <w:lang w:val="nl-NL"/>
        </w:rPr>
        <w:t>above</w:t>
      </w:r>
      <w:proofErr w:type="spellEnd"/>
      <w:r w:rsidRPr="00096761">
        <w:rPr>
          <w:rFonts w:eastAsia="Calibri" w:cstheme="minorHAnsi"/>
          <w:i/>
          <w:lang w:val="nl-NL"/>
        </w:rPr>
        <w:t>)</w:t>
      </w:r>
    </w:p>
    <w:p w14:paraId="1C3B6626" w14:textId="77777777" w:rsidR="00096761" w:rsidRPr="00096761" w:rsidRDefault="00096761" w:rsidP="00096761">
      <w:pPr>
        <w:spacing w:after="160" w:line="256" w:lineRule="auto"/>
        <w:ind w:left="1418" w:hanging="1418"/>
        <w:rPr>
          <w:rFonts w:eastAsia="Calibri" w:cstheme="minorHAnsi"/>
        </w:rPr>
      </w:pPr>
      <w:r w:rsidRPr="00096761">
        <w:rPr>
          <w:rFonts w:eastAsia="Calibri" w:cstheme="minorHAnsi"/>
          <w:lang w:val="nl-NL"/>
        </w:rPr>
        <w:tab/>
      </w:r>
      <w:r w:rsidRPr="00096761">
        <w:rPr>
          <w:rFonts w:eastAsia="Calibri" w:cstheme="minorHAnsi"/>
          <w:lang w:val="nl-NL"/>
        </w:rPr>
        <w:tab/>
      </w:r>
      <w:r w:rsidRPr="00096761">
        <w:rPr>
          <w:rFonts w:eastAsia="Calibri" w:cstheme="minorHAnsi"/>
          <w:b/>
          <w:lang w:val="nl-NL"/>
        </w:rPr>
        <w:t>1.</w:t>
      </w:r>
      <w:r w:rsidRPr="00096761">
        <w:rPr>
          <w:rFonts w:eastAsia="Calibri" w:cstheme="minorHAnsi"/>
          <w:lang w:val="nl-NL"/>
        </w:rPr>
        <w:t xml:space="preserve"> (Voormalig) (politicus of bestuurder van) een andere partij</w:t>
      </w:r>
      <w:r w:rsidRPr="00096761">
        <w:rPr>
          <w:rFonts w:eastAsia="Calibri" w:cstheme="minorHAnsi"/>
          <w:lang w:val="nl-NL"/>
        </w:rPr>
        <w:br/>
      </w:r>
      <w:r w:rsidRPr="00096761">
        <w:rPr>
          <w:rFonts w:eastAsia="Calibri" w:cstheme="minorHAnsi"/>
          <w:b/>
          <w:lang w:val="nl-NL"/>
        </w:rPr>
        <w:t>2.</w:t>
      </w:r>
      <w:r w:rsidRPr="00096761">
        <w:rPr>
          <w:rFonts w:eastAsia="Calibri" w:cstheme="minorHAnsi"/>
          <w:lang w:val="nl-NL"/>
        </w:rPr>
        <w:t xml:space="preserve"> (Voormalig) (politicus of bestuurder van) van 50Plus zelf</w:t>
      </w:r>
      <w:r w:rsidRPr="00096761">
        <w:rPr>
          <w:rFonts w:eastAsia="Calibri" w:cstheme="minorHAnsi"/>
          <w:lang w:val="nl-NL"/>
        </w:rPr>
        <w:br/>
      </w:r>
      <w:r w:rsidRPr="00096761">
        <w:rPr>
          <w:rFonts w:eastAsia="Calibri" w:cstheme="minorHAnsi"/>
          <w:b/>
          <w:lang w:val="nl-NL"/>
        </w:rPr>
        <w:t>3.</w:t>
      </w:r>
      <w:r w:rsidRPr="00096761">
        <w:rPr>
          <w:rFonts w:eastAsia="Calibri" w:cstheme="minorHAnsi"/>
          <w:lang w:val="nl-NL"/>
        </w:rPr>
        <w:t xml:space="preserve">  </w:t>
      </w:r>
      <w:r w:rsidRPr="00096761">
        <w:rPr>
          <w:color w:val="1F497D"/>
        </w:rPr>
        <w:t xml:space="preserve">Journalist, </w:t>
      </w:r>
      <w:proofErr w:type="spellStart"/>
      <w:r w:rsidRPr="00096761">
        <w:rPr>
          <w:color w:val="1F497D"/>
        </w:rPr>
        <w:t>politiek</w:t>
      </w:r>
      <w:proofErr w:type="spellEnd"/>
      <w:r w:rsidRPr="00096761">
        <w:rPr>
          <w:color w:val="1F497D"/>
        </w:rPr>
        <w:t xml:space="preserve"> </w:t>
      </w:r>
      <w:proofErr w:type="spellStart"/>
      <w:r w:rsidRPr="00096761">
        <w:rPr>
          <w:color w:val="1F497D"/>
        </w:rPr>
        <w:t>analist</w:t>
      </w:r>
      <w:proofErr w:type="spellEnd"/>
      <w:r w:rsidRPr="00096761">
        <w:rPr>
          <w:color w:val="1F497D"/>
        </w:rPr>
        <w:t>, commentator of columnist</w:t>
      </w:r>
      <w:r w:rsidRPr="00096761">
        <w:rPr>
          <w:rFonts w:eastAsia="Calibri" w:cstheme="minorHAnsi"/>
        </w:rPr>
        <w:br/>
      </w:r>
      <w:r w:rsidRPr="00096761">
        <w:rPr>
          <w:rFonts w:eastAsia="Calibri" w:cstheme="minorHAnsi"/>
          <w:b/>
        </w:rPr>
        <w:t>4.</w:t>
      </w:r>
      <w:r w:rsidRPr="00096761">
        <w:rPr>
          <w:rFonts w:eastAsia="Calibri" w:cstheme="minorHAnsi"/>
        </w:rPr>
        <w:t xml:space="preserve"> Burger/</w:t>
      </w:r>
      <w:proofErr w:type="spellStart"/>
      <w:r w:rsidRPr="00096761">
        <w:rPr>
          <w:rFonts w:eastAsia="Calibri" w:cstheme="minorHAnsi"/>
        </w:rPr>
        <w:t>Publieke</w:t>
      </w:r>
      <w:proofErr w:type="spellEnd"/>
      <w:r w:rsidRPr="00096761">
        <w:rPr>
          <w:rFonts w:eastAsia="Calibri" w:cstheme="minorHAnsi"/>
        </w:rPr>
        <w:t xml:space="preserve"> </w:t>
      </w:r>
      <w:proofErr w:type="spellStart"/>
      <w:r w:rsidRPr="00096761">
        <w:rPr>
          <w:rFonts w:eastAsia="Calibri" w:cstheme="minorHAnsi"/>
        </w:rPr>
        <w:t>opinie</w:t>
      </w:r>
      <w:proofErr w:type="spellEnd"/>
      <w:r w:rsidRPr="00096761">
        <w:rPr>
          <w:rFonts w:eastAsia="Calibri" w:cstheme="minorHAnsi"/>
        </w:rPr>
        <w:br/>
      </w:r>
      <w:r w:rsidRPr="00096761">
        <w:rPr>
          <w:rFonts w:eastAsia="Calibri" w:cstheme="minorHAnsi"/>
          <w:b/>
        </w:rPr>
        <w:t>5.</w:t>
      </w:r>
      <w:r w:rsidRPr="00096761">
        <w:rPr>
          <w:rFonts w:eastAsia="Calibri" w:cstheme="minorHAnsi"/>
        </w:rPr>
        <w:t xml:space="preserve"> Anders, </w:t>
      </w:r>
      <w:proofErr w:type="spellStart"/>
      <w:r w:rsidRPr="00096761">
        <w:rPr>
          <w:rFonts w:eastAsia="Calibri" w:cstheme="minorHAnsi"/>
        </w:rPr>
        <w:t>namelijk</w:t>
      </w:r>
      <w:proofErr w:type="spellEnd"/>
      <w:r w:rsidRPr="00096761">
        <w:rPr>
          <w:rFonts w:eastAsia="Calibri" w:cstheme="minorHAnsi"/>
        </w:rPr>
        <w:t xml:space="preserve"> …</w:t>
      </w:r>
    </w:p>
    <w:p w14:paraId="4EF9B1AF" w14:textId="77777777" w:rsidR="00096761" w:rsidRPr="00096761" w:rsidRDefault="00096761" w:rsidP="00096761">
      <w:pPr>
        <w:rPr>
          <w:rFonts w:cstheme="minorHAnsi"/>
        </w:rPr>
      </w:pPr>
      <w:r w:rsidRPr="00096761">
        <w:rPr>
          <w:rFonts w:cstheme="minorHAnsi"/>
        </w:rPr>
        <w:t>ENTIRE PERIOD</w:t>
      </w:r>
    </w:p>
    <w:p w14:paraId="5C2266DB" w14:textId="77777777" w:rsidR="00096761" w:rsidRPr="00096761" w:rsidRDefault="00096761" w:rsidP="00096761">
      <w:pPr>
        <w:ind w:left="1418" w:hanging="1418"/>
        <w:rPr>
          <w:b/>
        </w:rPr>
      </w:pPr>
      <w:r w:rsidRPr="00096761">
        <w:rPr>
          <w:b/>
        </w:rPr>
        <w:t>NL24</w:t>
      </w:r>
      <w:r w:rsidRPr="00096761">
        <w:rPr>
          <w:b/>
        </w:rPr>
        <w:tab/>
      </w:r>
      <w:r w:rsidRPr="00096761">
        <w:rPr>
          <w:b/>
        </w:rPr>
        <w:tab/>
        <w:t xml:space="preserve">Explicitly: </w:t>
      </w:r>
      <w:r w:rsidRPr="00096761">
        <w:t>Does the story</w:t>
      </w:r>
      <w:r w:rsidRPr="00096761">
        <w:rPr>
          <w:b/>
        </w:rPr>
        <w:t xml:space="preserve"> </w:t>
      </w:r>
      <w:r w:rsidRPr="00096761">
        <w:rPr>
          <w:b/>
          <w:bCs/>
        </w:rPr>
        <w:t>evaluate</w:t>
      </w:r>
      <w:r w:rsidRPr="00096761">
        <w:rPr>
          <w:b/>
        </w:rPr>
        <w:t xml:space="preserve"> the potential membership of TURKEY in the EU?  </w:t>
      </w:r>
    </w:p>
    <w:p w14:paraId="2ED0C90F" w14:textId="77777777" w:rsidR="00096761" w:rsidRPr="00096761" w:rsidRDefault="00096761" w:rsidP="00096761">
      <w:pPr>
        <w:ind w:left="2127"/>
        <w:rPr>
          <w:rFonts w:cstheme="minorHAnsi"/>
          <w:bCs/>
        </w:rPr>
      </w:pPr>
      <w:r w:rsidRPr="00096761">
        <w:rPr>
          <w:rFonts w:cstheme="minorHAnsi"/>
          <w:bCs/>
        </w:rPr>
        <w:t>9 =</w:t>
      </w:r>
      <w:r w:rsidRPr="00096761">
        <w:rPr>
          <w:rFonts w:cstheme="minorHAnsi"/>
          <w:bCs/>
        </w:rPr>
        <w:tab/>
        <w:t>not applicable/not mentioned</w:t>
      </w:r>
      <w:r w:rsidRPr="00096761">
        <w:rPr>
          <w:rFonts w:cstheme="minorHAnsi"/>
          <w:bCs/>
        </w:rPr>
        <w:br/>
        <w:t>0 =</w:t>
      </w:r>
      <w:r w:rsidRPr="00096761">
        <w:rPr>
          <w:rFonts w:cstheme="minorHAnsi"/>
          <w:bCs/>
        </w:rPr>
        <w:tab/>
        <w:t>mentioned but not evaluated</w:t>
      </w:r>
      <w:r w:rsidRPr="00096761">
        <w:rPr>
          <w:rFonts w:cstheme="minorHAnsi"/>
          <w:bCs/>
        </w:rPr>
        <w:br/>
        <w:t>1 =</w:t>
      </w:r>
      <w:r w:rsidRPr="00096761">
        <w:rPr>
          <w:rFonts w:cstheme="minorHAnsi"/>
          <w:bCs/>
        </w:rPr>
        <w:tab/>
        <w:t>negative</w:t>
      </w:r>
      <w:r w:rsidRPr="00096761">
        <w:rPr>
          <w:rFonts w:cstheme="minorHAnsi"/>
          <w:bCs/>
        </w:rPr>
        <w:br/>
        <w:t>2 =</w:t>
      </w:r>
      <w:r w:rsidRPr="00096761">
        <w:rPr>
          <w:rFonts w:cstheme="minorHAnsi"/>
          <w:bCs/>
        </w:rPr>
        <w:tab/>
        <w:t>rather negative</w:t>
      </w:r>
      <w:r w:rsidRPr="00096761">
        <w:rPr>
          <w:rFonts w:cstheme="minorHAnsi"/>
          <w:bCs/>
        </w:rPr>
        <w:br/>
        <w:t>3 =</w:t>
      </w:r>
      <w:r w:rsidRPr="00096761">
        <w:rPr>
          <w:rFonts w:cstheme="minorHAnsi"/>
          <w:bCs/>
        </w:rPr>
        <w:tab/>
        <w:t>balances/mixed</w:t>
      </w:r>
      <w:r w:rsidRPr="00096761">
        <w:rPr>
          <w:rFonts w:cstheme="minorHAnsi"/>
          <w:bCs/>
        </w:rPr>
        <w:br/>
        <w:t>4 =</w:t>
      </w:r>
      <w:r w:rsidRPr="00096761">
        <w:rPr>
          <w:rFonts w:cstheme="minorHAnsi"/>
          <w:bCs/>
        </w:rPr>
        <w:tab/>
        <w:t>rather positive</w:t>
      </w:r>
      <w:r w:rsidRPr="00096761">
        <w:rPr>
          <w:rFonts w:cstheme="minorHAnsi"/>
          <w:bCs/>
        </w:rPr>
        <w:br/>
        <w:t>5 =</w:t>
      </w:r>
      <w:r w:rsidRPr="00096761">
        <w:rPr>
          <w:rFonts w:cstheme="minorHAnsi"/>
          <w:bCs/>
        </w:rPr>
        <w:tab/>
        <w:t>positive</w:t>
      </w:r>
    </w:p>
    <w:p w14:paraId="0ACBD94B" w14:textId="77777777" w:rsidR="00003F3B" w:rsidRPr="006A2544" w:rsidRDefault="009C7747" w:rsidP="00003F3B">
      <w:pPr>
        <w:pBdr>
          <w:top w:val="single" w:sz="4" w:space="1" w:color="auto"/>
          <w:left w:val="single" w:sz="4" w:space="4" w:color="auto"/>
          <w:bottom w:val="single" w:sz="4" w:space="1" w:color="auto"/>
          <w:right w:val="single" w:sz="4" w:space="4" w:color="auto"/>
        </w:pBdr>
        <w:jc w:val="center"/>
        <w:rPr>
          <w:rFonts w:cstheme="minorHAnsi"/>
          <w:sz w:val="27"/>
          <w:szCs w:val="27"/>
          <w:lang w:eastAsia="nl-NL"/>
        </w:rPr>
      </w:pPr>
      <w:r>
        <w:rPr>
          <w:rFonts w:cstheme="minorHAnsi"/>
        </w:rPr>
        <w:br w:type="page"/>
      </w:r>
      <w:r w:rsidR="00003F3B">
        <w:rPr>
          <w:rFonts w:cstheme="minorHAnsi"/>
          <w:i/>
          <w:lang w:eastAsia="nl-NL"/>
        </w:rPr>
        <w:lastRenderedPageBreak/>
        <w:t>EU ATTITUDES</w:t>
      </w:r>
    </w:p>
    <w:p w14:paraId="495BBEC1" w14:textId="77777777" w:rsidR="00003F3B" w:rsidRPr="00C361A1" w:rsidRDefault="00003F3B" w:rsidP="00003F3B">
      <w:pPr>
        <w:rPr>
          <w:rFonts w:cstheme="minorHAnsi"/>
        </w:rPr>
      </w:pPr>
      <w:r>
        <w:rPr>
          <w:rFonts w:cstheme="minorHAnsi"/>
        </w:rPr>
        <w:t>ENTIRE PERIOD</w:t>
      </w:r>
    </w:p>
    <w:p w14:paraId="5FB1C7E8" w14:textId="77777777" w:rsidR="00003F3B" w:rsidRDefault="00003F3B" w:rsidP="00003F3B">
      <w:pPr>
        <w:ind w:left="1418" w:hanging="1418"/>
        <w:rPr>
          <w:rFonts w:cstheme="minorHAnsi"/>
          <w:bCs/>
        </w:rPr>
      </w:pPr>
      <w:r>
        <w:rPr>
          <w:rFonts w:cstheme="minorHAnsi"/>
          <w:b/>
          <w:bCs/>
        </w:rPr>
        <w:t>NL25</w:t>
      </w:r>
      <w:r>
        <w:rPr>
          <w:rFonts w:cstheme="minorHAnsi"/>
          <w:bCs/>
        </w:rPr>
        <w:tab/>
      </w:r>
      <w:r w:rsidRPr="006B153B">
        <w:rPr>
          <w:rFonts w:cstheme="minorHAnsi"/>
          <w:b/>
          <w:bCs/>
        </w:rPr>
        <w:t>Explicitly (only if the story or somebody in the story says so):</w:t>
      </w:r>
      <w:r>
        <w:rPr>
          <w:rFonts w:cstheme="minorHAnsi"/>
          <w:bCs/>
        </w:rPr>
        <w:t xml:space="preserve"> Does the story mention any aspect related to </w:t>
      </w:r>
      <w:r>
        <w:rPr>
          <w:rFonts w:cstheme="minorHAnsi"/>
          <w:b/>
          <w:bCs/>
        </w:rPr>
        <w:t xml:space="preserve">future strengthening of the </w:t>
      </w:r>
      <w:r w:rsidRPr="00152EA9">
        <w:rPr>
          <w:rFonts w:cstheme="minorHAnsi"/>
          <w:b/>
          <w:bCs/>
        </w:rPr>
        <w:t>EU or its institutions</w:t>
      </w:r>
      <w:r w:rsidRPr="00152EA9">
        <w:rPr>
          <w:rFonts w:cstheme="minorHAnsi"/>
          <w:bCs/>
        </w:rPr>
        <w:t>,</w:t>
      </w:r>
      <w:r>
        <w:rPr>
          <w:rFonts w:cstheme="minorHAnsi"/>
          <w:bCs/>
        </w:rPr>
        <w:t xml:space="preserve"> and if so, how is it evaluated? E.g., does the story mention whether the European Union is </w:t>
      </w:r>
      <w:r>
        <w:rPr>
          <w:rFonts w:cstheme="minorHAnsi"/>
          <w:b/>
          <w:bCs/>
        </w:rPr>
        <w:t>should become one country/integrate much further</w:t>
      </w:r>
      <w:r>
        <w:rPr>
          <w:rFonts w:cstheme="minorHAnsi"/>
          <w:bCs/>
        </w:rPr>
        <w:t xml:space="preserve"> or </w:t>
      </w:r>
      <w:r>
        <w:rPr>
          <w:rFonts w:cstheme="minorHAnsi"/>
          <w:b/>
          <w:bCs/>
        </w:rPr>
        <w:t>integrate much less</w:t>
      </w:r>
      <w:r>
        <w:rPr>
          <w:rFonts w:cstheme="minorHAnsi"/>
          <w:bCs/>
        </w:rPr>
        <w:t>?</w:t>
      </w:r>
    </w:p>
    <w:p w14:paraId="424EE84C" w14:textId="77777777" w:rsidR="00003F3B" w:rsidRDefault="00003F3B" w:rsidP="00003F3B">
      <w:pPr>
        <w:ind w:left="1418"/>
        <w:rPr>
          <w:rFonts w:cstheme="minorHAnsi"/>
          <w:bCs/>
        </w:rPr>
      </w:pPr>
      <w:r w:rsidRPr="006B153B">
        <w:rPr>
          <w:rFonts w:cstheme="minorHAnsi"/>
          <w:bCs/>
          <w:i/>
        </w:rPr>
        <w:t>For example:</w:t>
      </w:r>
      <w:r>
        <w:rPr>
          <w:rFonts w:cstheme="minorHAnsi"/>
          <w:bCs/>
        </w:rPr>
        <w:t xml:space="preserve"> Does the story suggest that there is a shift in power between the national and the European level?</w:t>
      </w:r>
    </w:p>
    <w:p w14:paraId="68327D5B" w14:textId="77777777" w:rsidR="00003F3B" w:rsidRDefault="00003F3B" w:rsidP="00003F3B">
      <w:pPr>
        <w:ind w:left="1418"/>
        <w:rPr>
          <w:rFonts w:cstheme="minorHAnsi"/>
          <w:bCs/>
        </w:rPr>
      </w:pPr>
      <w:r>
        <w:rPr>
          <w:rFonts w:cstheme="minorHAnsi"/>
          <w:bCs/>
          <w:i/>
        </w:rPr>
        <w:t>Note 1:</w:t>
      </w:r>
      <w:r>
        <w:rPr>
          <w:rFonts w:cstheme="minorHAnsi"/>
          <w:bCs/>
        </w:rPr>
        <w:t xml:space="preserve"> Strengthening only refers here to vertical integration (division of power between national and EU level), not horizontal integration (i.e., enlargement). </w:t>
      </w:r>
    </w:p>
    <w:p w14:paraId="73FFEC6A" w14:textId="77777777" w:rsidR="00003F3B" w:rsidRDefault="00003F3B" w:rsidP="00003F3B">
      <w:pPr>
        <w:ind w:left="1418"/>
        <w:rPr>
          <w:rFonts w:cstheme="minorHAnsi"/>
          <w:bCs/>
        </w:rPr>
      </w:pPr>
      <w:r>
        <w:rPr>
          <w:rFonts w:cstheme="minorHAnsi"/>
          <w:bCs/>
          <w:i/>
        </w:rPr>
        <w:t>Note 2:</w:t>
      </w:r>
      <w:r>
        <w:rPr>
          <w:rFonts w:cstheme="minorHAnsi"/>
          <w:bCs/>
        </w:rPr>
        <w:t xml:space="preserve"> Evaluations need to be explicit. This could be either by the use of explicit sentences (e.g., “further integration is negative”), or by the explicit use of positive/negative keywords (“further integration fails the needs of EU citizens”).</w:t>
      </w:r>
    </w:p>
    <w:p w14:paraId="3C1D8EFA" w14:textId="77777777" w:rsidR="00003F3B" w:rsidRDefault="00003F3B" w:rsidP="00003F3B">
      <w:pPr>
        <w:ind w:left="1418"/>
        <w:rPr>
          <w:rFonts w:cstheme="minorHAnsi"/>
          <w:bCs/>
        </w:rPr>
      </w:pPr>
      <w:r w:rsidRPr="00152EA9">
        <w:rPr>
          <w:rFonts w:cstheme="minorHAnsi"/>
          <w:bCs/>
          <w:i/>
        </w:rPr>
        <w:t>Note 3:</w:t>
      </w:r>
      <w:r w:rsidRPr="00152EA9">
        <w:rPr>
          <w:rFonts w:cstheme="minorHAnsi"/>
          <w:bCs/>
        </w:rPr>
        <w:t xml:space="preserve"> For this variable, strengthening of the Eurozone (Euro) or a specific EU institution (e.g., the European Parliament or the European Commission) should be considered as strengthening of the EU. This includes discussions of whether to drop the Euro (e.g. how we benefited from having the Euro), and whether the European Central Bank should have more or less powers to act. When the article refers to “Europe”, code as EU when EU is meant (i.e., is this also about Norway and Switzerland? If yes, it refers to Europe as a continent; if no, code as EU).</w:t>
      </w:r>
    </w:p>
    <w:p w14:paraId="5502D905" w14:textId="77777777" w:rsidR="00003F3B" w:rsidRDefault="00003F3B" w:rsidP="00003F3B">
      <w:pPr>
        <w:ind w:left="1418"/>
        <w:rPr>
          <w:rFonts w:cstheme="minorHAnsi"/>
          <w:bCs/>
        </w:rPr>
      </w:pPr>
      <w:r>
        <w:rPr>
          <w:rFonts w:cstheme="minorHAnsi"/>
          <w:bCs/>
          <w:i/>
        </w:rPr>
        <w:t>Note 4:</w:t>
      </w:r>
      <w:r>
        <w:rPr>
          <w:rFonts w:cstheme="minorHAnsi"/>
          <w:bCs/>
        </w:rPr>
        <w:t xml:space="preserve"> A neutral statement about whether a country should leave or stay in the EU (e.g., “het </w:t>
      </w:r>
      <w:proofErr w:type="spellStart"/>
      <w:r>
        <w:rPr>
          <w:rFonts w:cstheme="minorHAnsi"/>
          <w:bCs/>
        </w:rPr>
        <w:t>debat</w:t>
      </w:r>
      <w:proofErr w:type="spellEnd"/>
      <w:r>
        <w:rPr>
          <w:rFonts w:cstheme="minorHAnsi"/>
          <w:bCs/>
        </w:rPr>
        <w:t xml:space="preserve"> </w:t>
      </w:r>
      <w:proofErr w:type="spellStart"/>
      <w:r>
        <w:rPr>
          <w:rFonts w:cstheme="minorHAnsi"/>
          <w:bCs/>
        </w:rPr>
        <w:t>gaat</w:t>
      </w:r>
      <w:proofErr w:type="spellEnd"/>
      <w:r>
        <w:rPr>
          <w:rFonts w:cstheme="minorHAnsi"/>
          <w:bCs/>
        </w:rPr>
        <w:t xml:space="preserve"> over de </w:t>
      </w:r>
      <w:proofErr w:type="spellStart"/>
      <w:r>
        <w:rPr>
          <w:rFonts w:cstheme="minorHAnsi"/>
          <w:bCs/>
        </w:rPr>
        <w:t>vraag</w:t>
      </w:r>
      <w:proofErr w:type="spellEnd"/>
      <w:r>
        <w:rPr>
          <w:rFonts w:cstheme="minorHAnsi"/>
          <w:bCs/>
        </w:rPr>
        <w:t xml:space="preserve"> of Nederland al </w:t>
      </w:r>
      <w:proofErr w:type="spellStart"/>
      <w:r>
        <w:rPr>
          <w:rFonts w:cstheme="minorHAnsi"/>
          <w:bCs/>
        </w:rPr>
        <w:t>dan</w:t>
      </w:r>
      <w:proofErr w:type="spellEnd"/>
      <w:r>
        <w:rPr>
          <w:rFonts w:cstheme="minorHAnsi"/>
          <w:bCs/>
        </w:rPr>
        <w:t xml:space="preserve"> </w:t>
      </w:r>
      <w:proofErr w:type="spellStart"/>
      <w:r>
        <w:rPr>
          <w:rFonts w:cstheme="minorHAnsi"/>
          <w:bCs/>
        </w:rPr>
        <w:t>niet</w:t>
      </w:r>
      <w:proofErr w:type="spellEnd"/>
      <w:r>
        <w:rPr>
          <w:rFonts w:cstheme="minorHAnsi"/>
          <w:bCs/>
        </w:rPr>
        <w:t xml:space="preserve"> in de EU </w:t>
      </w:r>
      <w:proofErr w:type="spellStart"/>
      <w:r>
        <w:rPr>
          <w:rFonts w:cstheme="minorHAnsi"/>
          <w:bCs/>
        </w:rPr>
        <w:t>moet</w:t>
      </w:r>
      <w:proofErr w:type="spellEnd"/>
      <w:r>
        <w:rPr>
          <w:rFonts w:cstheme="minorHAnsi"/>
          <w:bCs/>
        </w:rPr>
        <w:t xml:space="preserve"> </w:t>
      </w:r>
      <w:proofErr w:type="spellStart"/>
      <w:r>
        <w:rPr>
          <w:rFonts w:cstheme="minorHAnsi"/>
          <w:bCs/>
        </w:rPr>
        <w:t>blijven</w:t>
      </w:r>
      <w:proofErr w:type="spellEnd"/>
      <w:r>
        <w:rPr>
          <w:rFonts w:cstheme="minorHAnsi"/>
          <w:bCs/>
        </w:rPr>
        <w:t>”) is to be coded as a mentioning of EU strengthening. A mentioning of being in favour of exiting the EU is to be coded as a negative evaluation of EU strengthening, as apparently the source prefers less EU integration. A mentioning of being in favour of staying in the EU does not necessarily show a preference for more integration, so is not necessarily coded as a positive evaluation.</w:t>
      </w:r>
    </w:p>
    <w:p w14:paraId="694C8A9A" w14:textId="77777777" w:rsidR="00003F3B" w:rsidRDefault="00003F3B" w:rsidP="00003F3B">
      <w:pPr>
        <w:ind w:left="1418"/>
        <w:rPr>
          <w:rFonts w:cstheme="minorHAnsi"/>
          <w:bCs/>
        </w:rPr>
      </w:pPr>
      <w:r>
        <w:rPr>
          <w:rFonts w:cstheme="minorHAnsi"/>
          <w:bCs/>
          <w:i/>
        </w:rPr>
        <w:t>Note 5:</w:t>
      </w:r>
      <w:r>
        <w:rPr>
          <w:rFonts w:cstheme="minorHAnsi"/>
          <w:bCs/>
        </w:rPr>
        <w:t xml:space="preserve"> Where the following dimensions include references about different policy fields, EU strengthening is only coded when it is about integration related topics. I.e., future references of what the immigration policy should look like is not a mentioning of EU strengthening, unless the article explicitly says that for that particular policy, the EU should have more/less powers.</w:t>
      </w:r>
    </w:p>
    <w:p w14:paraId="386E2477" w14:textId="77777777" w:rsidR="00003F3B" w:rsidRPr="006B153B" w:rsidRDefault="00003F3B" w:rsidP="00003F3B">
      <w:pPr>
        <w:ind w:left="2127"/>
        <w:rPr>
          <w:rFonts w:cstheme="minorHAnsi"/>
          <w:bCs/>
        </w:rPr>
      </w:pPr>
      <w:r>
        <w:rPr>
          <w:rFonts w:cstheme="minorHAnsi"/>
          <w:bCs/>
        </w:rPr>
        <w:t>9 =</w:t>
      </w:r>
      <w:r>
        <w:rPr>
          <w:rFonts w:cstheme="minorHAnsi"/>
          <w:bCs/>
        </w:rPr>
        <w:tab/>
        <w:t>not applicable/not mentioned</w:t>
      </w:r>
      <w:r>
        <w:rPr>
          <w:rFonts w:cstheme="minorHAnsi"/>
          <w:bCs/>
        </w:rPr>
        <w:br/>
        <w:t>0 =</w:t>
      </w:r>
      <w:r>
        <w:rPr>
          <w:rFonts w:cstheme="minorHAnsi"/>
          <w:bCs/>
        </w:rPr>
        <w:tab/>
        <w:t>mentioned but not evaluated</w:t>
      </w:r>
      <w:r>
        <w:rPr>
          <w:rFonts w:cstheme="minorHAnsi"/>
          <w:bCs/>
        </w:rPr>
        <w:br/>
        <w:t>1 =</w:t>
      </w:r>
      <w:r>
        <w:rPr>
          <w:rFonts w:cstheme="minorHAnsi"/>
          <w:bCs/>
        </w:rPr>
        <w:tab/>
        <w:t>negative (less integration</w:t>
      </w:r>
      <w:proofErr w:type="gramStart"/>
      <w:r>
        <w:rPr>
          <w:rFonts w:cstheme="minorHAnsi"/>
          <w:bCs/>
        </w:rPr>
        <w:t>)</w:t>
      </w:r>
      <w:proofErr w:type="gramEnd"/>
      <w:r>
        <w:rPr>
          <w:rFonts w:cstheme="minorHAnsi"/>
          <w:bCs/>
        </w:rPr>
        <w:br/>
      </w:r>
      <w:r>
        <w:rPr>
          <w:rFonts w:cstheme="minorHAnsi"/>
          <w:bCs/>
        </w:rPr>
        <w:lastRenderedPageBreak/>
        <w:t>2 =</w:t>
      </w:r>
      <w:r>
        <w:rPr>
          <w:rFonts w:cstheme="minorHAnsi"/>
          <w:bCs/>
        </w:rPr>
        <w:tab/>
        <w:t>rather negative</w:t>
      </w:r>
      <w:r>
        <w:rPr>
          <w:rFonts w:cstheme="minorHAnsi"/>
          <w:bCs/>
        </w:rPr>
        <w:br/>
        <w:t>3 =</w:t>
      </w:r>
      <w:r>
        <w:rPr>
          <w:rFonts w:cstheme="minorHAnsi"/>
          <w:bCs/>
        </w:rPr>
        <w:tab/>
        <w:t>balances/mixed</w:t>
      </w:r>
      <w:r>
        <w:rPr>
          <w:rFonts w:cstheme="minorHAnsi"/>
          <w:bCs/>
        </w:rPr>
        <w:br/>
        <w:t>4 =</w:t>
      </w:r>
      <w:r>
        <w:rPr>
          <w:rFonts w:cstheme="minorHAnsi"/>
          <w:bCs/>
        </w:rPr>
        <w:tab/>
        <w:t>rather positive</w:t>
      </w:r>
      <w:r>
        <w:rPr>
          <w:rFonts w:cstheme="minorHAnsi"/>
          <w:bCs/>
        </w:rPr>
        <w:br/>
        <w:t>5 =</w:t>
      </w:r>
      <w:r>
        <w:rPr>
          <w:rFonts w:cstheme="minorHAnsi"/>
          <w:bCs/>
        </w:rPr>
        <w:tab/>
        <w:t>positive</w:t>
      </w:r>
    </w:p>
    <w:p w14:paraId="7479BFFF" w14:textId="77777777" w:rsidR="00003F3B" w:rsidRDefault="00003F3B" w:rsidP="00003F3B">
      <w:pPr>
        <w:ind w:left="1418" w:hanging="1418"/>
        <w:rPr>
          <w:rFonts w:cstheme="minorHAnsi"/>
          <w:bCs/>
        </w:rPr>
      </w:pPr>
      <w:r>
        <w:rPr>
          <w:rFonts w:cstheme="minorHAnsi"/>
          <w:b/>
          <w:bCs/>
        </w:rPr>
        <w:t>NL26</w:t>
      </w:r>
      <w:r>
        <w:rPr>
          <w:rFonts w:cstheme="minorHAnsi"/>
          <w:bCs/>
        </w:rPr>
        <w:tab/>
      </w:r>
      <w:r w:rsidRPr="006B153B">
        <w:rPr>
          <w:rFonts w:cstheme="minorHAnsi"/>
          <w:b/>
          <w:bCs/>
        </w:rPr>
        <w:t>Explicitly (only if the story or somebody in the story says so):</w:t>
      </w:r>
      <w:r>
        <w:rPr>
          <w:rFonts w:cstheme="minorHAnsi"/>
          <w:bCs/>
        </w:rPr>
        <w:t xml:space="preserve"> Does the story mention any aspect related to </w:t>
      </w:r>
      <w:r>
        <w:rPr>
          <w:rFonts w:cstheme="minorHAnsi"/>
          <w:b/>
          <w:bCs/>
        </w:rPr>
        <w:t>past effects of the EU (on citizens, own country, Europe)</w:t>
      </w:r>
      <w:r>
        <w:rPr>
          <w:rFonts w:cstheme="minorHAnsi"/>
          <w:bCs/>
        </w:rPr>
        <w:t xml:space="preserve">, and if so, how is it evaluated? E.g., does the story mention </w:t>
      </w:r>
      <w:r w:rsidRPr="00824574">
        <w:rPr>
          <w:rFonts w:cstheme="minorHAnsi"/>
          <w:bCs/>
        </w:rPr>
        <w:t>whether</w:t>
      </w:r>
      <w:r w:rsidRPr="00824574">
        <w:rPr>
          <w:rFonts w:cstheme="minorHAnsi"/>
          <w:b/>
          <w:bCs/>
        </w:rPr>
        <w:t xml:space="preserve"> </w:t>
      </w:r>
      <w:r>
        <w:rPr>
          <w:rFonts w:cstheme="minorHAnsi"/>
          <w:b/>
          <w:bCs/>
        </w:rPr>
        <w:t>the own</w:t>
      </w:r>
      <w:r w:rsidRPr="00824574">
        <w:rPr>
          <w:rFonts w:cstheme="minorHAnsi"/>
          <w:b/>
          <w:bCs/>
        </w:rPr>
        <w:t xml:space="preserve"> country has benefitted from EU membership or not</w:t>
      </w:r>
      <w:r>
        <w:rPr>
          <w:rFonts w:cstheme="minorHAnsi"/>
          <w:bCs/>
        </w:rPr>
        <w:t xml:space="preserve">, or whether the European Union has </w:t>
      </w:r>
      <w:r>
        <w:rPr>
          <w:rFonts w:cstheme="minorHAnsi"/>
          <w:b/>
          <w:bCs/>
        </w:rPr>
        <w:t>brought peace and stability</w:t>
      </w:r>
      <w:r>
        <w:rPr>
          <w:rFonts w:cstheme="minorHAnsi"/>
          <w:bCs/>
        </w:rPr>
        <w:t xml:space="preserve"> </w:t>
      </w:r>
      <w:r w:rsidRPr="00824574">
        <w:rPr>
          <w:rFonts w:cstheme="minorHAnsi"/>
          <w:b/>
          <w:bCs/>
        </w:rPr>
        <w:t>or</w:t>
      </w:r>
      <w:r>
        <w:rPr>
          <w:rFonts w:cstheme="minorHAnsi"/>
          <w:bCs/>
        </w:rPr>
        <w:t xml:space="preserve"> </w:t>
      </w:r>
      <w:r>
        <w:rPr>
          <w:rFonts w:cstheme="minorHAnsi"/>
          <w:b/>
          <w:bCs/>
        </w:rPr>
        <w:t>not</w:t>
      </w:r>
      <w:r>
        <w:rPr>
          <w:rFonts w:cstheme="minorHAnsi"/>
          <w:bCs/>
        </w:rPr>
        <w:t>?</w:t>
      </w:r>
    </w:p>
    <w:p w14:paraId="7DC78083" w14:textId="77777777" w:rsidR="00003F3B" w:rsidRDefault="00003F3B" w:rsidP="00003F3B">
      <w:pPr>
        <w:ind w:left="1418"/>
        <w:rPr>
          <w:rFonts w:cstheme="minorHAnsi"/>
          <w:bCs/>
        </w:rPr>
      </w:pPr>
      <w:r w:rsidRPr="006B153B">
        <w:rPr>
          <w:rFonts w:cstheme="minorHAnsi"/>
          <w:bCs/>
          <w:i/>
        </w:rPr>
        <w:t>For example:</w:t>
      </w:r>
      <w:r>
        <w:rPr>
          <w:rFonts w:cstheme="minorHAnsi"/>
          <w:bCs/>
        </w:rPr>
        <w:t xml:space="preserve"> Does the story suggest that the Netherlands has contributed several million Euro to the EU budget (0), and this has had negative consequences for the Netherlands (1).</w:t>
      </w:r>
    </w:p>
    <w:p w14:paraId="699A0A90" w14:textId="77777777" w:rsidR="00003F3B" w:rsidRPr="009A2348" w:rsidRDefault="00003F3B" w:rsidP="00003F3B">
      <w:pPr>
        <w:ind w:left="1418"/>
        <w:rPr>
          <w:rFonts w:cstheme="minorHAnsi"/>
          <w:bCs/>
        </w:rPr>
      </w:pPr>
      <w:r>
        <w:rPr>
          <w:rFonts w:cstheme="minorHAnsi"/>
          <w:bCs/>
          <w:i/>
        </w:rPr>
        <w:t xml:space="preserve">Note 1: </w:t>
      </w:r>
      <w:r>
        <w:rPr>
          <w:rFonts w:cstheme="minorHAnsi"/>
          <w:bCs/>
        </w:rPr>
        <w:t>Only code this variable to be mentioned when effects should be applicable to the reader (e.g., the group or nation the reader is likely to belong to). So in the Dutch case, the effects should be on Dutch citizens, the Netherlands, Western Europe, the EU, Europe, etc.</w:t>
      </w:r>
    </w:p>
    <w:p w14:paraId="55942295" w14:textId="77777777" w:rsidR="00003F3B" w:rsidRDefault="00003F3B" w:rsidP="00003F3B">
      <w:pPr>
        <w:ind w:left="1418"/>
        <w:rPr>
          <w:rFonts w:cstheme="minorHAnsi"/>
          <w:bCs/>
        </w:rPr>
      </w:pPr>
      <w:r>
        <w:rPr>
          <w:rFonts w:cstheme="minorHAnsi"/>
          <w:bCs/>
          <w:i/>
        </w:rPr>
        <w:t>Note 2:</w:t>
      </w:r>
      <w:r>
        <w:rPr>
          <w:rFonts w:cstheme="minorHAnsi"/>
          <w:bCs/>
        </w:rPr>
        <w:t xml:space="preserve"> Evaluations need to be explicit. This could be either by the use of explicit sentences (e.g., “we have profited from the EU”), or by the explicit use of positive/negative keywords (“through the EU we have succeeded in improving living standards”).</w:t>
      </w:r>
    </w:p>
    <w:p w14:paraId="2EFF9A07" w14:textId="77777777" w:rsidR="00003F3B" w:rsidRDefault="00003F3B" w:rsidP="00003F3B">
      <w:pPr>
        <w:ind w:left="1418"/>
        <w:rPr>
          <w:rFonts w:cstheme="minorHAnsi"/>
          <w:bCs/>
        </w:rPr>
      </w:pPr>
      <w:r>
        <w:rPr>
          <w:rFonts w:cstheme="minorHAnsi"/>
          <w:bCs/>
          <w:i/>
        </w:rPr>
        <w:t>Note 3:</w:t>
      </w:r>
      <w:r>
        <w:rPr>
          <w:rFonts w:cstheme="minorHAnsi"/>
          <w:bCs/>
        </w:rPr>
        <w:t xml:space="preserve"> For this variable, utilitarian effects of the Eurozone should be considered as effects of the EU. As a general rule, when a specific EU institution has an effect, this should be coded as an effect of the EU (e.g., if we benefitted from policies from the European food and safety agency, code as benefitted from the EU). As a result, benefits on very specific policy fields are also coded as benefits from the EU, as long as these benefits are the result from the EU or one of its institutions.</w:t>
      </w:r>
    </w:p>
    <w:p w14:paraId="1EC4C79A" w14:textId="77777777" w:rsidR="00003F3B" w:rsidRDefault="00003F3B" w:rsidP="00003F3B">
      <w:pPr>
        <w:ind w:left="1418"/>
        <w:rPr>
          <w:rFonts w:cstheme="minorHAnsi"/>
          <w:bCs/>
        </w:rPr>
      </w:pPr>
      <w:r>
        <w:rPr>
          <w:rFonts w:cstheme="minorHAnsi"/>
          <w:bCs/>
          <w:i/>
        </w:rPr>
        <w:t>Note 4:</w:t>
      </w:r>
      <w:r>
        <w:rPr>
          <w:rFonts w:cstheme="minorHAnsi"/>
          <w:bCs/>
        </w:rPr>
        <w:t xml:space="preserve"> EU utility is about whether we have benefitted from the EU in the past. The past, however, may lead up until now. So a statement about how much economic activity we have thanks to the EU in the previous year, but also today should be coded as EU utility present (i.e., we are still benefitting from the EU). </w:t>
      </w:r>
    </w:p>
    <w:p w14:paraId="7E2A163D" w14:textId="77777777" w:rsidR="00003F3B" w:rsidRPr="006B153B" w:rsidRDefault="00003F3B" w:rsidP="00003F3B">
      <w:pPr>
        <w:ind w:left="2127"/>
        <w:rPr>
          <w:rFonts w:cstheme="minorHAnsi"/>
          <w:bCs/>
        </w:rPr>
      </w:pPr>
      <w:r>
        <w:rPr>
          <w:rFonts w:cstheme="minorHAnsi"/>
          <w:bCs/>
        </w:rPr>
        <w:t>9 =</w:t>
      </w:r>
      <w:r>
        <w:rPr>
          <w:rFonts w:cstheme="minorHAnsi"/>
          <w:bCs/>
        </w:rPr>
        <w:tab/>
        <w:t>not applicable/not mentioned</w:t>
      </w:r>
      <w:r>
        <w:rPr>
          <w:rFonts w:cstheme="minorHAnsi"/>
          <w:bCs/>
        </w:rPr>
        <w:br/>
        <w:t>0 =</w:t>
      </w:r>
      <w:r>
        <w:rPr>
          <w:rFonts w:cstheme="minorHAnsi"/>
          <w:bCs/>
        </w:rPr>
        <w:tab/>
        <w:t>mentioned but not evaluated</w:t>
      </w:r>
      <w:r>
        <w:rPr>
          <w:rFonts w:cstheme="minorHAnsi"/>
          <w:bCs/>
        </w:rPr>
        <w:br/>
        <w:t>1 =</w:t>
      </w:r>
      <w:r>
        <w:rPr>
          <w:rFonts w:cstheme="minorHAnsi"/>
          <w:bCs/>
        </w:rPr>
        <w:tab/>
        <w:t>negative (not benefitted from the EU</w:t>
      </w:r>
      <w:proofErr w:type="gramStart"/>
      <w:r>
        <w:rPr>
          <w:rFonts w:cstheme="minorHAnsi"/>
          <w:bCs/>
        </w:rPr>
        <w:t>)</w:t>
      </w:r>
      <w:proofErr w:type="gramEnd"/>
      <w:r>
        <w:rPr>
          <w:rFonts w:cstheme="minorHAnsi"/>
          <w:bCs/>
        </w:rPr>
        <w:br/>
        <w:t>2 =</w:t>
      </w:r>
      <w:r>
        <w:rPr>
          <w:rFonts w:cstheme="minorHAnsi"/>
          <w:bCs/>
        </w:rPr>
        <w:tab/>
        <w:t>rather negative</w:t>
      </w:r>
      <w:r>
        <w:rPr>
          <w:rFonts w:cstheme="minorHAnsi"/>
          <w:bCs/>
        </w:rPr>
        <w:br/>
        <w:t>3 =</w:t>
      </w:r>
      <w:r>
        <w:rPr>
          <w:rFonts w:cstheme="minorHAnsi"/>
          <w:bCs/>
        </w:rPr>
        <w:tab/>
        <w:t>balances/mixed</w:t>
      </w:r>
      <w:r>
        <w:rPr>
          <w:rFonts w:cstheme="minorHAnsi"/>
          <w:bCs/>
        </w:rPr>
        <w:br/>
        <w:t>4 =</w:t>
      </w:r>
      <w:r>
        <w:rPr>
          <w:rFonts w:cstheme="minorHAnsi"/>
          <w:bCs/>
        </w:rPr>
        <w:tab/>
        <w:t>rather positive</w:t>
      </w:r>
      <w:r>
        <w:rPr>
          <w:rFonts w:cstheme="minorHAnsi"/>
          <w:bCs/>
        </w:rPr>
        <w:br/>
        <w:t>5 =</w:t>
      </w:r>
      <w:r>
        <w:rPr>
          <w:rFonts w:cstheme="minorHAnsi"/>
          <w:bCs/>
        </w:rPr>
        <w:tab/>
        <w:t>positive</w:t>
      </w:r>
    </w:p>
    <w:p w14:paraId="2FA42450" w14:textId="77777777" w:rsidR="00003F3B" w:rsidRDefault="00003F3B" w:rsidP="00003F3B">
      <w:pPr>
        <w:ind w:left="1418" w:hanging="1418"/>
        <w:rPr>
          <w:rFonts w:cstheme="minorHAnsi"/>
          <w:bCs/>
        </w:rPr>
      </w:pPr>
      <w:r>
        <w:rPr>
          <w:rFonts w:cstheme="minorHAnsi"/>
          <w:b/>
          <w:bCs/>
        </w:rPr>
        <w:lastRenderedPageBreak/>
        <w:t>NL27</w:t>
      </w:r>
      <w:r>
        <w:rPr>
          <w:rFonts w:cstheme="minorHAnsi"/>
          <w:bCs/>
        </w:rPr>
        <w:tab/>
      </w:r>
      <w:r w:rsidRPr="006B153B">
        <w:rPr>
          <w:rFonts w:cstheme="minorHAnsi"/>
          <w:b/>
          <w:bCs/>
        </w:rPr>
        <w:t>Explicitly (only if the story or somebody in the story says so):</w:t>
      </w:r>
      <w:r>
        <w:rPr>
          <w:rFonts w:cstheme="minorHAnsi"/>
          <w:bCs/>
        </w:rPr>
        <w:t xml:space="preserve"> Does the story mention any aspect related to </w:t>
      </w:r>
      <w:r>
        <w:rPr>
          <w:rFonts w:cstheme="minorHAnsi"/>
          <w:b/>
          <w:bCs/>
        </w:rPr>
        <w:t>current performance of the EU</w:t>
      </w:r>
      <w:r>
        <w:rPr>
          <w:rFonts w:cstheme="minorHAnsi"/>
          <w:bCs/>
        </w:rPr>
        <w:t xml:space="preserve">, and if so, how is it evaluated? Performance here is both about democratic performance and effectiveness. </w:t>
      </w:r>
    </w:p>
    <w:p w14:paraId="4711D82B" w14:textId="77777777" w:rsidR="00003F3B" w:rsidRDefault="00003F3B" w:rsidP="00003F3B">
      <w:pPr>
        <w:ind w:left="1418" w:hanging="2"/>
        <w:rPr>
          <w:rFonts w:cstheme="minorHAnsi"/>
          <w:bCs/>
        </w:rPr>
      </w:pPr>
      <w:r>
        <w:rPr>
          <w:rFonts w:cstheme="minorHAnsi"/>
          <w:b/>
          <w:bCs/>
        </w:rPr>
        <w:t>Only in the presence, no future evaluations.</w:t>
      </w:r>
    </w:p>
    <w:p w14:paraId="129ED1ED" w14:textId="77777777" w:rsidR="00003F3B" w:rsidRDefault="00003F3B" w:rsidP="00003F3B">
      <w:pPr>
        <w:ind w:left="1418"/>
        <w:rPr>
          <w:rFonts w:cstheme="minorHAnsi"/>
          <w:bCs/>
        </w:rPr>
      </w:pPr>
      <w:r w:rsidRPr="00776CDD">
        <w:rPr>
          <w:rFonts w:cstheme="minorHAnsi"/>
          <w:bCs/>
          <w:i/>
        </w:rPr>
        <w:t>For example:</w:t>
      </w:r>
      <w:r w:rsidRPr="00776CDD">
        <w:rPr>
          <w:rFonts w:cstheme="minorHAnsi"/>
          <w:bCs/>
        </w:rPr>
        <w:t xml:space="preserve"> Does the story suggest that most things are dealt with behind closed doors, most things discussed were decided in advance, or that the EU does not respect the will of the citizens, or that the EP has little power; or on the contrary does the story emphasize the transparency and democratic character of the European Union? “The European Parliament is irrelevant” does not count here because it is not an explicit evaluation of the state of EU democracy.</w:t>
      </w:r>
    </w:p>
    <w:p w14:paraId="71E81E94" w14:textId="77777777" w:rsidR="00003F3B" w:rsidRDefault="00003F3B" w:rsidP="00003F3B">
      <w:pPr>
        <w:ind w:left="1418"/>
        <w:rPr>
          <w:rFonts w:cstheme="minorHAnsi"/>
          <w:bCs/>
        </w:rPr>
      </w:pPr>
      <w:r>
        <w:rPr>
          <w:rFonts w:cstheme="minorHAnsi"/>
          <w:bCs/>
          <w:i/>
        </w:rPr>
        <w:t>Note 1:</w:t>
      </w:r>
      <w:r>
        <w:rPr>
          <w:rFonts w:cstheme="minorHAnsi"/>
          <w:bCs/>
        </w:rPr>
        <w:t xml:space="preserve"> Evaluations need to be explicit. This could be either by the use of explicit sentences (e.g., “the EU functions well”), or by the explicit use of positive/negative keywords (“the EU successfully reduced crime rates”).</w:t>
      </w:r>
    </w:p>
    <w:p w14:paraId="70E9F76B" w14:textId="77777777" w:rsidR="00003F3B" w:rsidRDefault="00003F3B" w:rsidP="00003F3B">
      <w:pPr>
        <w:ind w:left="1418"/>
        <w:rPr>
          <w:rFonts w:cstheme="minorHAnsi"/>
          <w:bCs/>
        </w:rPr>
      </w:pPr>
      <w:r>
        <w:rPr>
          <w:rFonts w:cstheme="minorHAnsi"/>
          <w:bCs/>
          <w:i/>
        </w:rPr>
        <w:t>Note 2:</w:t>
      </w:r>
      <w:r>
        <w:rPr>
          <w:rFonts w:cstheme="minorHAnsi"/>
          <w:bCs/>
        </w:rPr>
        <w:t xml:space="preserve"> For this variable, performance of the Eurozone should be considered as performance of the EU. As a general rule, when a specific institution performs well, this should be coded as the EU performing.</w:t>
      </w:r>
    </w:p>
    <w:p w14:paraId="5AC5B430" w14:textId="77777777" w:rsidR="00003F3B" w:rsidRPr="00341140" w:rsidRDefault="00003F3B" w:rsidP="00003F3B">
      <w:pPr>
        <w:ind w:left="1418"/>
        <w:rPr>
          <w:rFonts w:cstheme="minorHAnsi"/>
          <w:bCs/>
        </w:rPr>
      </w:pPr>
      <w:r>
        <w:rPr>
          <w:rFonts w:cstheme="minorHAnsi"/>
          <w:bCs/>
          <w:i/>
        </w:rPr>
        <w:t>Note 3:</w:t>
      </w:r>
      <w:r>
        <w:rPr>
          <w:rFonts w:cstheme="minorHAnsi"/>
          <w:bCs/>
        </w:rPr>
        <w:t xml:space="preserve"> Performance is about acts of the EU (or its institutions). Thus, EU performance is about whether the EU performs some expected act well. It is not about the effect this act may have (as this effect is part of EU utility). </w:t>
      </w:r>
    </w:p>
    <w:p w14:paraId="6D9E7A10" w14:textId="77777777" w:rsidR="00003F3B" w:rsidRPr="006B153B" w:rsidRDefault="00003F3B" w:rsidP="00003F3B">
      <w:pPr>
        <w:ind w:left="2127"/>
        <w:rPr>
          <w:rFonts w:cstheme="minorHAnsi"/>
          <w:bCs/>
        </w:rPr>
      </w:pPr>
      <w:r>
        <w:rPr>
          <w:rFonts w:cstheme="minorHAnsi"/>
          <w:bCs/>
        </w:rPr>
        <w:t>9 =</w:t>
      </w:r>
      <w:r>
        <w:rPr>
          <w:rFonts w:cstheme="minorHAnsi"/>
          <w:bCs/>
        </w:rPr>
        <w:tab/>
        <w:t>not applicable/not mentioned</w:t>
      </w:r>
      <w:r>
        <w:rPr>
          <w:rFonts w:cstheme="minorHAnsi"/>
          <w:bCs/>
        </w:rPr>
        <w:br/>
        <w:t>0 =</w:t>
      </w:r>
      <w:r>
        <w:rPr>
          <w:rFonts w:cstheme="minorHAnsi"/>
          <w:bCs/>
        </w:rPr>
        <w:tab/>
        <w:t>mentioned but not evaluated</w:t>
      </w:r>
      <w:r>
        <w:rPr>
          <w:rFonts w:cstheme="minorHAnsi"/>
          <w:bCs/>
        </w:rPr>
        <w:br/>
        <w:t>1 =</w:t>
      </w:r>
      <w:r>
        <w:rPr>
          <w:rFonts w:cstheme="minorHAnsi"/>
          <w:bCs/>
        </w:rPr>
        <w:tab/>
        <w:t>negative (bad performance</w:t>
      </w:r>
      <w:proofErr w:type="gramStart"/>
      <w:r>
        <w:rPr>
          <w:rFonts w:cstheme="minorHAnsi"/>
          <w:bCs/>
        </w:rPr>
        <w:t>)</w:t>
      </w:r>
      <w:proofErr w:type="gramEnd"/>
      <w:r>
        <w:rPr>
          <w:rFonts w:cstheme="minorHAnsi"/>
          <w:bCs/>
        </w:rPr>
        <w:br/>
        <w:t>2 =</w:t>
      </w:r>
      <w:r>
        <w:rPr>
          <w:rFonts w:cstheme="minorHAnsi"/>
          <w:bCs/>
        </w:rPr>
        <w:tab/>
        <w:t>rather negative</w:t>
      </w:r>
      <w:r>
        <w:rPr>
          <w:rFonts w:cstheme="minorHAnsi"/>
          <w:bCs/>
        </w:rPr>
        <w:br/>
        <w:t>3 =</w:t>
      </w:r>
      <w:r>
        <w:rPr>
          <w:rFonts w:cstheme="minorHAnsi"/>
          <w:bCs/>
        </w:rPr>
        <w:tab/>
        <w:t>balances/mixed</w:t>
      </w:r>
      <w:r>
        <w:rPr>
          <w:rFonts w:cstheme="minorHAnsi"/>
          <w:bCs/>
        </w:rPr>
        <w:br/>
        <w:t>4 =</w:t>
      </w:r>
      <w:r>
        <w:rPr>
          <w:rFonts w:cstheme="minorHAnsi"/>
          <w:bCs/>
        </w:rPr>
        <w:tab/>
        <w:t>rather positive</w:t>
      </w:r>
      <w:r>
        <w:rPr>
          <w:rFonts w:cstheme="minorHAnsi"/>
          <w:bCs/>
        </w:rPr>
        <w:br/>
        <w:t>5 =</w:t>
      </w:r>
      <w:r>
        <w:rPr>
          <w:rFonts w:cstheme="minorHAnsi"/>
          <w:bCs/>
        </w:rPr>
        <w:tab/>
        <w:t>positive</w:t>
      </w:r>
    </w:p>
    <w:p w14:paraId="73BDB5D7" w14:textId="77777777" w:rsidR="00003F3B" w:rsidRPr="00C361A1" w:rsidRDefault="00003F3B" w:rsidP="00003F3B">
      <w:pPr>
        <w:rPr>
          <w:rFonts w:cstheme="minorHAnsi"/>
        </w:rPr>
      </w:pPr>
      <w:r>
        <w:rPr>
          <w:rFonts w:cstheme="minorHAnsi"/>
        </w:rPr>
        <w:t>ENTIRE PERIOD</w:t>
      </w:r>
    </w:p>
    <w:p w14:paraId="4FF5E706" w14:textId="77777777" w:rsidR="00003F3B" w:rsidRDefault="00003F3B" w:rsidP="00003F3B">
      <w:pPr>
        <w:ind w:left="1418" w:hanging="1418"/>
        <w:rPr>
          <w:rFonts w:cstheme="minorHAnsi"/>
          <w:bCs/>
        </w:rPr>
      </w:pPr>
      <w:r>
        <w:rPr>
          <w:rFonts w:cstheme="minorHAnsi"/>
          <w:b/>
          <w:bCs/>
        </w:rPr>
        <w:t>NL28a</w:t>
      </w:r>
      <w:r>
        <w:rPr>
          <w:rFonts w:cstheme="minorHAnsi"/>
          <w:bCs/>
        </w:rPr>
        <w:tab/>
      </w:r>
      <w:r w:rsidRPr="006B153B">
        <w:rPr>
          <w:rFonts w:cstheme="minorHAnsi"/>
          <w:b/>
          <w:bCs/>
        </w:rPr>
        <w:t>Explicitly (only if the story or somebody in the story says so):</w:t>
      </w:r>
      <w:r>
        <w:rPr>
          <w:rFonts w:cstheme="minorHAnsi"/>
          <w:bCs/>
        </w:rPr>
        <w:t xml:space="preserve"> Does the story mention any aspect related to </w:t>
      </w:r>
      <w:r>
        <w:rPr>
          <w:rFonts w:cstheme="minorHAnsi"/>
          <w:b/>
          <w:bCs/>
        </w:rPr>
        <w:t>EU identity</w:t>
      </w:r>
      <w:r>
        <w:rPr>
          <w:rFonts w:cstheme="minorHAnsi"/>
          <w:bCs/>
        </w:rPr>
        <w:t xml:space="preserve">, and if so, how is it evaluated? </w:t>
      </w:r>
    </w:p>
    <w:p w14:paraId="27ACBD01" w14:textId="77777777" w:rsidR="00003F3B" w:rsidRDefault="00003F3B" w:rsidP="00003F3B">
      <w:pPr>
        <w:ind w:left="1418" w:hanging="1418"/>
        <w:rPr>
          <w:rFonts w:cstheme="minorHAnsi"/>
          <w:bCs/>
        </w:rPr>
      </w:pPr>
      <w:r>
        <w:rPr>
          <w:rFonts w:cstheme="minorHAnsi"/>
          <w:b/>
          <w:bCs/>
        </w:rPr>
        <w:tab/>
      </w:r>
      <w:r w:rsidRPr="002E6F7E">
        <w:rPr>
          <w:rFonts w:cstheme="minorHAnsi"/>
          <w:bCs/>
          <w:i/>
        </w:rPr>
        <w:t>Note 1:</w:t>
      </w:r>
      <w:r>
        <w:rPr>
          <w:rFonts w:cstheme="minorHAnsi"/>
          <w:bCs/>
        </w:rPr>
        <w:t xml:space="preserve"> This variable should be coded is present when the article refers to (or denies) a common identity. Are we just a group of countries working together, or are we one Europe? The descriptive term ‘identity’ is not necessary to be coded as present. For instance, “our shared civilization” (if “our” refers to EU citizens/states) should be coded as positive reference of EU identity. </w:t>
      </w:r>
    </w:p>
    <w:p w14:paraId="28DB9174" w14:textId="77777777" w:rsidR="00003F3B" w:rsidRPr="002E6F7E" w:rsidRDefault="00003F3B" w:rsidP="00003F3B">
      <w:pPr>
        <w:ind w:left="1418" w:hanging="1418"/>
        <w:rPr>
          <w:rFonts w:cstheme="minorHAnsi"/>
          <w:bCs/>
        </w:rPr>
      </w:pPr>
      <w:r>
        <w:rPr>
          <w:rFonts w:cstheme="minorHAnsi"/>
          <w:bCs/>
          <w:i/>
        </w:rPr>
        <w:lastRenderedPageBreak/>
        <w:tab/>
        <w:t>Note 2:</w:t>
      </w:r>
      <w:r>
        <w:rPr>
          <w:rFonts w:cstheme="minorHAnsi"/>
          <w:bCs/>
        </w:rPr>
        <w:t xml:space="preserve"> Also, a clash between “the national” and “the European” signifies the presence of EU identity dimension, with preference for “the national” as a negative evaluation of EU identity and a preference for “the European” as a positive evaluation of EU identity. For instance, of the article reports that the EP elections are not European but national elections, this is coded as a negative evaluation of EU identity. Or, when an article describes how national interests prevail over European interests, this is coded as a negative evaluation.</w:t>
      </w:r>
    </w:p>
    <w:p w14:paraId="0A67CA90" w14:textId="77777777" w:rsidR="00003F3B" w:rsidRDefault="00003F3B" w:rsidP="00003F3B">
      <w:pPr>
        <w:ind w:left="1418"/>
        <w:rPr>
          <w:rFonts w:cstheme="minorHAnsi"/>
          <w:bCs/>
        </w:rPr>
      </w:pPr>
      <w:r>
        <w:rPr>
          <w:rFonts w:cstheme="minorHAnsi"/>
          <w:bCs/>
          <w:i/>
        </w:rPr>
        <w:t>Note 3:</w:t>
      </w:r>
      <w:r>
        <w:rPr>
          <w:rFonts w:cstheme="minorHAnsi"/>
          <w:bCs/>
        </w:rPr>
        <w:t xml:space="preserve"> Evaluations need to be explicit. This could be either by the use of explicit sentences (e.g., “there is a strong EU identity”), or by the explicit use of positive/negative keywords (“national interests outweigh European interests”).</w:t>
      </w:r>
    </w:p>
    <w:p w14:paraId="4AD2AB5D" w14:textId="77777777" w:rsidR="00003F3B" w:rsidRPr="006B153B" w:rsidRDefault="00003F3B" w:rsidP="00003F3B">
      <w:pPr>
        <w:ind w:left="2127"/>
        <w:rPr>
          <w:rFonts w:cstheme="minorHAnsi"/>
          <w:bCs/>
        </w:rPr>
      </w:pPr>
      <w:r>
        <w:rPr>
          <w:rFonts w:cstheme="minorHAnsi"/>
          <w:bCs/>
        </w:rPr>
        <w:t>9 =</w:t>
      </w:r>
      <w:r>
        <w:rPr>
          <w:rFonts w:cstheme="minorHAnsi"/>
          <w:bCs/>
        </w:rPr>
        <w:tab/>
        <w:t>not applicable/not mentioned</w:t>
      </w:r>
      <w:r>
        <w:rPr>
          <w:rFonts w:cstheme="minorHAnsi"/>
          <w:bCs/>
        </w:rPr>
        <w:br/>
        <w:t>0 =</w:t>
      </w:r>
      <w:r>
        <w:rPr>
          <w:rFonts w:cstheme="minorHAnsi"/>
          <w:bCs/>
        </w:rPr>
        <w:tab/>
        <w:t>mentioned but not evaluated</w:t>
      </w:r>
      <w:r>
        <w:rPr>
          <w:rFonts w:cstheme="minorHAnsi"/>
          <w:bCs/>
        </w:rPr>
        <w:br/>
        <w:t>1 =</w:t>
      </w:r>
      <w:r>
        <w:rPr>
          <w:rFonts w:cstheme="minorHAnsi"/>
          <w:bCs/>
        </w:rPr>
        <w:tab/>
        <w:t xml:space="preserve">negative (denial of EU identity/inferior to national identity) </w:t>
      </w:r>
      <w:r>
        <w:rPr>
          <w:rFonts w:cstheme="minorHAnsi"/>
          <w:bCs/>
        </w:rPr>
        <w:br/>
        <w:t>2 =</w:t>
      </w:r>
      <w:r>
        <w:rPr>
          <w:rFonts w:cstheme="minorHAnsi"/>
          <w:bCs/>
        </w:rPr>
        <w:tab/>
        <w:t>rather negative</w:t>
      </w:r>
      <w:r>
        <w:rPr>
          <w:rFonts w:cstheme="minorHAnsi"/>
          <w:bCs/>
        </w:rPr>
        <w:br/>
        <w:t>3 =</w:t>
      </w:r>
      <w:r>
        <w:rPr>
          <w:rFonts w:cstheme="minorHAnsi"/>
          <w:bCs/>
        </w:rPr>
        <w:tab/>
        <w:t>balances/mixed</w:t>
      </w:r>
      <w:r>
        <w:rPr>
          <w:rFonts w:cstheme="minorHAnsi"/>
          <w:bCs/>
        </w:rPr>
        <w:br/>
        <w:t>4 =</w:t>
      </w:r>
      <w:r>
        <w:rPr>
          <w:rFonts w:cstheme="minorHAnsi"/>
          <w:bCs/>
        </w:rPr>
        <w:tab/>
        <w:t>rather positive</w:t>
      </w:r>
      <w:r>
        <w:rPr>
          <w:rFonts w:cstheme="minorHAnsi"/>
          <w:bCs/>
        </w:rPr>
        <w:br/>
        <w:t>5 =</w:t>
      </w:r>
      <w:r>
        <w:rPr>
          <w:rFonts w:cstheme="minorHAnsi"/>
          <w:bCs/>
        </w:rPr>
        <w:tab/>
        <w:t>positive</w:t>
      </w:r>
    </w:p>
    <w:p w14:paraId="0F04D958" w14:textId="77777777" w:rsidR="00003F3B" w:rsidRPr="00C361A1" w:rsidRDefault="00003F3B" w:rsidP="00003F3B">
      <w:pPr>
        <w:rPr>
          <w:rFonts w:cstheme="minorHAnsi"/>
        </w:rPr>
      </w:pPr>
      <w:r>
        <w:rPr>
          <w:rFonts w:cstheme="minorHAnsi"/>
        </w:rPr>
        <w:t>ENTIRE PERIOD</w:t>
      </w:r>
    </w:p>
    <w:p w14:paraId="4812AE2E" w14:textId="77777777" w:rsidR="00003F3B" w:rsidRDefault="00003F3B" w:rsidP="00003F3B">
      <w:pPr>
        <w:ind w:left="1418" w:hanging="1418"/>
        <w:rPr>
          <w:rFonts w:cstheme="minorHAnsi"/>
          <w:bCs/>
        </w:rPr>
      </w:pPr>
      <w:r>
        <w:rPr>
          <w:rFonts w:cstheme="minorHAnsi"/>
          <w:b/>
          <w:bCs/>
        </w:rPr>
        <w:t>NL28b</w:t>
      </w:r>
      <w:r>
        <w:rPr>
          <w:rFonts w:cstheme="minorHAnsi"/>
          <w:bCs/>
        </w:rPr>
        <w:tab/>
      </w:r>
      <w:r w:rsidRPr="006B153B">
        <w:rPr>
          <w:rFonts w:cstheme="minorHAnsi"/>
          <w:b/>
          <w:bCs/>
        </w:rPr>
        <w:t>Explicitly (only if the story or somebody in the story says so):</w:t>
      </w:r>
      <w:r>
        <w:rPr>
          <w:rFonts w:cstheme="minorHAnsi"/>
          <w:bCs/>
        </w:rPr>
        <w:t xml:space="preserve"> Does the story mention any aspect related to </w:t>
      </w:r>
      <w:r>
        <w:rPr>
          <w:rFonts w:cstheme="minorHAnsi"/>
          <w:b/>
          <w:bCs/>
        </w:rPr>
        <w:t>EU solidarity</w:t>
      </w:r>
      <w:r>
        <w:rPr>
          <w:rFonts w:cstheme="minorHAnsi"/>
          <w:bCs/>
        </w:rPr>
        <w:t xml:space="preserve">, and if so, how is it evaluated? Do actors from different EU member states show solidarity, or not? </w:t>
      </w:r>
    </w:p>
    <w:p w14:paraId="0FB0F0CF" w14:textId="77777777" w:rsidR="00003F3B" w:rsidRDefault="00003F3B" w:rsidP="00003F3B">
      <w:pPr>
        <w:ind w:left="1418"/>
        <w:rPr>
          <w:rFonts w:cstheme="minorHAnsi"/>
          <w:bCs/>
        </w:rPr>
      </w:pPr>
      <w:r w:rsidRPr="00796900">
        <w:rPr>
          <w:rFonts w:cstheme="minorHAnsi"/>
          <w:bCs/>
          <w:i/>
        </w:rPr>
        <w:t>Note 1:</w:t>
      </w:r>
      <w:r w:rsidRPr="00796900">
        <w:rPr>
          <w:rFonts w:cstheme="minorHAnsi"/>
          <w:bCs/>
        </w:rPr>
        <w:t xml:space="preserve"> This variable should be coded is present when the article refers to (or denies) </w:t>
      </w:r>
      <w:r>
        <w:rPr>
          <w:rFonts w:cstheme="minorHAnsi"/>
          <w:bCs/>
        </w:rPr>
        <w:t xml:space="preserve">solidarity between actors from different EU member states. This could refer to all kind of actors, as long as it is solidarity between two or more different EU countries (most likely, the actors will either be </w:t>
      </w:r>
      <w:proofErr w:type="gramStart"/>
      <w:r>
        <w:rPr>
          <w:rFonts w:cstheme="minorHAnsi"/>
          <w:bCs/>
        </w:rPr>
        <w:t>governments</w:t>
      </w:r>
      <w:proofErr w:type="gramEnd"/>
      <w:r>
        <w:rPr>
          <w:rFonts w:cstheme="minorHAnsi"/>
          <w:bCs/>
        </w:rPr>
        <w:t xml:space="preserve"> actors, other politicians, or citizens).</w:t>
      </w:r>
      <w:r w:rsidRPr="00796900">
        <w:rPr>
          <w:rFonts w:cstheme="minorHAnsi"/>
          <w:bCs/>
        </w:rPr>
        <w:t xml:space="preserve"> </w:t>
      </w:r>
    </w:p>
    <w:p w14:paraId="1212DD5D" w14:textId="77777777" w:rsidR="00003F3B" w:rsidRPr="00FA2058" w:rsidRDefault="00003F3B" w:rsidP="00003F3B">
      <w:pPr>
        <w:ind w:left="1418"/>
        <w:rPr>
          <w:rFonts w:cstheme="minorHAnsi"/>
          <w:bCs/>
          <w:lang w:val="nl-NL"/>
        </w:rPr>
      </w:pPr>
      <w:r>
        <w:rPr>
          <w:rFonts w:cstheme="minorHAnsi"/>
          <w:bCs/>
          <w:i/>
        </w:rPr>
        <w:t>Note 2:</w:t>
      </w:r>
      <w:r>
        <w:rPr>
          <w:rFonts w:cstheme="minorHAnsi"/>
          <w:bCs/>
        </w:rPr>
        <w:t xml:space="preserve"> </w:t>
      </w:r>
      <w:r w:rsidRPr="00796900">
        <w:rPr>
          <w:rFonts w:cstheme="minorHAnsi"/>
          <w:bCs/>
        </w:rPr>
        <w:t>The descriptive term ‘</w:t>
      </w:r>
      <w:r>
        <w:rPr>
          <w:rFonts w:cstheme="minorHAnsi"/>
          <w:bCs/>
        </w:rPr>
        <w:t>solidarity</w:t>
      </w:r>
      <w:r w:rsidRPr="00796900">
        <w:rPr>
          <w:rFonts w:cstheme="minorHAnsi"/>
          <w:bCs/>
        </w:rPr>
        <w:t>’ is not necessary to be coded as present. For instance, “</w:t>
      </w:r>
      <w:r>
        <w:rPr>
          <w:rFonts w:cstheme="minorHAnsi"/>
          <w:bCs/>
        </w:rPr>
        <w:t>the northern European countries need to help the southern European countries</w:t>
      </w:r>
      <w:r w:rsidRPr="00796900">
        <w:rPr>
          <w:rFonts w:cstheme="minorHAnsi"/>
          <w:bCs/>
        </w:rPr>
        <w:t>” should be coded as positive reference of EU identity.</w:t>
      </w:r>
      <w:r>
        <w:rPr>
          <w:rFonts w:cstheme="minorHAnsi"/>
          <w:bCs/>
        </w:rPr>
        <w:t xml:space="preserve"> </w:t>
      </w:r>
      <w:r w:rsidRPr="00BD22EE">
        <w:rPr>
          <w:rFonts w:cstheme="minorHAnsi"/>
          <w:bCs/>
          <w:lang w:val="nl-NL"/>
        </w:rPr>
        <w:t>Or, “</w:t>
      </w:r>
      <w:r w:rsidRPr="00FA2058">
        <w:rPr>
          <w:rFonts w:cstheme="minorHAnsi"/>
          <w:bCs/>
          <w:lang w:val="nl-NL"/>
        </w:rPr>
        <w:t xml:space="preserve">In Duitsland werd hardop </w:t>
      </w:r>
      <w:r w:rsidRPr="00FA2058">
        <w:rPr>
          <w:rFonts w:cstheme="minorHAnsi"/>
          <w:bCs/>
          <w:lang w:val="nl-NL"/>
        </w:rPr>
        <w:softHyphen/>
        <w:t>gesproken over de optie Gr</w:t>
      </w:r>
      <w:r>
        <w:rPr>
          <w:rFonts w:cstheme="minorHAnsi"/>
          <w:bCs/>
          <w:lang w:val="nl-NL"/>
        </w:rPr>
        <w:t xml:space="preserve">iekenland maar te laten vallen” </w:t>
      </w:r>
      <w:proofErr w:type="spellStart"/>
      <w:r>
        <w:rPr>
          <w:rFonts w:cstheme="minorHAnsi"/>
          <w:bCs/>
          <w:lang w:val="nl-NL"/>
        </w:rPr>
        <w:t>should</w:t>
      </w:r>
      <w:proofErr w:type="spellEnd"/>
      <w:r>
        <w:rPr>
          <w:rFonts w:cstheme="minorHAnsi"/>
          <w:bCs/>
          <w:lang w:val="nl-NL"/>
        </w:rPr>
        <w:t xml:space="preserve"> </w:t>
      </w:r>
      <w:proofErr w:type="spellStart"/>
      <w:r>
        <w:rPr>
          <w:rFonts w:cstheme="minorHAnsi"/>
          <w:bCs/>
          <w:lang w:val="nl-NL"/>
        </w:rPr>
        <w:t>be</w:t>
      </w:r>
      <w:proofErr w:type="spellEnd"/>
      <w:r>
        <w:rPr>
          <w:rFonts w:cstheme="minorHAnsi"/>
          <w:bCs/>
          <w:lang w:val="nl-NL"/>
        </w:rPr>
        <w:t xml:space="preserve"> </w:t>
      </w:r>
      <w:proofErr w:type="spellStart"/>
      <w:r>
        <w:rPr>
          <w:rFonts w:cstheme="minorHAnsi"/>
          <w:bCs/>
          <w:lang w:val="nl-NL"/>
        </w:rPr>
        <w:t>coded</w:t>
      </w:r>
      <w:proofErr w:type="spellEnd"/>
      <w:r>
        <w:rPr>
          <w:rFonts w:cstheme="minorHAnsi"/>
          <w:bCs/>
          <w:lang w:val="nl-NL"/>
        </w:rPr>
        <w:t xml:space="preserve"> as a </w:t>
      </w:r>
      <w:proofErr w:type="spellStart"/>
      <w:r>
        <w:rPr>
          <w:rFonts w:cstheme="minorHAnsi"/>
          <w:bCs/>
          <w:lang w:val="nl-NL"/>
        </w:rPr>
        <w:t>negative</w:t>
      </w:r>
      <w:proofErr w:type="spellEnd"/>
      <w:r>
        <w:rPr>
          <w:rFonts w:cstheme="minorHAnsi"/>
          <w:bCs/>
          <w:lang w:val="nl-NL"/>
        </w:rPr>
        <w:t xml:space="preserve"> </w:t>
      </w:r>
      <w:proofErr w:type="spellStart"/>
      <w:r>
        <w:rPr>
          <w:rFonts w:cstheme="minorHAnsi"/>
          <w:bCs/>
          <w:lang w:val="nl-NL"/>
        </w:rPr>
        <w:t>evaluation</w:t>
      </w:r>
      <w:proofErr w:type="spellEnd"/>
      <w:r>
        <w:rPr>
          <w:rFonts w:cstheme="minorHAnsi"/>
          <w:bCs/>
          <w:lang w:val="nl-NL"/>
        </w:rPr>
        <w:t>.</w:t>
      </w:r>
    </w:p>
    <w:p w14:paraId="78C2FA0B" w14:textId="77777777" w:rsidR="00003F3B" w:rsidRDefault="00003F3B" w:rsidP="00003F3B">
      <w:pPr>
        <w:ind w:left="1418"/>
        <w:rPr>
          <w:rFonts w:cstheme="minorHAnsi"/>
          <w:bCs/>
        </w:rPr>
      </w:pPr>
      <w:r>
        <w:rPr>
          <w:rFonts w:cstheme="minorHAnsi"/>
          <w:bCs/>
          <w:i/>
        </w:rPr>
        <w:t>Note 3:</w:t>
      </w:r>
      <w:r>
        <w:rPr>
          <w:rFonts w:cstheme="minorHAnsi"/>
          <w:bCs/>
        </w:rPr>
        <w:t xml:space="preserve"> Evaluations need to be explicit. This could be either by the use of explicit sentences (e.g., “there is a strong solidarity among EU nations”), or by the explicit use of positive/negative keywords (“we need to help our fellow Europeans”).</w:t>
      </w:r>
    </w:p>
    <w:p w14:paraId="6AFF8037" w14:textId="77777777" w:rsidR="00003F3B" w:rsidRPr="006B153B" w:rsidRDefault="00003F3B" w:rsidP="00003F3B">
      <w:pPr>
        <w:ind w:left="2127"/>
        <w:rPr>
          <w:rFonts w:cstheme="minorHAnsi"/>
          <w:bCs/>
        </w:rPr>
      </w:pPr>
      <w:r>
        <w:rPr>
          <w:rFonts w:cstheme="minorHAnsi"/>
          <w:bCs/>
        </w:rPr>
        <w:t>9 =</w:t>
      </w:r>
      <w:r>
        <w:rPr>
          <w:rFonts w:cstheme="minorHAnsi"/>
          <w:bCs/>
        </w:rPr>
        <w:tab/>
        <w:t>not applicable/not mentioned</w:t>
      </w:r>
      <w:r>
        <w:rPr>
          <w:rFonts w:cstheme="minorHAnsi"/>
          <w:bCs/>
        </w:rPr>
        <w:br/>
        <w:t>0 =</w:t>
      </w:r>
      <w:r>
        <w:rPr>
          <w:rFonts w:cstheme="minorHAnsi"/>
          <w:bCs/>
        </w:rPr>
        <w:tab/>
        <w:t>mentioned but not evaluated</w:t>
      </w:r>
      <w:r>
        <w:rPr>
          <w:rFonts w:cstheme="minorHAnsi"/>
          <w:bCs/>
        </w:rPr>
        <w:br/>
      </w:r>
      <w:r>
        <w:rPr>
          <w:rFonts w:cstheme="minorHAnsi"/>
          <w:bCs/>
        </w:rPr>
        <w:lastRenderedPageBreak/>
        <w:t>1 =</w:t>
      </w:r>
      <w:r>
        <w:rPr>
          <w:rFonts w:cstheme="minorHAnsi"/>
          <w:bCs/>
        </w:rPr>
        <w:tab/>
        <w:t>negative (denial of existence of European solidarity/should not show solidarity</w:t>
      </w:r>
      <w:proofErr w:type="gramStart"/>
      <w:r>
        <w:rPr>
          <w:rFonts w:cstheme="minorHAnsi"/>
          <w:bCs/>
        </w:rPr>
        <w:t>)</w:t>
      </w:r>
      <w:proofErr w:type="gramEnd"/>
      <w:r>
        <w:rPr>
          <w:rFonts w:cstheme="minorHAnsi"/>
          <w:bCs/>
        </w:rPr>
        <w:br/>
        <w:t>2 =</w:t>
      </w:r>
      <w:r>
        <w:rPr>
          <w:rFonts w:cstheme="minorHAnsi"/>
          <w:bCs/>
        </w:rPr>
        <w:tab/>
        <w:t>rather negative</w:t>
      </w:r>
      <w:r>
        <w:rPr>
          <w:rFonts w:cstheme="minorHAnsi"/>
          <w:bCs/>
        </w:rPr>
        <w:br/>
        <w:t>3 =</w:t>
      </w:r>
      <w:r>
        <w:rPr>
          <w:rFonts w:cstheme="minorHAnsi"/>
          <w:bCs/>
        </w:rPr>
        <w:tab/>
        <w:t>balances/mixed</w:t>
      </w:r>
      <w:r>
        <w:rPr>
          <w:rFonts w:cstheme="minorHAnsi"/>
          <w:bCs/>
        </w:rPr>
        <w:br/>
        <w:t>4 =</w:t>
      </w:r>
      <w:r>
        <w:rPr>
          <w:rFonts w:cstheme="minorHAnsi"/>
          <w:bCs/>
        </w:rPr>
        <w:tab/>
        <w:t>rather positive</w:t>
      </w:r>
      <w:r>
        <w:rPr>
          <w:rFonts w:cstheme="minorHAnsi"/>
          <w:bCs/>
        </w:rPr>
        <w:br/>
        <w:t>5 =</w:t>
      </w:r>
      <w:r>
        <w:rPr>
          <w:rFonts w:cstheme="minorHAnsi"/>
          <w:bCs/>
        </w:rPr>
        <w:tab/>
        <w:t>positive</w:t>
      </w:r>
    </w:p>
    <w:p w14:paraId="66E6A082" w14:textId="77777777" w:rsidR="00003F3B" w:rsidRPr="00C361A1" w:rsidRDefault="00003F3B" w:rsidP="00003F3B">
      <w:pPr>
        <w:rPr>
          <w:rFonts w:cstheme="minorHAnsi"/>
        </w:rPr>
      </w:pPr>
      <w:r>
        <w:rPr>
          <w:rFonts w:cstheme="minorHAnsi"/>
        </w:rPr>
        <w:t>ENTIRE PERIOD</w:t>
      </w:r>
    </w:p>
    <w:p w14:paraId="38A89609" w14:textId="77777777" w:rsidR="00003F3B" w:rsidRPr="00FD084D" w:rsidRDefault="00003F3B" w:rsidP="00003F3B">
      <w:pPr>
        <w:ind w:left="1418" w:hanging="1418"/>
        <w:outlineLvl w:val="0"/>
        <w:rPr>
          <w:rFonts w:cstheme="minorHAnsi"/>
          <w:b/>
          <w:bCs/>
        </w:rPr>
      </w:pPr>
      <w:r>
        <w:rPr>
          <w:rFonts w:cstheme="minorHAnsi"/>
          <w:b/>
          <w:bCs/>
        </w:rPr>
        <w:t>NL29</w:t>
      </w:r>
      <w:r w:rsidRPr="00FD084D">
        <w:rPr>
          <w:rFonts w:cstheme="minorHAnsi"/>
          <w:b/>
          <w:bCs/>
        </w:rPr>
        <w:tab/>
      </w:r>
      <w:r w:rsidRPr="00FD084D">
        <w:rPr>
          <w:rFonts w:cstheme="minorHAnsi"/>
          <w:bCs/>
        </w:rPr>
        <w:t xml:space="preserve">Does the story contain explicit factual information about the following (note that “[COUNTRY]” used anywhere in this codebook refers to </w:t>
      </w:r>
      <w:r w:rsidRPr="00FD084D">
        <w:rPr>
          <w:rFonts w:cstheme="minorHAnsi"/>
          <w:bCs/>
          <w:u w:val="single"/>
        </w:rPr>
        <w:t>the country which the coded news outlet belongs to</w:t>
      </w:r>
      <w:r w:rsidRPr="00FD084D">
        <w:rPr>
          <w:rFonts w:cstheme="minorHAnsi"/>
          <w:bCs/>
        </w:rPr>
        <w:t>)</w:t>
      </w:r>
      <w:r w:rsidRPr="00FD084D">
        <w:rPr>
          <w:rFonts w:cstheme="minorHAnsi"/>
          <w:b/>
          <w:bCs/>
        </w:rPr>
        <w:t>:</w:t>
      </w:r>
    </w:p>
    <w:p w14:paraId="3690A5F2" w14:textId="77777777" w:rsidR="00003F3B" w:rsidRDefault="00003F3B" w:rsidP="00803069">
      <w:pPr>
        <w:pStyle w:val="ListParagraph"/>
        <w:numPr>
          <w:ilvl w:val="0"/>
          <w:numId w:val="14"/>
        </w:numPr>
        <w:outlineLvl w:val="0"/>
        <w:rPr>
          <w:rFonts w:cstheme="minorHAnsi"/>
          <w:bCs/>
        </w:rPr>
      </w:pPr>
      <w:r w:rsidRPr="00EF7A8E">
        <w:rPr>
          <w:rFonts w:cstheme="minorHAnsi"/>
          <w:bCs/>
        </w:rPr>
        <w:t xml:space="preserve">The total number of member states in the EU (only code “yes” if the specific number mentioned is </w:t>
      </w:r>
      <w:r w:rsidRPr="00EF7A8E">
        <w:rPr>
          <w:rFonts w:cstheme="minorHAnsi"/>
          <w:b/>
          <w:bCs/>
        </w:rPr>
        <w:t>28</w:t>
      </w:r>
      <w:r w:rsidRPr="00EF7A8E">
        <w:rPr>
          <w:rFonts w:cstheme="minorHAnsi"/>
          <w:bCs/>
        </w:rPr>
        <w:t>).</w:t>
      </w:r>
    </w:p>
    <w:p w14:paraId="663B041C" w14:textId="77777777" w:rsidR="00003F3B" w:rsidRDefault="00003F3B" w:rsidP="00803069">
      <w:pPr>
        <w:pStyle w:val="ListParagraph"/>
        <w:numPr>
          <w:ilvl w:val="0"/>
          <w:numId w:val="14"/>
        </w:numPr>
        <w:outlineLvl w:val="0"/>
        <w:rPr>
          <w:rFonts w:cstheme="minorHAnsi"/>
          <w:bCs/>
        </w:rPr>
      </w:pPr>
      <w:r w:rsidRPr="00EF7A8E">
        <w:rPr>
          <w:rFonts w:cstheme="minorHAnsi"/>
          <w:bCs/>
        </w:rPr>
        <w:t>The number of representatives of the Netherlands in the European Parliament (either before or after the EP elections).</w:t>
      </w:r>
    </w:p>
    <w:p w14:paraId="0119A627" w14:textId="77777777" w:rsidR="00003F3B" w:rsidRDefault="00003F3B" w:rsidP="00803069">
      <w:pPr>
        <w:pStyle w:val="ListParagraph"/>
        <w:numPr>
          <w:ilvl w:val="0"/>
          <w:numId w:val="14"/>
        </w:numPr>
        <w:outlineLvl w:val="0"/>
        <w:rPr>
          <w:rFonts w:cstheme="minorHAnsi"/>
          <w:bCs/>
        </w:rPr>
      </w:pPr>
      <w:r w:rsidRPr="00EF7A8E">
        <w:rPr>
          <w:rFonts w:cstheme="minorHAnsi"/>
          <w:bCs/>
        </w:rPr>
        <w:t>The official duration of the electoral cycle in the Netherlands (4 years).</w:t>
      </w:r>
    </w:p>
    <w:p w14:paraId="5007E2EF" w14:textId="77777777" w:rsidR="00003F3B" w:rsidRDefault="00003F3B" w:rsidP="00803069">
      <w:pPr>
        <w:pStyle w:val="ListParagraph"/>
        <w:numPr>
          <w:ilvl w:val="0"/>
          <w:numId w:val="14"/>
        </w:numPr>
        <w:outlineLvl w:val="0"/>
        <w:rPr>
          <w:rFonts w:cstheme="minorHAnsi"/>
          <w:bCs/>
        </w:rPr>
      </w:pPr>
      <w:r w:rsidRPr="00EF7A8E">
        <w:rPr>
          <w:rFonts w:cstheme="minorHAnsi"/>
          <w:bCs/>
        </w:rPr>
        <w:t xml:space="preserve"> The president of the European parliament in the past two years (Martin Schulz)</w:t>
      </w:r>
    </w:p>
    <w:p w14:paraId="5999D094" w14:textId="77777777" w:rsidR="00003F3B" w:rsidRDefault="00003F3B" w:rsidP="00803069">
      <w:pPr>
        <w:pStyle w:val="ListParagraph"/>
        <w:numPr>
          <w:ilvl w:val="0"/>
          <w:numId w:val="14"/>
        </w:numPr>
        <w:outlineLvl w:val="0"/>
        <w:rPr>
          <w:rFonts w:cstheme="minorHAnsi"/>
          <w:bCs/>
        </w:rPr>
      </w:pPr>
      <w:r w:rsidRPr="00EF7A8E">
        <w:rPr>
          <w:rFonts w:cstheme="minorHAnsi"/>
          <w:bCs/>
        </w:rPr>
        <w:t>The name of the minister of foreign affairs (</w:t>
      </w:r>
      <w:proofErr w:type="spellStart"/>
      <w:r w:rsidRPr="00EF7A8E">
        <w:rPr>
          <w:rFonts w:cstheme="minorHAnsi"/>
          <w:bCs/>
        </w:rPr>
        <w:t>Frans</w:t>
      </w:r>
      <w:proofErr w:type="spellEnd"/>
      <w:r w:rsidRPr="00EF7A8E">
        <w:rPr>
          <w:rFonts w:cstheme="minorHAnsi"/>
          <w:bCs/>
        </w:rPr>
        <w:t xml:space="preserve"> </w:t>
      </w:r>
      <w:proofErr w:type="spellStart"/>
      <w:r w:rsidRPr="00EF7A8E">
        <w:rPr>
          <w:rFonts w:cstheme="minorHAnsi"/>
          <w:bCs/>
        </w:rPr>
        <w:t>Timmermans</w:t>
      </w:r>
      <w:proofErr w:type="spellEnd"/>
      <w:r w:rsidRPr="00EF7A8E">
        <w:rPr>
          <w:rFonts w:cstheme="minorHAnsi"/>
          <w:bCs/>
        </w:rPr>
        <w:t>)</w:t>
      </w:r>
    </w:p>
    <w:p w14:paraId="7CE39654" w14:textId="77777777" w:rsidR="00003F3B" w:rsidRDefault="00003F3B" w:rsidP="00803069">
      <w:pPr>
        <w:pStyle w:val="ListParagraph"/>
        <w:numPr>
          <w:ilvl w:val="0"/>
          <w:numId w:val="14"/>
        </w:numPr>
        <w:outlineLvl w:val="0"/>
        <w:rPr>
          <w:rFonts w:cstheme="minorHAnsi"/>
          <w:bCs/>
        </w:rPr>
      </w:pPr>
      <w:r>
        <w:rPr>
          <w:rFonts w:cstheme="minorHAnsi"/>
          <w:bCs/>
        </w:rPr>
        <w:t>Information about the names and party affiliation of the candidates for the EU presidency</w:t>
      </w:r>
    </w:p>
    <w:p w14:paraId="420B092E" w14:textId="77777777" w:rsidR="00003F3B" w:rsidRPr="00EF7A8E" w:rsidRDefault="00003F3B" w:rsidP="00803069">
      <w:pPr>
        <w:pStyle w:val="ListParagraph"/>
        <w:numPr>
          <w:ilvl w:val="0"/>
          <w:numId w:val="14"/>
        </w:numPr>
        <w:outlineLvl w:val="0"/>
        <w:rPr>
          <w:rFonts w:cstheme="minorHAnsi"/>
          <w:bCs/>
        </w:rPr>
      </w:pPr>
      <w:r>
        <w:rPr>
          <w:rFonts w:cstheme="minorHAnsi"/>
          <w:bCs/>
        </w:rPr>
        <w:t>Possibly added later</w:t>
      </w:r>
    </w:p>
    <w:p w14:paraId="3C6BFC82" w14:textId="77777777" w:rsidR="00003F3B" w:rsidRPr="00EF7A8E" w:rsidRDefault="00003F3B" w:rsidP="00003F3B">
      <w:pPr>
        <w:outlineLvl w:val="0"/>
        <w:rPr>
          <w:rFonts w:cstheme="minorHAnsi"/>
          <w:bCs/>
        </w:rPr>
      </w:pPr>
    </w:p>
    <w:p w14:paraId="15C2D60E" w14:textId="77777777" w:rsidR="00003F3B" w:rsidRDefault="00003F3B" w:rsidP="00003F3B">
      <w:pPr>
        <w:pStyle w:val="Lijstalinea1"/>
        <w:ind w:left="2127"/>
        <w:rPr>
          <w:rFonts w:asciiTheme="minorHAnsi" w:hAnsiTheme="minorHAnsi" w:cstheme="minorHAnsi"/>
          <w:lang w:val="en-US"/>
        </w:rPr>
      </w:pPr>
      <w:r w:rsidRPr="00BF0EF1">
        <w:rPr>
          <w:rFonts w:asciiTheme="minorHAnsi" w:hAnsiTheme="minorHAnsi" w:cstheme="minorHAnsi"/>
          <w:lang w:val="en-US"/>
        </w:rPr>
        <w:t>0 =</w:t>
      </w:r>
      <w:r w:rsidRPr="00BF0EF1">
        <w:rPr>
          <w:rFonts w:asciiTheme="minorHAnsi" w:hAnsiTheme="minorHAnsi" w:cstheme="minorHAnsi"/>
          <w:lang w:val="en-US"/>
        </w:rPr>
        <w:tab/>
        <w:t>no</w:t>
      </w:r>
      <w:r>
        <w:rPr>
          <w:rFonts w:asciiTheme="minorHAnsi" w:hAnsiTheme="minorHAnsi" w:cstheme="minorHAnsi"/>
          <w:lang w:val="en-US"/>
        </w:rPr>
        <w:br/>
      </w:r>
      <w:r w:rsidRPr="00BF0EF1">
        <w:rPr>
          <w:rFonts w:asciiTheme="minorHAnsi" w:hAnsiTheme="minorHAnsi" w:cstheme="minorHAnsi"/>
          <w:lang w:val="en-US"/>
        </w:rPr>
        <w:t>1 =</w:t>
      </w:r>
      <w:r w:rsidRPr="00BF0EF1">
        <w:rPr>
          <w:rFonts w:asciiTheme="minorHAnsi" w:hAnsiTheme="minorHAnsi" w:cstheme="minorHAnsi"/>
          <w:lang w:val="en-US"/>
        </w:rPr>
        <w:tab/>
        <w:t>yes</w:t>
      </w:r>
    </w:p>
    <w:p w14:paraId="6E9A8DDB" w14:textId="77777777" w:rsidR="00003F3B" w:rsidRPr="00C361A1" w:rsidRDefault="00003F3B" w:rsidP="00003F3B">
      <w:pPr>
        <w:rPr>
          <w:rFonts w:cstheme="minorHAnsi"/>
        </w:rPr>
      </w:pPr>
      <w:r>
        <w:rPr>
          <w:rFonts w:cstheme="minorHAnsi"/>
        </w:rPr>
        <w:t>ENTIRE PERIOD</w:t>
      </w:r>
    </w:p>
    <w:p w14:paraId="3A41024B" w14:textId="77777777" w:rsidR="00003F3B" w:rsidRDefault="00003F3B" w:rsidP="00003F3B">
      <w:pPr>
        <w:ind w:left="1418" w:hanging="1358"/>
        <w:rPr>
          <w:rFonts w:cstheme="minorHAnsi"/>
        </w:rPr>
      </w:pPr>
      <w:r>
        <w:rPr>
          <w:rFonts w:cstheme="minorHAnsi"/>
          <w:b/>
        </w:rPr>
        <w:t>NL30</w:t>
      </w:r>
      <w:r w:rsidRPr="00FD084D">
        <w:rPr>
          <w:rFonts w:cstheme="minorHAnsi"/>
          <w:b/>
        </w:rPr>
        <w:tab/>
      </w:r>
      <w:r w:rsidRPr="00FD084D">
        <w:rPr>
          <w:rFonts w:cstheme="minorHAnsi"/>
        </w:rPr>
        <w:t xml:space="preserve">If the story or somebody in story mentions referendums on matters of European integration, is the story rather </w:t>
      </w:r>
      <w:r w:rsidRPr="00FD084D">
        <w:rPr>
          <w:rFonts w:cstheme="minorHAnsi"/>
          <w:b/>
        </w:rPr>
        <w:t xml:space="preserve">supportive of holding referendums on matters of EU integration </w:t>
      </w:r>
      <w:r w:rsidRPr="00FD084D">
        <w:rPr>
          <w:rFonts w:cstheme="minorHAnsi"/>
        </w:rPr>
        <w:t>or does it</w:t>
      </w:r>
      <w:r w:rsidRPr="00FD084D">
        <w:rPr>
          <w:rFonts w:cstheme="minorHAnsi"/>
          <w:b/>
        </w:rPr>
        <w:t xml:space="preserve"> oppose referendums on matters of EU integration</w:t>
      </w:r>
      <w:r w:rsidRPr="00FD084D">
        <w:rPr>
          <w:rFonts w:cstheme="minorHAnsi"/>
        </w:rPr>
        <w:t xml:space="preserve">? </w:t>
      </w:r>
    </w:p>
    <w:p w14:paraId="6B01DB46" w14:textId="77777777" w:rsidR="00003F3B" w:rsidRPr="00FD084D" w:rsidRDefault="00003F3B" w:rsidP="00003F3B">
      <w:pPr>
        <w:ind w:left="1418" w:hanging="1358"/>
        <w:rPr>
          <w:rFonts w:cstheme="minorHAnsi"/>
          <w:b/>
        </w:rPr>
      </w:pPr>
      <w:r>
        <w:rPr>
          <w:rFonts w:cstheme="minorHAnsi"/>
          <w:b/>
        </w:rPr>
        <w:tab/>
        <w:t>Integration here is both vertical as well as horizontal</w:t>
      </w:r>
    </w:p>
    <w:p w14:paraId="4145F913" w14:textId="77777777" w:rsidR="00003F3B" w:rsidRDefault="00003F3B" w:rsidP="00003F3B">
      <w:pPr>
        <w:pStyle w:val="Lijstalinea1"/>
        <w:ind w:left="2127"/>
        <w:rPr>
          <w:rFonts w:asciiTheme="minorHAnsi" w:hAnsiTheme="minorHAnsi" w:cstheme="minorHAnsi"/>
          <w:lang w:val="en-US"/>
        </w:rPr>
      </w:pPr>
      <w:r>
        <w:rPr>
          <w:rFonts w:asciiTheme="minorHAnsi" w:hAnsiTheme="minorHAnsi" w:cstheme="minorHAnsi"/>
          <w:lang w:val="en-US"/>
        </w:rPr>
        <w:t>9</w:t>
      </w:r>
      <w:r w:rsidRPr="00C64270">
        <w:rPr>
          <w:rFonts w:asciiTheme="minorHAnsi" w:hAnsiTheme="minorHAnsi" w:cstheme="minorHAnsi"/>
          <w:lang w:val="en-US"/>
        </w:rPr>
        <w:t xml:space="preserve"> =</w:t>
      </w:r>
      <w:r w:rsidRPr="00C64270">
        <w:rPr>
          <w:rFonts w:asciiTheme="minorHAnsi" w:hAnsiTheme="minorHAnsi" w:cstheme="minorHAnsi"/>
          <w:lang w:val="en-US"/>
        </w:rPr>
        <w:tab/>
        <w:t>not applicable / not mentioned</w:t>
      </w:r>
      <w:r>
        <w:rPr>
          <w:rFonts w:asciiTheme="minorHAnsi" w:hAnsiTheme="minorHAnsi" w:cstheme="minorHAnsi"/>
          <w:lang w:val="en-US"/>
        </w:rPr>
        <w:br/>
      </w:r>
      <w:r w:rsidRPr="00C64270">
        <w:rPr>
          <w:rFonts w:asciiTheme="minorHAnsi" w:hAnsiTheme="minorHAnsi" w:cstheme="minorHAnsi"/>
          <w:lang w:val="en-US"/>
        </w:rPr>
        <w:t>0 =</w:t>
      </w:r>
      <w:r w:rsidRPr="00C64270">
        <w:rPr>
          <w:rFonts w:asciiTheme="minorHAnsi" w:hAnsiTheme="minorHAnsi" w:cstheme="minorHAnsi"/>
          <w:lang w:val="en-US"/>
        </w:rPr>
        <w:tab/>
        <w:t>mentioned but not evaluated</w:t>
      </w:r>
      <w:r>
        <w:rPr>
          <w:rFonts w:asciiTheme="minorHAnsi" w:hAnsiTheme="minorHAnsi" w:cstheme="minorHAnsi"/>
          <w:lang w:val="en-US"/>
        </w:rPr>
        <w:br/>
      </w:r>
      <w:r w:rsidRPr="00C64270">
        <w:rPr>
          <w:rFonts w:asciiTheme="minorHAnsi" w:hAnsiTheme="minorHAnsi" w:cstheme="minorHAnsi"/>
          <w:lang w:val="en-US"/>
        </w:rPr>
        <w:t>1 =</w:t>
      </w:r>
      <w:r w:rsidRPr="00C64270">
        <w:rPr>
          <w:rFonts w:asciiTheme="minorHAnsi" w:hAnsiTheme="minorHAnsi" w:cstheme="minorHAnsi"/>
          <w:lang w:val="en-US"/>
        </w:rPr>
        <w:tab/>
        <w:t>negative/opposed</w:t>
      </w:r>
      <w:r>
        <w:rPr>
          <w:rFonts w:asciiTheme="minorHAnsi" w:hAnsiTheme="minorHAnsi" w:cstheme="minorHAnsi"/>
          <w:lang w:val="en-US"/>
        </w:rPr>
        <w:br/>
      </w:r>
      <w:r w:rsidRPr="00C64270">
        <w:rPr>
          <w:rFonts w:asciiTheme="minorHAnsi" w:hAnsiTheme="minorHAnsi" w:cstheme="minorHAnsi"/>
          <w:lang w:val="en-US"/>
        </w:rPr>
        <w:t>2 =</w:t>
      </w:r>
      <w:r w:rsidRPr="00C64270">
        <w:rPr>
          <w:rFonts w:asciiTheme="minorHAnsi" w:hAnsiTheme="minorHAnsi" w:cstheme="minorHAnsi"/>
          <w:lang w:val="en-US"/>
        </w:rPr>
        <w:tab/>
        <w:t>rather negative</w:t>
      </w:r>
      <w:r>
        <w:rPr>
          <w:rFonts w:asciiTheme="minorHAnsi" w:hAnsiTheme="minorHAnsi" w:cstheme="minorHAnsi"/>
          <w:lang w:val="en-US"/>
        </w:rPr>
        <w:br/>
      </w:r>
      <w:r w:rsidRPr="00C64270">
        <w:rPr>
          <w:rFonts w:asciiTheme="minorHAnsi" w:hAnsiTheme="minorHAnsi" w:cstheme="minorHAnsi"/>
          <w:lang w:val="en-US"/>
        </w:rPr>
        <w:t>3 =</w:t>
      </w:r>
      <w:r w:rsidRPr="00C64270">
        <w:rPr>
          <w:rFonts w:asciiTheme="minorHAnsi" w:hAnsiTheme="minorHAnsi" w:cstheme="minorHAnsi"/>
          <w:lang w:val="en-US"/>
        </w:rPr>
        <w:tab/>
        <w:t>balanced/mixed</w:t>
      </w:r>
      <w:r>
        <w:rPr>
          <w:rFonts w:asciiTheme="minorHAnsi" w:hAnsiTheme="minorHAnsi" w:cstheme="minorHAnsi"/>
          <w:lang w:val="en-US"/>
        </w:rPr>
        <w:br/>
      </w:r>
      <w:r w:rsidRPr="00C64270">
        <w:rPr>
          <w:rFonts w:asciiTheme="minorHAnsi" w:hAnsiTheme="minorHAnsi" w:cstheme="minorHAnsi"/>
          <w:lang w:val="en-US"/>
        </w:rPr>
        <w:t>4 =</w:t>
      </w:r>
      <w:r w:rsidRPr="00C64270">
        <w:rPr>
          <w:rFonts w:asciiTheme="minorHAnsi" w:hAnsiTheme="minorHAnsi" w:cstheme="minorHAnsi"/>
          <w:lang w:val="en-US"/>
        </w:rPr>
        <w:tab/>
        <w:t>rather positive</w:t>
      </w:r>
      <w:r>
        <w:rPr>
          <w:rFonts w:asciiTheme="minorHAnsi" w:hAnsiTheme="minorHAnsi" w:cstheme="minorHAnsi"/>
          <w:lang w:val="en-US"/>
        </w:rPr>
        <w:br/>
      </w:r>
      <w:r w:rsidRPr="00C64270">
        <w:rPr>
          <w:rFonts w:asciiTheme="minorHAnsi" w:hAnsiTheme="minorHAnsi" w:cstheme="minorHAnsi"/>
          <w:lang w:val="en-US"/>
        </w:rPr>
        <w:t>5 =</w:t>
      </w:r>
      <w:r w:rsidRPr="00C64270">
        <w:rPr>
          <w:rFonts w:asciiTheme="minorHAnsi" w:hAnsiTheme="minorHAnsi" w:cstheme="minorHAnsi"/>
          <w:lang w:val="en-US"/>
        </w:rPr>
        <w:tab/>
        <w:t>positive/supportive</w:t>
      </w:r>
    </w:p>
    <w:p w14:paraId="3471366E" w14:textId="77777777" w:rsidR="00003F3B" w:rsidRPr="00003F3B" w:rsidRDefault="00003F3B" w:rsidP="00003F3B">
      <w:pPr>
        <w:rPr>
          <w:rFonts w:cstheme="minorHAnsi"/>
          <w:lang w:val="nl-NL"/>
        </w:rPr>
      </w:pPr>
      <w:r w:rsidRPr="00003F3B">
        <w:rPr>
          <w:rFonts w:cstheme="minorHAnsi"/>
          <w:lang w:val="nl-NL"/>
        </w:rPr>
        <w:lastRenderedPageBreak/>
        <w:t>ENTIRE PERIOD</w:t>
      </w:r>
    </w:p>
    <w:p w14:paraId="7641DC58" w14:textId="77777777" w:rsidR="00003F3B" w:rsidRPr="007A4A58" w:rsidRDefault="00003F3B" w:rsidP="00003F3B">
      <w:pPr>
        <w:ind w:left="1418" w:hanging="1418"/>
        <w:rPr>
          <w:rFonts w:cstheme="minorHAnsi"/>
          <w:bCs/>
          <w:lang w:val="nl-NL"/>
        </w:rPr>
      </w:pPr>
      <w:r w:rsidRPr="00BF36AB">
        <w:rPr>
          <w:rFonts w:eastAsia="Calibri" w:cstheme="minorHAnsi"/>
          <w:b/>
          <w:lang w:val="nl-NL"/>
        </w:rPr>
        <w:t>NL31</w:t>
      </w:r>
      <w:r w:rsidRPr="00BF36AB">
        <w:rPr>
          <w:rFonts w:eastAsia="Calibri" w:cstheme="minorHAnsi"/>
          <w:lang w:val="nl-NL"/>
        </w:rPr>
        <w:tab/>
      </w:r>
      <w:r w:rsidRPr="007A4A58">
        <w:rPr>
          <w:lang w:val="nl-NL"/>
        </w:rPr>
        <w:t>Word</w:t>
      </w:r>
      <w:r>
        <w:rPr>
          <w:lang w:val="nl-NL"/>
        </w:rPr>
        <w:t>t</w:t>
      </w:r>
      <w:r w:rsidRPr="007A4A58">
        <w:rPr>
          <w:lang w:val="nl-NL"/>
        </w:rPr>
        <w:t xml:space="preserve"> </w:t>
      </w:r>
      <w:r w:rsidRPr="00BF36AB">
        <w:rPr>
          <w:b/>
          <w:lang w:val="nl-NL"/>
        </w:rPr>
        <w:t>de jeugd of een jeugd-specifiek onderwerp</w:t>
      </w:r>
      <w:r w:rsidRPr="007A4A58">
        <w:rPr>
          <w:lang w:val="nl-NL"/>
        </w:rPr>
        <w:t xml:space="preserve">/probleem in de tekst genoemd? </w:t>
      </w:r>
    </w:p>
    <w:p w14:paraId="57AF199F" w14:textId="77777777" w:rsidR="00003F3B" w:rsidRDefault="00003F3B" w:rsidP="00003F3B">
      <w:pPr>
        <w:ind w:left="1416"/>
        <w:rPr>
          <w:lang w:val="nl-NL"/>
        </w:rPr>
      </w:pPr>
      <w:proofErr w:type="spellStart"/>
      <w:r w:rsidRPr="007A4A58">
        <w:rPr>
          <w:i/>
          <w:iCs/>
          <w:lang w:val="nl-NL"/>
        </w:rPr>
        <w:t>Note</w:t>
      </w:r>
      <w:proofErr w:type="spellEnd"/>
      <w:r w:rsidRPr="007A4A58">
        <w:rPr>
          <w:i/>
          <w:iCs/>
          <w:lang w:val="nl-NL"/>
        </w:rPr>
        <w:t xml:space="preserve">: </w:t>
      </w:r>
      <w:r w:rsidRPr="007A4A58">
        <w:rPr>
          <w:lang w:val="nl-NL"/>
        </w:rPr>
        <w:t>Groepen van jongeren (studenten, scholieren, jongeren organisaties, de volgende generatie) tellen als benoemingen. Enkele jongeren (groepen kleiner dan 10) tellen niet mee.</w:t>
      </w:r>
    </w:p>
    <w:p w14:paraId="7376DA20" w14:textId="77777777" w:rsidR="00003F3B" w:rsidRPr="007A4A58" w:rsidRDefault="00003F3B" w:rsidP="00003F3B">
      <w:pPr>
        <w:ind w:left="1416"/>
        <w:rPr>
          <w:lang w:val="nl-NL"/>
        </w:rPr>
      </w:pPr>
      <w:proofErr w:type="spellStart"/>
      <w:r w:rsidRPr="007A4A58">
        <w:rPr>
          <w:i/>
          <w:iCs/>
          <w:lang w:val="nl-NL"/>
        </w:rPr>
        <w:t>Note</w:t>
      </w:r>
      <w:proofErr w:type="spellEnd"/>
      <w:r w:rsidRPr="007A4A58">
        <w:rPr>
          <w:i/>
          <w:iCs/>
          <w:lang w:val="nl-NL"/>
        </w:rPr>
        <w:t xml:space="preserve">: </w:t>
      </w:r>
      <w:r w:rsidRPr="007A4A58">
        <w:rPr>
          <w:lang w:val="nl-NL"/>
        </w:rPr>
        <w:t>Jeugd specifieke onderwerpen/probleem zijn bijvoorbeeld jeugdwerkeloosheid, maar ook de EO jongerendag.</w:t>
      </w:r>
    </w:p>
    <w:p w14:paraId="319AF703" w14:textId="77777777" w:rsidR="00003F3B" w:rsidRDefault="00003F3B" w:rsidP="00003F3B">
      <w:pPr>
        <w:ind w:left="1418" w:hanging="2"/>
        <w:rPr>
          <w:rFonts w:cstheme="minorHAnsi"/>
          <w:bCs/>
        </w:rPr>
      </w:pPr>
      <w:r>
        <w:rPr>
          <w:rFonts w:cstheme="minorHAnsi"/>
          <w:bCs/>
        </w:rPr>
        <w:t>0 =</w:t>
      </w:r>
      <w:r>
        <w:rPr>
          <w:rFonts w:cstheme="minorHAnsi"/>
          <w:bCs/>
        </w:rPr>
        <w:tab/>
        <w:t>Nee</w:t>
      </w:r>
      <w:r>
        <w:rPr>
          <w:rFonts w:cstheme="minorHAnsi"/>
          <w:bCs/>
        </w:rPr>
        <w:br/>
        <w:t>1 =</w:t>
      </w:r>
      <w:r>
        <w:rPr>
          <w:rFonts w:cstheme="minorHAnsi"/>
          <w:bCs/>
        </w:rPr>
        <w:tab/>
      </w:r>
      <w:proofErr w:type="gramStart"/>
      <w:r>
        <w:rPr>
          <w:rFonts w:cstheme="minorHAnsi"/>
          <w:bCs/>
        </w:rPr>
        <w:t>Ja</w:t>
      </w:r>
      <w:proofErr w:type="gramEnd"/>
      <w:r>
        <w:rPr>
          <w:rFonts w:cstheme="minorHAnsi"/>
          <w:bCs/>
        </w:rPr>
        <w:br/>
      </w:r>
    </w:p>
    <w:p w14:paraId="2102EB75" w14:textId="77777777" w:rsidR="00003F3B" w:rsidRPr="00C361A1" w:rsidRDefault="00003F3B" w:rsidP="00003F3B">
      <w:pPr>
        <w:rPr>
          <w:rFonts w:cstheme="minorHAnsi"/>
        </w:rPr>
      </w:pPr>
      <w:r>
        <w:rPr>
          <w:rFonts w:cstheme="minorHAnsi"/>
        </w:rPr>
        <w:t>ENTIRE PERIOD</w:t>
      </w:r>
    </w:p>
    <w:p w14:paraId="080FB848" w14:textId="77777777" w:rsidR="00003F3B" w:rsidRDefault="00003F3B" w:rsidP="00003F3B">
      <w:pPr>
        <w:ind w:left="1418" w:hanging="1418"/>
        <w:rPr>
          <w:rFonts w:cstheme="minorHAnsi"/>
          <w:b/>
          <w:bCs/>
        </w:rPr>
      </w:pPr>
      <w:r>
        <w:rPr>
          <w:rFonts w:eastAsia="Calibri" w:cstheme="minorHAnsi"/>
          <w:b/>
        </w:rPr>
        <w:t>NL32</w:t>
      </w:r>
      <w:r w:rsidRPr="00F5183F">
        <w:rPr>
          <w:rFonts w:eastAsia="Calibri" w:cstheme="minorHAnsi"/>
          <w:b/>
        </w:rPr>
        <w:t>a-</w:t>
      </w:r>
      <w:r>
        <w:rPr>
          <w:rFonts w:eastAsia="Calibri" w:cstheme="minorHAnsi"/>
          <w:b/>
        </w:rPr>
        <w:t>g</w:t>
      </w:r>
      <w:r>
        <w:rPr>
          <w:rFonts w:eastAsia="Calibri" w:cstheme="minorHAnsi"/>
        </w:rPr>
        <w:tab/>
      </w:r>
      <w:r w:rsidRPr="00E05235">
        <w:rPr>
          <w:rFonts w:cstheme="minorHAnsi"/>
          <w:bCs/>
        </w:rPr>
        <w:t xml:space="preserve">Are there </w:t>
      </w:r>
      <w:r w:rsidRPr="00EF7A8E">
        <w:rPr>
          <w:rFonts w:cstheme="minorHAnsi"/>
          <w:b/>
          <w:bCs/>
        </w:rPr>
        <w:t>online sources</w:t>
      </w:r>
      <w:r w:rsidRPr="00E05235">
        <w:rPr>
          <w:rFonts w:cstheme="minorHAnsi"/>
          <w:bCs/>
        </w:rPr>
        <w:t xml:space="preserve"> mentioned in the news article? In other words, is information/</w:t>
      </w:r>
      <w:proofErr w:type="gramStart"/>
      <w:r w:rsidRPr="00E05235">
        <w:rPr>
          <w:rFonts w:cstheme="minorHAnsi"/>
          <w:bCs/>
        </w:rPr>
        <w:t>text  included</w:t>
      </w:r>
      <w:proofErr w:type="gramEnd"/>
      <w:r w:rsidRPr="00E05235">
        <w:rPr>
          <w:rFonts w:cstheme="minorHAnsi"/>
          <w:bCs/>
        </w:rPr>
        <w:t xml:space="preserve"> that originates from an online source</w:t>
      </w:r>
      <w:r w:rsidRPr="00E05235">
        <w:rPr>
          <w:rFonts w:cstheme="minorHAnsi"/>
          <w:b/>
          <w:bCs/>
        </w:rPr>
        <w:t xml:space="preserve">? </w:t>
      </w:r>
    </w:p>
    <w:p w14:paraId="5E1D4E4A" w14:textId="77777777" w:rsidR="00003F3B" w:rsidRPr="00C260F2" w:rsidRDefault="00003F3B" w:rsidP="00003F3B">
      <w:pPr>
        <w:ind w:left="1418"/>
        <w:rPr>
          <w:rFonts w:ascii="Times New Roman" w:eastAsia="Times New Roman" w:hAnsi="Times New Roman" w:cs="Times New Roman"/>
          <w:lang w:val="nl-NL" w:eastAsia="nl-NL"/>
        </w:rPr>
      </w:pPr>
      <w:r w:rsidRPr="00EF7A8E">
        <w:rPr>
          <w:rFonts w:cstheme="minorHAnsi"/>
          <w:bCs/>
          <w:i/>
          <w:lang w:val="nl-NL"/>
        </w:rPr>
        <w:t xml:space="preserve">For </w:t>
      </w:r>
      <w:proofErr w:type="spellStart"/>
      <w:r w:rsidRPr="00EF7A8E">
        <w:rPr>
          <w:rFonts w:cstheme="minorHAnsi"/>
          <w:bCs/>
          <w:i/>
          <w:lang w:val="nl-NL"/>
        </w:rPr>
        <w:t>example</w:t>
      </w:r>
      <w:proofErr w:type="spellEnd"/>
      <w:r w:rsidRPr="00EF7A8E">
        <w:rPr>
          <w:rFonts w:cstheme="minorHAnsi"/>
          <w:bCs/>
          <w:i/>
          <w:lang w:val="nl-NL"/>
        </w:rPr>
        <w:t>:</w:t>
      </w:r>
      <w:r>
        <w:rPr>
          <w:rFonts w:cstheme="minorHAnsi"/>
          <w:b/>
          <w:bCs/>
          <w:lang w:val="nl-NL"/>
        </w:rPr>
        <w:t xml:space="preserve"> </w:t>
      </w:r>
      <w:r w:rsidRPr="00C260F2">
        <w:rPr>
          <w:rFonts w:ascii="Times New Roman" w:eastAsia="Times New Roman" w:hAnsi="Times New Roman" w:cs="Times New Roman"/>
          <w:lang w:val="nl-NL" w:eastAsia="nl-NL"/>
        </w:rPr>
        <w:t xml:space="preserve">Vanmiddag meldt Tijn </w:t>
      </w:r>
      <w:proofErr w:type="spellStart"/>
      <w:r w:rsidRPr="00C260F2">
        <w:rPr>
          <w:rFonts w:ascii="Times New Roman" w:eastAsia="Times New Roman" w:hAnsi="Times New Roman" w:cs="Times New Roman"/>
          <w:lang w:val="nl-NL" w:eastAsia="nl-NL"/>
        </w:rPr>
        <w:t>Sadée</w:t>
      </w:r>
      <w:proofErr w:type="spellEnd"/>
      <w:r w:rsidRPr="00C260F2">
        <w:rPr>
          <w:rFonts w:ascii="Times New Roman" w:eastAsia="Times New Roman" w:hAnsi="Times New Roman" w:cs="Times New Roman"/>
          <w:lang w:val="nl-NL" w:eastAsia="nl-NL"/>
        </w:rPr>
        <w:t>,</w:t>
      </w:r>
      <w:r>
        <w:rPr>
          <w:rFonts w:ascii="Times New Roman" w:eastAsia="Times New Roman" w:hAnsi="Times New Roman" w:cs="Times New Roman"/>
          <w:lang w:val="nl-NL" w:eastAsia="nl-NL"/>
        </w:rPr>
        <w:t xml:space="preserve"> onze correspondent in Brussel, </w:t>
      </w:r>
      <w:r w:rsidRPr="00C260F2">
        <w:rPr>
          <w:rFonts w:ascii="Times New Roman" w:eastAsia="Times New Roman" w:hAnsi="Times New Roman" w:cs="Times New Roman"/>
          <w:lang w:val="nl-NL" w:eastAsia="nl-NL"/>
        </w:rPr>
        <w:t xml:space="preserve">op Twitter: "Chaos groot binnen eurofractie PVV. Na opstappen </w:t>
      </w:r>
      <w:proofErr w:type="spellStart"/>
      <w:r w:rsidRPr="00C260F2">
        <w:rPr>
          <w:rFonts w:ascii="Times New Roman" w:eastAsia="Times New Roman" w:hAnsi="Times New Roman" w:cs="Times New Roman"/>
          <w:lang w:val="nl-NL" w:eastAsia="nl-NL"/>
        </w:rPr>
        <w:t>Stassen</w:t>
      </w:r>
      <w:proofErr w:type="spellEnd"/>
      <w:r w:rsidRPr="00C260F2">
        <w:rPr>
          <w:rFonts w:ascii="Times New Roman" w:eastAsia="Times New Roman" w:hAnsi="Times New Roman" w:cs="Times New Roman"/>
          <w:lang w:val="nl-NL" w:eastAsia="nl-NL"/>
        </w:rPr>
        <w:t xml:space="preserve"> nu verklaring </w:t>
      </w:r>
      <w:proofErr w:type="spellStart"/>
      <w:proofErr w:type="gramStart"/>
      <w:r w:rsidRPr="00C260F2">
        <w:rPr>
          <w:rFonts w:ascii="Times New Roman" w:eastAsia="Times New Roman" w:hAnsi="Times New Roman" w:cs="Times New Roman"/>
          <w:lang w:val="nl-NL" w:eastAsia="nl-NL"/>
        </w:rPr>
        <w:t>europarlementariër</w:t>
      </w:r>
      <w:proofErr w:type="spellEnd"/>
      <w:proofErr w:type="gramEnd"/>
      <w:r w:rsidRPr="00C260F2">
        <w:rPr>
          <w:rFonts w:ascii="Times New Roman" w:eastAsia="Times New Roman" w:hAnsi="Times New Roman" w:cs="Times New Roman"/>
          <w:lang w:val="nl-NL" w:eastAsia="nl-NL"/>
        </w:rPr>
        <w:t xml:space="preserve"> Lucas </w:t>
      </w:r>
      <w:proofErr w:type="spellStart"/>
      <w:r w:rsidRPr="00C260F2">
        <w:rPr>
          <w:rFonts w:ascii="Times New Roman" w:eastAsia="Times New Roman" w:hAnsi="Times New Roman" w:cs="Times New Roman"/>
          <w:lang w:val="nl-NL" w:eastAsia="nl-NL"/>
        </w:rPr>
        <w:t>Hartong</w:t>
      </w:r>
      <w:proofErr w:type="spellEnd"/>
      <w:r w:rsidRPr="00C260F2">
        <w:rPr>
          <w:rFonts w:ascii="Times New Roman" w:eastAsia="Times New Roman" w:hAnsi="Times New Roman" w:cs="Times New Roman"/>
          <w:lang w:val="nl-NL" w:eastAsia="nl-NL"/>
        </w:rPr>
        <w:t> Radio1: ‘Drive is er steeds minder"</w:t>
      </w:r>
    </w:p>
    <w:p w14:paraId="25514633" w14:textId="77777777" w:rsidR="00003F3B" w:rsidRPr="00EF7A8E" w:rsidRDefault="00003F3B" w:rsidP="00003F3B">
      <w:pPr>
        <w:spacing w:after="0" w:line="240" w:lineRule="auto"/>
        <w:rPr>
          <w:rFonts w:ascii="Times New Roman" w:eastAsia="Times New Roman" w:hAnsi="Times New Roman" w:cs="Times New Roman"/>
          <w:i/>
          <w:lang w:eastAsia="nl-NL"/>
        </w:rPr>
      </w:pPr>
      <w:r w:rsidRPr="00EF7A8E">
        <w:rPr>
          <w:rFonts w:ascii="Times New Roman" w:eastAsia="Times New Roman" w:hAnsi="Times New Roman" w:cs="Times New Roman"/>
          <w:i/>
          <w:lang w:eastAsia="nl-NL"/>
        </w:rPr>
        <w:t>Multiple answers are possible:</w:t>
      </w:r>
    </w:p>
    <w:p w14:paraId="39FED9C9" w14:textId="77777777" w:rsidR="00003F3B" w:rsidRPr="00EF7A8E" w:rsidRDefault="00003F3B" w:rsidP="00803069">
      <w:pPr>
        <w:pStyle w:val="ListParagraph"/>
        <w:numPr>
          <w:ilvl w:val="0"/>
          <w:numId w:val="13"/>
        </w:numPr>
        <w:rPr>
          <w:rFonts w:cstheme="minorHAnsi"/>
          <w:bCs/>
          <w:sz w:val="24"/>
          <w:szCs w:val="24"/>
        </w:rPr>
      </w:pPr>
      <w:r w:rsidRPr="00EF7A8E">
        <w:rPr>
          <w:rFonts w:cstheme="minorHAnsi"/>
          <w:bCs/>
          <w:sz w:val="24"/>
          <w:szCs w:val="24"/>
        </w:rPr>
        <w:t>No</w:t>
      </w:r>
    </w:p>
    <w:p w14:paraId="00F5C3E6" w14:textId="77777777" w:rsidR="00003F3B" w:rsidRPr="00EF7A8E" w:rsidRDefault="00003F3B" w:rsidP="00803069">
      <w:pPr>
        <w:pStyle w:val="ListParagraph"/>
        <w:numPr>
          <w:ilvl w:val="0"/>
          <w:numId w:val="13"/>
        </w:numPr>
        <w:rPr>
          <w:rFonts w:cstheme="minorHAnsi"/>
          <w:bCs/>
          <w:sz w:val="24"/>
          <w:szCs w:val="24"/>
        </w:rPr>
      </w:pPr>
      <w:r w:rsidRPr="00EF7A8E">
        <w:rPr>
          <w:rFonts w:cstheme="minorHAnsi"/>
          <w:bCs/>
          <w:sz w:val="24"/>
          <w:szCs w:val="24"/>
        </w:rPr>
        <w:t>Yes, Twitter</w:t>
      </w:r>
    </w:p>
    <w:p w14:paraId="6F68F3CB" w14:textId="77777777" w:rsidR="00003F3B" w:rsidRPr="00EF7A8E" w:rsidRDefault="00003F3B" w:rsidP="00803069">
      <w:pPr>
        <w:pStyle w:val="ListParagraph"/>
        <w:numPr>
          <w:ilvl w:val="0"/>
          <w:numId w:val="13"/>
        </w:numPr>
        <w:rPr>
          <w:rFonts w:cstheme="minorHAnsi"/>
          <w:bCs/>
          <w:sz w:val="24"/>
          <w:szCs w:val="24"/>
        </w:rPr>
      </w:pPr>
      <w:r w:rsidRPr="00EF7A8E">
        <w:rPr>
          <w:rFonts w:cstheme="minorHAnsi"/>
          <w:bCs/>
          <w:sz w:val="24"/>
          <w:szCs w:val="24"/>
        </w:rPr>
        <w:t>Yes, Facebook</w:t>
      </w:r>
    </w:p>
    <w:p w14:paraId="285D9727" w14:textId="77777777" w:rsidR="00003F3B" w:rsidRPr="00EF7A8E" w:rsidRDefault="00003F3B" w:rsidP="00803069">
      <w:pPr>
        <w:pStyle w:val="ListParagraph"/>
        <w:numPr>
          <w:ilvl w:val="0"/>
          <w:numId w:val="13"/>
        </w:numPr>
        <w:rPr>
          <w:rFonts w:cstheme="minorHAnsi"/>
          <w:bCs/>
          <w:sz w:val="24"/>
          <w:szCs w:val="24"/>
        </w:rPr>
      </w:pPr>
      <w:r w:rsidRPr="00EF7A8E">
        <w:rPr>
          <w:rFonts w:cstheme="minorHAnsi"/>
          <w:bCs/>
          <w:sz w:val="24"/>
          <w:szCs w:val="24"/>
        </w:rPr>
        <w:t>Yes, LinkedIn</w:t>
      </w:r>
    </w:p>
    <w:p w14:paraId="297C8178" w14:textId="77777777" w:rsidR="00003F3B" w:rsidRPr="00EF7A8E" w:rsidRDefault="00003F3B" w:rsidP="00803069">
      <w:pPr>
        <w:pStyle w:val="ListParagraph"/>
        <w:numPr>
          <w:ilvl w:val="0"/>
          <w:numId w:val="13"/>
        </w:numPr>
        <w:rPr>
          <w:rFonts w:cstheme="minorHAnsi"/>
          <w:bCs/>
          <w:sz w:val="24"/>
          <w:szCs w:val="24"/>
        </w:rPr>
      </w:pPr>
      <w:r w:rsidRPr="00EF7A8E">
        <w:rPr>
          <w:rFonts w:cstheme="minorHAnsi"/>
          <w:bCs/>
          <w:sz w:val="24"/>
          <w:szCs w:val="24"/>
        </w:rPr>
        <w:t>Yes, YouTube</w:t>
      </w:r>
    </w:p>
    <w:p w14:paraId="287FAB51" w14:textId="77777777" w:rsidR="00003F3B" w:rsidRPr="00EF7A8E" w:rsidRDefault="00003F3B" w:rsidP="00803069">
      <w:pPr>
        <w:pStyle w:val="ListParagraph"/>
        <w:numPr>
          <w:ilvl w:val="0"/>
          <w:numId w:val="13"/>
        </w:numPr>
        <w:rPr>
          <w:rFonts w:cstheme="minorHAnsi"/>
          <w:bCs/>
          <w:sz w:val="24"/>
          <w:szCs w:val="24"/>
        </w:rPr>
      </w:pPr>
      <w:r w:rsidRPr="00EF7A8E">
        <w:rPr>
          <w:rFonts w:cstheme="minorHAnsi"/>
          <w:bCs/>
          <w:sz w:val="24"/>
          <w:szCs w:val="24"/>
        </w:rPr>
        <w:t xml:space="preserve">Yes, online news website (such as </w:t>
      </w:r>
      <w:hyperlink r:id="rId9" w:tgtFrame="_blank" w:history="1">
        <w:r w:rsidRPr="00EF7A8E">
          <w:rPr>
            <w:rFonts w:cstheme="minorHAnsi"/>
            <w:bCs/>
            <w:sz w:val="24"/>
            <w:szCs w:val="24"/>
          </w:rPr>
          <w:t>nu.nl</w:t>
        </w:r>
      </w:hyperlink>
      <w:r w:rsidRPr="00EF7A8E">
        <w:rPr>
          <w:rFonts w:cstheme="minorHAnsi"/>
          <w:bCs/>
          <w:sz w:val="24"/>
          <w:szCs w:val="24"/>
        </w:rPr>
        <w:t xml:space="preserve">, </w:t>
      </w:r>
      <w:hyperlink r:id="rId10" w:tgtFrame="_blank" w:history="1">
        <w:r w:rsidRPr="00EF7A8E">
          <w:rPr>
            <w:rFonts w:cstheme="minorHAnsi"/>
            <w:bCs/>
            <w:sz w:val="24"/>
            <w:szCs w:val="24"/>
          </w:rPr>
          <w:t>nos.nl</w:t>
        </w:r>
      </w:hyperlink>
      <w:r w:rsidRPr="00EF7A8E">
        <w:rPr>
          <w:rFonts w:cstheme="minorHAnsi"/>
          <w:bCs/>
          <w:sz w:val="24"/>
          <w:szCs w:val="24"/>
        </w:rPr>
        <w:t xml:space="preserve">, </w:t>
      </w:r>
      <w:hyperlink r:id="rId11" w:tgtFrame="_blank" w:history="1">
        <w:r w:rsidRPr="00EF7A8E">
          <w:rPr>
            <w:rFonts w:cstheme="minorHAnsi"/>
            <w:bCs/>
            <w:sz w:val="24"/>
            <w:szCs w:val="24"/>
          </w:rPr>
          <w:t>news.google.nl</w:t>
        </w:r>
      </w:hyperlink>
      <w:r w:rsidRPr="00EF7A8E">
        <w:rPr>
          <w:rFonts w:cstheme="minorHAnsi"/>
          <w:bCs/>
          <w:sz w:val="24"/>
          <w:szCs w:val="24"/>
        </w:rPr>
        <w:t>)</w:t>
      </w:r>
    </w:p>
    <w:p w14:paraId="44DC0A48" w14:textId="77777777" w:rsidR="00003F3B" w:rsidRPr="00EF7A8E" w:rsidRDefault="00003F3B" w:rsidP="00803069">
      <w:pPr>
        <w:pStyle w:val="ListParagraph"/>
        <w:numPr>
          <w:ilvl w:val="0"/>
          <w:numId w:val="13"/>
        </w:numPr>
        <w:rPr>
          <w:rFonts w:cstheme="minorHAnsi"/>
          <w:bCs/>
          <w:sz w:val="24"/>
          <w:szCs w:val="24"/>
        </w:rPr>
      </w:pPr>
      <w:r w:rsidRPr="00EF7A8E">
        <w:rPr>
          <w:rFonts w:cstheme="minorHAnsi"/>
          <w:bCs/>
          <w:sz w:val="24"/>
          <w:szCs w:val="24"/>
        </w:rPr>
        <w:t xml:space="preserve">Yes, online comments under </w:t>
      </w:r>
      <w:proofErr w:type="spellStart"/>
      <w:r w:rsidRPr="00EF7A8E">
        <w:rPr>
          <w:rFonts w:cstheme="minorHAnsi"/>
          <w:bCs/>
          <w:sz w:val="24"/>
          <w:szCs w:val="24"/>
        </w:rPr>
        <w:t>newsarticles</w:t>
      </w:r>
      <w:proofErr w:type="spellEnd"/>
    </w:p>
    <w:p w14:paraId="48834D6A" w14:textId="77777777" w:rsidR="00003F3B" w:rsidRPr="00EF7A8E" w:rsidRDefault="00003F3B" w:rsidP="00803069">
      <w:pPr>
        <w:pStyle w:val="ListParagraph"/>
        <w:numPr>
          <w:ilvl w:val="0"/>
          <w:numId w:val="13"/>
        </w:numPr>
        <w:rPr>
          <w:rFonts w:cstheme="minorHAnsi"/>
          <w:bCs/>
          <w:sz w:val="24"/>
          <w:szCs w:val="24"/>
        </w:rPr>
      </w:pPr>
      <w:r w:rsidRPr="00EF7A8E">
        <w:rPr>
          <w:rFonts w:cstheme="minorHAnsi"/>
          <w:bCs/>
          <w:sz w:val="24"/>
          <w:szCs w:val="24"/>
        </w:rPr>
        <w:t>Yes, party website</w:t>
      </w:r>
    </w:p>
    <w:p w14:paraId="703DAC81" w14:textId="77777777" w:rsidR="00003F3B" w:rsidRPr="00EF7A8E" w:rsidRDefault="00003F3B" w:rsidP="00803069">
      <w:pPr>
        <w:pStyle w:val="ListParagraph"/>
        <w:numPr>
          <w:ilvl w:val="0"/>
          <w:numId w:val="13"/>
        </w:numPr>
        <w:rPr>
          <w:rFonts w:cstheme="minorHAnsi"/>
          <w:bCs/>
          <w:sz w:val="24"/>
          <w:szCs w:val="24"/>
        </w:rPr>
      </w:pPr>
      <w:r w:rsidRPr="00EF7A8E">
        <w:rPr>
          <w:rFonts w:cstheme="minorHAnsi"/>
          <w:bCs/>
          <w:sz w:val="24"/>
          <w:szCs w:val="24"/>
        </w:rPr>
        <w:t>Yes, politician</w:t>
      </w:r>
    </w:p>
    <w:p w14:paraId="090FB845" w14:textId="77777777" w:rsidR="00003F3B" w:rsidRPr="00EF7A8E" w:rsidRDefault="00003F3B" w:rsidP="00803069">
      <w:pPr>
        <w:pStyle w:val="ListParagraph"/>
        <w:numPr>
          <w:ilvl w:val="0"/>
          <w:numId w:val="13"/>
        </w:numPr>
        <w:rPr>
          <w:rFonts w:cstheme="minorHAnsi"/>
          <w:bCs/>
          <w:sz w:val="24"/>
          <w:szCs w:val="24"/>
        </w:rPr>
      </w:pPr>
      <w:r w:rsidRPr="00EF7A8E">
        <w:rPr>
          <w:rFonts w:cstheme="minorHAnsi"/>
          <w:bCs/>
          <w:sz w:val="24"/>
          <w:szCs w:val="24"/>
        </w:rPr>
        <w:t>Yes, blog</w:t>
      </w:r>
    </w:p>
    <w:p w14:paraId="3B1CD5A8" w14:textId="77777777" w:rsidR="00003F3B" w:rsidRPr="00EF7A8E" w:rsidRDefault="00003F3B" w:rsidP="00803069">
      <w:pPr>
        <w:pStyle w:val="ListParagraph"/>
        <w:numPr>
          <w:ilvl w:val="0"/>
          <w:numId w:val="13"/>
        </w:numPr>
        <w:rPr>
          <w:rFonts w:cstheme="minorHAnsi"/>
          <w:bCs/>
          <w:sz w:val="24"/>
          <w:szCs w:val="24"/>
        </w:rPr>
      </w:pPr>
      <w:r w:rsidRPr="00EF7A8E">
        <w:rPr>
          <w:rFonts w:cstheme="minorHAnsi"/>
          <w:bCs/>
          <w:sz w:val="24"/>
          <w:szCs w:val="24"/>
        </w:rPr>
        <w:t>Yes, email</w:t>
      </w:r>
    </w:p>
    <w:p w14:paraId="5C3D5669" w14:textId="77777777" w:rsidR="00003F3B" w:rsidRPr="00EF7A8E" w:rsidRDefault="00003F3B" w:rsidP="00803069">
      <w:pPr>
        <w:pStyle w:val="ListParagraph"/>
        <w:numPr>
          <w:ilvl w:val="0"/>
          <w:numId w:val="13"/>
        </w:numPr>
        <w:rPr>
          <w:rFonts w:cstheme="minorHAnsi"/>
          <w:bCs/>
          <w:sz w:val="24"/>
          <w:szCs w:val="24"/>
        </w:rPr>
      </w:pPr>
      <w:r w:rsidRPr="00EF7A8E">
        <w:rPr>
          <w:rFonts w:cstheme="minorHAnsi"/>
          <w:bCs/>
          <w:sz w:val="24"/>
          <w:szCs w:val="24"/>
        </w:rPr>
        <w:t>Yes, governmental website</w:t>
      </w:r>
    </w:p>
    <w:p w14:paraId="3828E5D1" w14:textId="77777777" w:rsidR="00003F3B" w:rsidRPr="00EF7A8E" w:rsidRDefault="00003F3B" w:rsidP="00803069">
      <w:pPr>
        <w:pStyle w:val="ListParagraph"/>
        <w:numPr>
          <w:ilvl w:val="0"/>
          <w:numId w:val="13"/>
        </w:numPr>
        <w:rPr>
          <w:rFonts w:cstheme="minorHAnsi"/>
          <w:bCs/>
          <w:sz w:val="24"/>
          <w:szCs w:val="24"/>
        </w:rPr>
      </w:pPr>
      <w:r w:rsidRPr="00EF7A8E">
        <w:rPr>
          <w:rFonts w:cstheme="minorHAnsi"/>
          <w:bCs/>
          <w:sz w:val="24"/>
          <w:szCs w:val="24"/>
        </w:rPr>
        <w:t>Yes, other social media</w:t>
      </w:r>
    </w:p>
    <w:p w14:paraId="14055D71" w14:textId="77777777" w:rsidR="00003F3B" w:rsidRPr="00EF7A8E" w:rsidRDefault="00003F3B" w:rsidP="00803069">
      <w:pPr>
        <w:pStyle w:val="ListParagraph"/>
        <w:numPr>
          <w:ilvl w:val="0"/>
          <w:numId w:val="13"/>
        </w:numPr>
        <w:rPr>
          <w:rFonts w:cstheme="minorHAnsi"/>
          <w:bCs/>
          <w:sz w:val="24"/>
          <w:szCs w:val="24"/>
        </w:rPr>
      </w:pPr>
      <w:r w:rsidRPr="00EF7A8E">
        <w:rPr>
          <w:rFonts w:cstheme="minorHAnsi"/>
          <w:bCs/>
          <w:sz w:val="24"/>
          <w:szCs w:val="24"/>
        </w:rPr>
        <w:t>Yes, other online media, i.e.:</w:t>
      </w:r>
    </w:p>
    <w:p w14:paraId="2CDE7BB6" w14:textId="77777777" w:rsidR="00003F3B" w:rsidRPr="00EF7A8E" w:rsidRDefault="00003F3B" w:rsidP="00003F3B">
      <w:pPr>
        <w:pStyle w:val="Lijstalinea1"/>
        <w:ind w:left="0"/>
        <w:rPr>
          <w:rFonts w:asciiTheme="minorHAnsi" w:hAnsiTheme="minorHAnsi" w:cstheme="minorHAnsi"/>
          <w:lang w:val="en-GB"/>
        </w:rPr>
      </w:pPr>
    </w:p>
    <w:p w14:paraId="6E3CCFC7" w14:textId="77777777" w:rsidR="00003F3B" w:rsidRDefault="00003F3B" w:rsidP="00003F3B">
      <w:pPr>
        <w:ind w:left="1418" w:hanging="1418"/>
        <w:rPr>
          <w:rFonts w:cstheme="minorHAnsi"/>
          <w:b/>
          <w:bCs/>
          <w:sz w:val="36"/>
          <w:szCs w:val="44"/>
        </w:rPr>
      </w:pPr>
      <w:r>
        <w:rPr>
          <w:rFonts w:cstheme="minorHAnsi"/>
          <w:b/>
          <w:bCs/>
          <w:sz w:val="28"/>
          <w:szCs w:val="28"/>
        </w:rPr>
        <w:br w:type="page"/>
      </w:r>
      <w:r>
        <w:rPr>
          <w:rFonts w:cstheme="minorHAnsi"/>
          <w:b/>
          <w:bCs/>
          <w:sz w:val="36"/>
          <w:szCs w:val="36"/>
        </w:rPr>
        <w:lastRenderedPageBreak/>
        <w:t>NL33</w:t>
      </w:r>
      <w:r w:rsidRPr="00FD084D">
        <w:rPr>
          <w:rFonts w:cstheme="minorHAnsi"/>
          <w:b/>
          <w:bCs/>
          <w:sz w:val="36"/>
          <w:szCs w:val="36"/>
        </w:rPr>
        <w:tab/>
      </w:r>
      <w:r w:rsidRPr="00FD084D">
        <w:rPr>
          <w:rFonts w:cstheme="minorHAnsi"/>
          <w:i/>
          <w:iCs/>
          <w:sz w:val="36"/>
          <w:szCs w:val="36"/>
        </w:rPr>
        <w:t xml:space="preserve">IS THE STORY </w:t>
      </w:r>
      <w:r w:rsidRPr="00FD084D">
        <w:rPr>
          <w:rFonts w:cstheme="minorHAnsi"/>
          <w:b/>
          <w:bCs/>
          <w:sz w:val="36"/>
          <w:szCs w:val="36"/>
          <w:u w:val="single"/>
        </w:rPr>
        <w:t>ABOUT*</w:t>
      </w:r>
      <w:r w:rsidRPr="00FD084D">
        <w:rPr>
          <w:rFonts w:cstheme="minorHAnsi"/>
          <w:b/>
          <w:bCs/>
          <w:sz w:val="36"/>
          <w:szCs w:val="36"/>
        </w:rPr>
        <w:t xml:space="preserve"> </w:t>
      </w:r>
      <w:r w:rsidRPr="00FD084D">
        <w:rPr>
          <w:rFonts w:cstheme="minorHAnsi"/>
          <w:i/>
          <w:iCs/>
          <w:sz w:val="36"/>
          <w:szCs w:val="36"/>
        </w:rPr>
        <w:t xml:space="preserve">THE </w:t>
      </w:r>
      <w:r w:rsidRPr="00FD084D">
        <w:rPr>
          <w:rFonts w:cstheme="minorHAnsi"/>
          <w:b/>
          <w:bCs/>
          <w:sz w:val="36"/>
          <w:szCs w:val="36"/>
        </w:rPr>
        <w:t>EUROPEAN</w:t>
      </w:r>
      <w:r>
        <w:rPr>
          <w:rFonts w:cstheme="minorHAnsi"/>
          <w:b/>
          <w:bCs/>
          <w:sz w:val="36"/>
          <w:szCs w:val="44"/>
        </w:rPr>
        <w:t xml:space="preserve"> PARLIAMENTARY ELECTIONS AND/OR THE CAMPAIGN? </w:t>
      </w:r>
    </w:p>
    <w:p w14:paraId="2DFBFD41" w14:textId="77777777" w:rsidR="00003F3B" w:rsidRPr="00FD084D" w:rsidRDefault="00003F3B" w:rsidP="00003F3B">
      <w:pPr>
        <w:ind w:left="2127"/>
        <w:rPr>
          <w:rFonts w:cstheme="minorHAnsi"/>
          <w:b/>
          <w:bCs/>
          <w:iCs/>
          <w:sz w:val="36"/>
          <w:szCs w:val="36"/>
        </w:rPr>
      </w:pPr>
      <w:r w:rsidRPr="00FD084D">
        <w:rPr>
          <w:rFonts w:cstheme="minorHAnsi"/>
          <w:b/>
          <w:bCs/>
          <w:iCs/>
          <w:sz w:val="36"/>
          <w:szCs w:val="36"/>
        </w:rPr>
        <w:t>0= no</w:t>
      </w:r>
      <w:r>
        <w:rPr>
          <w:rFonts w:cstheme="minorHAnsi"/>
          <w:b/>
          <w:bCs/>
          <w:iCs/>
          <w:sz w:val="36"/>
          <w:szCs w:val="36"/>
        </w:rPr>
        <w:br/>
      </w:r>
      <w:r w:rsidRPr="00FD084D">
        <w:rPr>
          <w:rFonts w:cstheme="minorHAnsi"/>
          <w:b/>
          <w:bCs/>
          <w:iCs/>
          <w:sz w:val="36"/>
          <w:szCs w:val="36"/>
        </w:rPr>
        <w:t>1 = yes</w:t>
      </w:r>
    </w:p>
    <w:p w14:paraId="372F791C" w14:textId="77777777" w:rsidR="00003F3B" w:rsidRDefault="00003F3B" w:rsidP="00003F3B">
      <w:pPr>
        <w:jc w:val="center"/>
        <w:rPr>
          <w:rFonts w:cstheme="minorHAnsi"/>
        </w:rPr>
      </w:pPr>
      <w:r>
        <w:rPr>
          <w:rFonts w:cstheme="minorHAnsi"/>
        </w:rPr>
        <w:t>SCREENING SELECTION:</w:t>
      </w:r>
    </w:p>
    <w:p w14:paraId="3346007D" w14:textId="77777777" w:rsidR="00003F3B" w:rsidRDefault="00003F3B" w:rsidP="00003F3B">
      <w:pPr>
        <w:jc w:val="center"/>
        <w:rPr>
          <w:rFonts w:cstheme="minorHAnsi"/>
          <w:b/>
        </w:rPr>
      </w:pPr>
      <w:r>
        <w:rPr>
          <w:rFonts w:cstheme="minorHAnsi"/>
        </w:rPr>
        <w:t>THE ABOVE ARE CODED FOR ALL EU SPECIFIC AND ELECTION AND CAMPAIGN RELATED STORIES IN A NEWS PROGRAM OR IN A NEWSPAPER</w:t>
      </w:r>
      <w:r>
        <w:rPr>
          <w:rFonts w:cstheme="minorHAnsi"/>
          <w:b/>
        </w:rPr>
        <w:t xml:space="preserve"> </w:t>
      </w:r>
    </w:p>
    <w:p w14:paraId="1F8D82AB" w14:textId="77777777" w:rsidR="00003F3B" w:rsidRDefault="00003F3B" w:rsidP="00003F3B">
      <w:pPr>
        <w:jc w:val="center"/>
        <w:rPr>
          <w:rFonts w:cstheme="minorHAnsi"/>
          <w:b/>
        </w:rPr>
      </w:pPr>
      <w:r>
        <w:rPr>
          <w:rFonts w:cstheme="minorHAnsi"/>
          <w:b/>
          <w:u w:val="single"/>
        </w:rPr>
        <w:t>ONLY</w:t>
      </w:r>
      <w:r>
        <w:rPr>
          <w:rFonts w:cstheme="minorHAnsi"/>
          <w:b/>
        </w:rPr>
        <w:t xml:space="preserve"> CODE STORIES BEYOND THIS POINT (NL34-end) IF THEY ARE </w:t>
      </w:r>
      <w:r>
        <w:rPr>
          <w:rFonts w:cstheme="minorHAnsi"/>
          <w:b/>
          <w:u w:val="single"/>
        </w:rPr>
        <w:t>ABOUT*</w:t>
      </w:r>
      <w:r>
        <w:rPr>
          <w:rFonts w:cstheme="minorHAnsi"/>
          <w:b/>
        </w:rPr>
        <w:t xml:space="preserve"> THE EU PARLIAMENTARY ELECTIONS AND/OR THE CAMPAIGN </w:t>
      </w:r>
    </w:p>
    <w:p w14:paraId="12DAA9FF" w14:textId="77777777" w:rsidR="00003F3B" w:rsidRDefault="00003F3B" w:rsidP="00003F3B">
      <w:pPr>
        <w:rPr>
          <w:rFonts w:cstheme="minorHAnsi"/>
          <w:i/>
          <w:iCs/>
        </w:rPr>
      </w:pPr>
      <w:r>
        <w:rPr>
          <w:rFonts w:cstheme="minorHAnsi"/>
          <w:b/>
          <w:bCs/>
        </w:rPr>
        <w:t xml:space="preserve">*About the European Parliamentary elections and/or the campaign </w:t>
      </w:r>
      <w:r>
        <w:rPr>
          <w:rFonts w:cstheme="minorHAnsi"/>
          <w:i/>
          <w:iCs/>
        </w:rPr>
        <w:t>is defined as:</w:t>
      </w:r>
    </w:p>
    <w:p w14:paraId="69B8673D" w14:textId="77777777" w:rsidR="00003F3B" w:rsidRDefault="00003F3B" w:rsidP="00003F3B">
      <w:pPr>
        <w:ind w:left="720"/>
        <w:rPr>
          <w:rFonts w:cstheme="minorHAnsi"/>
          <w:i/>
        </w:rPr>
      </w:pPr>
      <w:r>
        <w:rPr>
          <w:rFonts w:cstheme="minorHAnsi"/>
          <w:i/>
          <w:iCs/>
          <w:u w:val="single"/>
        </w:rPr>
        <w:t>TV</w:t>
      </w:r>
      <w:r>
        <w:rPr>
          <w:rFonts w:cstheme="minorHAnsi"/>
          <w:i/>
          <w:iCs/>
        </w:rPr>
        <w:t>: mentioned once</w:t>
      </w:r>
      <w:r>
        <w:rPr>
          <w:rFonts w:cstheme="minorHAnsi"/>
          <w:i/>
          <w:iCs/>
        </w:rPr>
        <w:br/>
      </w:r>
      <w:r>
        <w:rPr>
          <w:rFonts w:cstheme="minorHAnsi"/>
          <w:i/>
          <w:u w:val="single"/>
        </w:rPr>
        <w:t>Newspapers</w:t>
      </w:r>
      <w:r>
        <w:rPr>
          <w:rFonts w:cstheme="minorHAnsi"/>
          <w:i/>
        </w:rPr>
        <w:t>: mentioned once</w:t>
      </w:r>
    </w:p>
    <w:p w14:paraId="625D7390" w14:textId="77777777" w:rsidR="00003F3B" w:rsidRDefault="00003F3B" w:rsidP="00003F3B">
      <w:pPr>
        <w:pBdr>
          <w:top w:val="single" w:sz="4" w:space="1" w:color="auto"/>
          <w:left w:val="single" w:sz="4" w:space="4" w:color="auto"/>
          <w:bottom w:val="single" w:sz="4" w:space="1" w:color="auto"/>
          <w:right w:val="single" w:sz="4" w:space="4" w:color="auto"/>
        </w:pBdr>
        <w:ind w:left="567" w:hanging="567"/>
        <w:jc w:val="center"/>
        <w:outlineLvl w:val="0"/>
        <w:rPr>
          <w:rFonts w:cstheme="minorHAnsi"/>
          <w:b/>
          <w:bCs/>
          <w:iCs/>
        </w:rPr>
      </w:pPr>
      <w:r>
        <w:rPr>
          <w:rFonts w:cstheme="minorHAnsi"/>
          <w:b/>
          <w:bCs/>
          <w:iCs/>
          <w:sz w:val="28"/>
          <w:szCs w:val="28"/>
        </w:rPr>
        <w:br w:type="page"/>
      </w:r>
      <w:r w:rsidRPr="00B449EC">
        <w:rPr>
          <w:rFonts w:cstheme="minorHAnsi"/>
          <w:b/>
          <w:bCs/>
          <w:iCs/>
        </w:rPr>
        <w:lastRenderedPageBreak/>
        <w:t>FRAMES</w:t>
      </w:r>
    </w:p>
    <w:p w14:paraId="36274470" w14:textId="77777777" w:rsidR="00003F3B" w:rsidRDefault="00003F3B" w:rsidP="00003F3B">
      <w:pPr>
        <w:rPr>
          <w:rFonts w:cstheme="minorHAnsi"/>
        </w:rPr>
      </w:pPr>
      <w:r>
        <w:rPr>
          <w:rFonts w:cstheme="minorHAnsi"/>
        </w:rPr>
        <w:t>FILTER: ALL VARIABLES BELOW ARE ONLY CODED WHEN NL33=1</w:t>
      </w:r>
    </w:p>
    <w:p w14:paraId="1B795076" w14:textId="77777777" w:rsidR="00003F3B" w:rsidRPr="00C361A1" w:rsidRDefault="00003F3B" w:rsidP="00003F3B">
      <w:pPr>
        <w:rPr>
          <w:rFonts w:cstheme="minorHAnsi"/>
        </w:rPr>
      </w:pPr>
      <w:r>
        <w:rPr>
          <w:rFonts w:cstheme="minorHAnsi"/>
        </w:rPr>
        <w:t>FILTER: FROM 17 APRIL 2014</w:t>
      </w:r>
    </w:p>
    <w:p w14:paraId="18107531" w14:textId="77777777" w:rsidR="00003F3B" w:rsidRDefault="00003F3B" w:rsidP="00003F3B">
      <w:pPr>
        <w:ind w:left="1418" w:hanging="1418"/>
        <w:rPr>
          <w:rFonts w:cstheme="minorHAnsi"/>
        </w:rPr>
      </w:pPr>
      <w:r>
        <w:rPr>
          <w:rFonts w:cstheme="minorHAnsi"/>
          <w:b/>
        </w:rPr>
        <w:t>NL34</w:t>
      </w:r>
      <w:r>
        <w:rPr>
          <w:rFonts w:cstheme="minorHAnsi"/>
        </w:rPr>
        <w:tab/>
      </w:r>
      <w:r w:rsidRPr="00FC6104">
        <w:rPr>
          <w:rFonts w:cstheme="minorHAnsi"/>
          <w:b/>
        </w:rPr>
        <w:t>Explicitly (only if the story or somebody in the story says depicts so):</w:t>
      </w:r>
      <w:r>
        <w:rPr>
          <w:rFonts w:cstheme="minorHAnsi"/>
        </w:rPr>
        <w:t xml:space="preserve"> Does the story (or somebody in the story) mention t</w:t>
      </w:r>
      <w:r w:rsidRPr="00FC6104">
        <w:rPr>
          <w:rFonts w:cstheme="minorHAnsi"/>
          <w:b/>
        </w:rPr>
        <w:t>wo or more than two sides</w:t>
      </w:r>
      <w:r>
        <w:rPr>
          <w:rFonts w:cstheme="minorHAnsi"/>
        </w:rPr>
        <w:t xml:space="preserve"> of (i.e., not two separate arguments of but </w:t>
      </w:r>
      <w:r w:rsidRPr="00FC6104">
        <w:rPr>
          <w:rFonts w:cstheme="minorHAnsi"/>
          <w:b/>
        </w:rPr>
        <w:t>two or more distinct perspectives</w:t>
      </w:r>
      <w:r>
        <w:rPr>
          <w:rFonts w:cstheme="minorHAnsi"/>
        </w:rPr>
        <w:t xml:space="preserve"> on) a problem or issue?</w:t>
      </w:r>
    </w:p>
    <w:p w14:paraId="4A6CA6BA" w14:textId="77777777" w:rsidR="00003F3B" w:rsidRDefault="00003F3B" w:rsidP="00003F3B">
      <w:pPr>
        <w:ind w:left="1418"/>
        <w:rPr>
          <w:rFonts w:cstheme="minorHAnsi"/>
        </w:rPr>
      </w:pPr>
      <w:r>
        <w:rPr>
          <w:rFonts w:cstheme="minorHAnsi"/>
        </w:rPr>
        <w:t>Note: These “sides” do not necessarily indicate a conflict or disagreement. Example: “The tax increase might look good on the budget, but it might slow down demand as citizens will be left with less money to spend”</w:t>
      </w:r>
    </w:p>
    <w:p w14:paraId="454503D0" w14:textId="77777777" w:rsidR="00003F3B" w:rsidRDefault="00003F3B" w:rsidP="00003F3B">
      <w:pPr>
        <w:ind w:left="2127"/>
        <w:rPr>
          <w:rFonts w:cstheme="minorHAnsi"/>
          <w:color w:val="0000FF"/>
        </w:rPr>
      </w:pPr>
      <w:r>
        <w:rPr>
          <w:rFonts w:cstheme="minorHAnsi"/>
        </w:rPr>
        <w:t>0 = no</w:t>
      </w:r>
      <w:r>
        <w:rPr>
          <w:rFonts w:cstheme="minorHAnsi"/>
        </w:rPr>
        <w:br/>
        <w:t>1 = yes, two sides</w:t>
      </w:r>
      <w:r>
        <w:rPr>
          <w:rFonts w:cstheme="minorHAnsi"/>
        </w:rPr>
        <w:br/>
        <w:t xml:space="preserve">2 = yes, three or more </w:t>
      </w:r>
    </w:p>
    <w:p w14:paraId="03B01F07" w14:textId="77777777" w:rsidR="00003F3B" w:rsidRPr="00C361A1" w:rsidRDefault="00003F3B" w:rsidP="00003F3B">
      <w:pPr>
        <w:rPr>
          <w:rFonts w:cstheme="minorHAnsi"/>
        </w:rPr>
      </w:pPr>
      <w:r>
        <w:rPr>
          <w:rFonts w:cstheme="minorHAnsi"/>
        </w:rPr>
        <w:t>FILTER: FROM 17 APRIL 2014</w:t>
      </w:r>
    </w:p>
    <w:p w14:paraId="16A30891" w14:textId="77777777" w:rsidR="00003F3B" w:rsidRPr="00B449EC" w:rsidRDefault="00003F3B" w:rsidP="00003F3B">
      <w:pPr>
        <w:ind w:left="1418" w:hanging="1418"/>
        <w:rPr>
          <w:rFonts w:cstheme="minorHAnsi"/>
          <w:b/>
        </w:rPr>
      </w:pPr>
      <w:r>
        <w:rPr>
          <w:rFonts w:cstheme="minorHAnsi"/>
          <w:b/>
        </w:rPr>
        <w:t>NL35</w:t>
      </w:r>
      <w:r w:rsidRPr="00B449EC">
        <w:rPr>
          <w:rFonts w:cstheme="minorHAnsi"/>
          <w:b/>
        </w:rPr>
        <w:tab/>
        <w:t>Explicitly (only if the story or somebody in the story says so):</w:t>
      </w:r>
      <w:r w:rsidRPr="00B449EC">
        <w:rPr>
          <w:rFonts w:cstheme="minorHAnsi"/>
        </w:rPr>
        <w:t xml:space="preserve"> Are one or more </w:t>
      </w:r>
      <w:r w:rsidRPr="00B449EC">
        <w:rPr>
          <w:rFonts w:cstheme="minorHAnsi"/>
          <w:i/>
        </w:rPr>
        <w:t xml:space="preserve">actors </w:t>
      </w:r>
      <w:r w:rsidRPr="00B449EC">
        <w:rPr>
          <w:rFonts w:cstheme="minorHAnsi"/>
        </w:rPr>
        <w:t>(only actors, though not necessarily one of actors 1-6!) called</w:t>
      </w:r>
      <w:r w:rsidRPr="00B449EC">
        <w:rPr>
          <w:rFonts w:cstheme="minorHAnsi"/>
          <w:b/>
        </w:rPr>
        <w:t xml:space="preserve"> </w:t>
      </w:r>
      <w:r w:rsidRPr="00B449EC">
        <w:rPr>
          <w:rFonts w:cstheme="minorHAnsi"/>
        </w:rPr>
        <w:t>(potential)</w:t>
      </w:r>
      <w:r w:rsidRPr="00B449EC">
        <w:rPr>
          <w:rFonts w:cstheme="minorHAnsi"/>
          <w:b/>
        </w:rPr>
        <w:t xml:space="preserve"> “winners”</w:t>
      </w:r>
      <w:r w:rsidRPr="00B449EC">
        <w:rPr>
          <w:rFonts w:cstheme="minorHAnsi"/>
        </w:rPr>
        <w:t xml:space="preserve"> or </w:t>
      </w:r>
      <w:r w:rsidRPr="00B449EC">
        <w:rPr>
          <w:rFonts w:cstheme="minorHAnsi"/>
          <w:b/>
        </w:rPr>
        <w:t>“losers”</w:t>
      </w:r>
      <w:r w:rsidRPr="00B449EC">
        <w:rPr>
          <w:rFonts w:cstheme="minorHAnsi"/>
        </w:rPr>
        <w:t xml:space="preserve">? (e.g., “The winner of the day was politician/party X”). </w:t>
      </w:r>
    </w:p>
    <w:p w14:paraId="078C5EEC" w14:textId="77777777" w:rsidR="00003F3B" w:rsidRPr="00B449EC" w:rsidRDefault="00003F3B" w:rsidP="00003F3B">
      <w:pPr>
        <w:ind w:left="1418"/>
        <w:rPr>
          <w:rFonts w:cstheme="minorHAnsi"/>
        </w:rPr>
      </w:pPr>
      <w:r w:rsidRPr="00B449EC">
        <w:rPr>
          <w:rFonts w:cstheme="minorHAnsi"/>
          <w:i/>
        </w:rPr>
        <w:t>Note:</w:t>
      </w:r>
      <w:r w:rsidRPr="00B449EC">
        <w:rPr>
          <w:rFonts w:cstheme="minorHAnsi"/>
        </w:rPr>
        <w:t xml:space="preserve">  Has to be mentioned explicitly – not victims, refugees that are not </w:t>
      </w:r>
      <w:r w:rsidRPr="00B449EC">
        <w:rPr>
          <w:rFonts w:cstheme="minorHAnsi"/>
          <w:b/>
        </w:rPr>
        <w:t>called</w:t>
      </w:r>
      <w:r w:rsidRPr="00B449EC">
        <w:rPr>
          <w:rFonts w:cstheme="minorHAnsi"/>
        </w:rPr>
        <w:t xml:space="preserve"> “losers” or dictators that are not </w:t>
      </w:r>
      <w:r w:rsidRPr="00B449EC">
        <w:rPr>
          <w:rFonts w:cstheme="minorHAnsi"/>
          <w:b/>
        </w:rPr>
        <w:t>called</w:t>
      </w:r>
      <w:r w:rsidRPr="00B449EC">
        <w:rPr>
          <w:rFonts w:cstheme="minorHAnsi"/>
        </w:rPr>
        <w:t xml:space="preserve"> “winners”, for instance.</w:t>
      </w:r>
    </w:p>
    <w:p w14:paraId="2F2238B6" w14:textId="77777777" w:rsidR="00003F3B" w:rsidRPr="00B449EC" w:rsidRDefault="00003F3B" w:rsidP="00003F3B">
      <w:pPr>
        <w:ind w:left="2127"/>
        <w:rPr>
          <w:rFonts w:cstheme="minorHAnsi"/>
          <w:bCs/>
        </w:rPr>
      </w:pPr>
      <w:r w:rsidRPr="00B449EC">
        <w:rPr>
          <w:rFonts w:cstheme="minorHAnsi"/>
          <w:bCs/>
        </w:rPr>
        <w:t>0 = no</w:t>
      </w:r>
      <w:r w:rsidRPr="00B449EC">
        <w:rPr>
          <w:rFonts w:cstheme="minorHAnsi"/>
          <w:bCs/>
        </w:rPr>
        <w:br/>
        <w:t>1 = yes</w:t>
      </w:r>
    </w:p>
    <w:p w14:paraId="4EE661B4" w14:textId="77777777" w:rsidR="00003F3B" w:rsidRPr="00C361A1" w:rsidRDefault="00003F3B" w:rsidP="00003F3B">
      <w:pPr>
        <w:rPr>
          <w:rFonts w:cstheme="minorHAnsi"/>
        </w:rPr>
      </w:pPr>
      <w:r>
        <w:rPr>
          <w:rFonts w:cstheme="minorHAnsi"/>
        </w:rPr>
        <w:t>FILTER: FROM 17 APRIL 2014</w:t>
      </w:r>
    </w:p>
    <w:p w14:paraId="773F0A15" w14:textId="77777777" w:rsidR="00003F3B" w:rsidRPr="00B449EC" w:rsidRDefault="00003F3B" w:rsidP="00003F3B">
      <w:pPr>
        <w:pStyle w:val="BodyText"/>
        <w:tabs>
          <w:tab w:val="clear" w:pos="3402"/>
        </w:tabs>
        <w:spacing w:line="240" w:lineRule="auto"/>
        <w:ind w:left="1418" w:hanging="1418"/>
        <w:rPr>
          <w:rFonts w:asciiTheme="minorHAnsi" w:hAnsiTheme="minorHAnsi" w:cstheme="minorHAnsi"/>
          <w:sz w:val="24"/>
        </w:rPr>
      </w:pPr>
      <w:r>
        <w:rPr>
          <w:rFonts w:asciiTheme="minorHAnsi" w:hAnsiTheme="minorHAnsi" w:cstheme="minorHAnsi"/>
          <w:b/>
          <w:sz w:val="24"/>
        </w:rPr>
        <w:t>NL36</w:t>
      </w:r>
      <w:r>
        <w:rPr>
          <w:rFonts w:asciiTheme="minorHAnsi" w:hAnsiTheme="minorHAnsi" w:cstheme="minorHAnsi"/>
          <w:b/>
          <w:sz w:val="24"/>
        </w:rPr>
        <w:tab/>
      </w:r>
      <w:r w:rsidRPr="00B449EC">
        <w:rPr>
          <w:rFonts w:asciiTheme="minorHAnsi" w:hAnsiTheme="minorHAnsi" w:cstheme="minorHAnsi"/>
          <w:b/>
          <w:sz w:val="24"/>
        </w:rPr>
        <w:t>Explicitly (only if the story or somebody in the story says so):</w:t>
      </w:r>
      <w:r w:rsidRPr="00B449EC">
        <w:rPr>
          <w:rFonts w:asciiTheme="minorHAnsi" w:hAnsiTheme="minorHAnsi" w:cstheme="minorHAnsi"/>
          <w:sz w:val="24"/>
        </w:rPr>
        <w:t xml:space="preserve"> Does the story mention a </w:t>
      </w:r>
      <w:proofErr w:type="gramStart"/>
      <w:r w:rsidRPr="00B449EC">
        <w:rPr>
          <w:rFonts w:asciiTheme="minorHAnsi" w:hAnsiTheme="minorHAnsi" w:cstheme="minorHAnsi"/>
          <w:sz w:val="24"/>
        </w:rPr>
        <w:t>person’s</w:t>
      </w:r>
      <w:proofErr w:type="gramEnd"/>
      <w:r w:rsidRPr="00B449EC">
        <w:rPr>
          <w:rFonts w:asciiTheme="minorHAnsi" w:hAnsiTheme="minorHAnsi" w:cstheme="minorHAnsi"/>
          <w:sz w:val="24"/>
        </w:rPr>
        <w:t xml:space="preserve">, group’s, institution’s or organization’s </w:t>
      </w:r>
      <w:r w:rsidRPr="00B449EC">
        <w:rPr>
          <w:rFonts w:asciiTheme="minorHAnsi" w:hAnsiTheme="minorHAnsi" w:cstheme="minorHAnsi"/>
          <w:b/>
          <w:sz w:val="24"/>
        </w:rPr>
        <w:t xml:space="preserve">presentation and style – </w:t>
      </w:r>
      <w:r w:rsidRPr="00B449EC">
        <w:rPr>
          <w:rFonts w:asciiTheme="minorHAnsi" w:hAnsiTheme="minorHAnsi" w:cstheme="minorHAnsi"/>
          <w:sz w:val="24"/>
        </w:rPr>
        <w:t>of how, in which way, in which manner they handle an issue? (e.g., competently, nervously, proudly, elegantly, badly, ill-prepared, hastily etc.).</w:t>
      </w:r>
    </w:p>
    <w:p w14:paraId="4872C3B6" w14:textId="77777777" w:rsidR="00003F3B" w:rsidRPr="00B449EC" w:rsidRDefault="00003F3B" w:rsidP="00003F3B">
      <w:pPr>
        <w:ind w:left="2127"/>
        <w:rPr>
          <w:rFonts w:cstheme="minorHAnsi"/>
          <w:bCs/>
        </w:rPr>
      </w:pPr>
      <w:r w:rsidRPr="00B449EC">
        <w:rPr>
          <w:rFonts w:cstheme="minorHAnsi"/>
          <w:bCs/>
        </w:rPr>
        <w:t>0 = no</w:t>
      </w:r>
      <w:r w:rsidRPr="00B449EC">
        <w:rPr>
          <w:rFonts w:cstheme="minorHAnsi"/>
          <w:bCs/>
        </w:rPr>
        <w:br/>
        <w:t>1 = yes</w:t>
      </w:r>
    </w:p>
    <w:p w14:paraId="75CAEF29" w14:textId="77777777" w:rsidR="00003F3B" w:rsidRPr="00C361A1" w:rsidRDefault="00003F3B" w:rsidP="00003F3B">
      <w:pPr>
        <w:rPr>
          <w:rFonts w:cstheme="minorHAnsi"/>
        </w:rPr>
      </w:pPr>
      <w:r>
        <w:rPr>
          <w:rFonts w:cstheme="minorHAnsi"/>
        </w:rPr>
        <w:t>FILTER: FROM 17 APRIL 2014</w:t>
      </w:r>
    </w:p>
    <w:p w14:paraId="0545F421" w14:textId="77777777" w:rsidR="00003F3B" w:rsidRPr="00B449EC" w:rsidRDefault="00003F3B" w:rsidP="00003F3B">
      <w:pPr>
        <w:ind w:left="1418" w:hanging="1418"/>
        <w:rPr>
          <w:rFonts w:cstheme="minorHAnsi"/>
        </w:rPr>
      </w:pPr>
      <w:r>
        <w:rPr>
          <w:rFonts w:cstheme="minorHAnsi"/>
          <w:b/>
        </w:rPr>
        <w:t>NL37</w:t>
      </w:r>
      <w:r w:rsidRPr="00B449EC">
        <w:rPr>
          <w:rFonts w:cstheme="minorHAnsi"/>
          <w:b/>
        </w:rPr>
        <w:tab/>
        <w:t>Explicitly (only if the story or somebody in the story says so):</w:t>
      </w:r>
      <w:r w:rsidRPr="00B449EC">
        <w:rPr>
          <w:rFonts w:cstheme="minorHAnsi"/>
        </w:rPr>
        <w:t xml:space="preserve"> Does the story mention that an action of a person, group, institution or organization was taken in order to </w:t>
      </w:r>
      <w:r w:rsidRPr="00B449EC">
        <w:rPr>
          <w:rFonts w:cstheme="minorHAnsi"/>
          <w:b/>
        </w:rPr>
        <w:t>stabilize,</w:t>
      </w:r>
      <w:r w:rsidRPr="00B449EC">
        <w:rPr>
          <w:rFonts w:cstheme="minorHAnsi"/>
        </w:rPr>
        <w:t xml:space="preserve"> </w:t>
      </w:r>
      <w:r w:rsidRPr="00B449EC">
        <w:rPr>
          <w:rFonts w:cstheme="minorHAnsi"/>
          <w:b/>
        </w:rPr>
        <w:t xml:space="preserve">consolidate or enhance his/her/its position, </w:t>
      </w:r>
      <w:r w:rsidRPr="00B449EC">
        <w:rPr>
          <w:rFonts w:cstheme="minorHAnsi"/>
        </w:rPr>
        <w:t xml:space="preserve">in order to make </w:t>
      </w:r>
      <w:r w:rsidRPr="00B449EC">
        <w:rPr>
          <w:rFonts w:cstheme="minorHAnsi"/>
        </w:rPr>
        <w:lastRenderedPageBreak/>
        <w:t xml:space="preserve">him/her/it look better in public opinion or in the political arena? I.e., does the story mention </w:t>
      </w:r>
      <w:r w:rsidRPr="00B449EC">
        <w:rPr>
          <w:rFonts w:cstheme="minorHAnsi"/>
          <w:b/>
        </w:rPr>
        <w:t>a tactical, calculated or strategic move with a certain motivation</w:t>
      </w:r>
      <w:r w:rsidRPr="00B449EC">
        <w:rPr>
          <w:rFonts w:cstheme="minorHAnsi"/>
        </w:rPr>
        <w:t>?</w:t>
      </w:r>
    </w:p>
    <w:p w14:paraId="67B34FC2" w14:textId="77777777" w:rsidR="00003F3B" w:rsidRPr="00B449EC" w:rsidRDefault="00003F3B" w:rsidP="00003F3B">
      <w:pPr>
        <w:ind w:left="2127"/>
        <w:rPr>
          <w:rFonts w:cstheme="minorHAnsi"/>
          <w:bCs/>
        </w:rPr>
      </w:pPr>
      <w:r w:rsidRPr="00B449EC">
        <w:rPr>
          <w:rFonts w:cstheme="minorHAnsi"/>
          <w:bCs/>
        </w:rPr>
        <w:t>0 = no</w:t>
      </w:r>
      <w:r w:rsidRPr="00B449EC">
        <w:rPr>
          <w:rFonts w:cstheme="minorHAnsi"/>
          <w:bCs/>
        </w:rPr>
        <w:br/>
        <w:t>1 = yes</w:t>
      </w:r>
    </w:p>
    <w:p w14:paraId="6507A109" w14:textId="77777777" w:rsidR="00003F3B" w:rsidRPr="00C361A1" w:rsidRDefault="00003F3B" w:rsidP="00003F3B">
      <w:pPr>
        <w:rPr>
          <w:rFonts w:cstheme="minorHAnsi"/>
        </w:rPr>
      </w:pPr>
      <w:r>
        <w:rPr>
          <w:rFonts w:cstheme="minorHAnsi"/>
        </w:rPr>
        <w:t>FILTER: FROM 17 APRIL 2014</w:t>
      </w:r>
    </w:p>
    <w:p w14:paraId="1AF5AAC9" w14:textId="77777777" w:rsidR="00003F3B" w:rsidRPr="00B449EC" w:rsidRDefault="00003F3B" w:rsidP="00003F3B">
      <w:pPr>
        <w:ind w:left="1418" w:hanging="1418"/>
        <w:rPr>
          <w:rFonts w:cstheme="minorHAnsi"/>
          <w:b/>
        </w:rPr>
      </w:pPr>
      <w:bookmarkStart w:id="3" w:name="_GoBack"/>
      <w:bookmarkEnd w:id="3"/>
      <w:r>
        <w:rPr>
          <w:rFonts w:cstheme="minorHAnsi"/>
          <w:b/>
        </w:rPr>
        <w:t>NL39</w:t>
      </w:r>
      <w:r w:rsidRPr="00B449EC">
        <w:rPr>
          <w:rFonts w:cstheme="minorHAnsi"/>
          <w:b/>
        </w:rPr>
        <w:tab/>
        <w:t>Explicitly (only if the story or somebody in the story says so):</w:t>
      </w:r>
      <w:r w:rsidRPr="00B449EC">
        <w:rPr>
          <w:rFonts w:cstheme="minorHAnsi"/>
        </w:rPr>
        <w:t xml:space="preserve"> Does the story mention that the European Parliamentary election campaign is boring</w:t>
      </w:r>
      <w:r>
        <w:rPr>
          <w:rFonts w:cstheme="minorHAnsi"/>
        </w:rPr>
        <w:t xml:space="preserve">, the turnout is expected to be low, and people are not interested in the elections or the campaign </w:t>
      </w:r>
      <w:r w:rsidRPr="00E30D8A">
        <w:rPr>
          <w:rFonts w:cstheme="minorHAnsi"/>
          <w:b/>
        </w:rPr>
        <w:t>or</w:t>
      </w:r>
      <w:r>
        <w:rPr>
          <w:rFonts w:cstheme="minorHAnsi"/>
        </w:rPr>
        <w:t xml:space="preserve"> that the election campaign is exciting, turnout is expected to be high and people are interested in the campaign</w:t>
      </w:r>
      <w:r w:rsidRPr="00B449EC">
        <w:rPr>
          <w:rFonts w:cstheme="minorHAnsi"/>
        </w:rPr>
        <w:t>? If there is equal reference to both code “3”; if both are mentioned but one is given more prominence code the respective code (either “1” or “2”).</w:t>
      </w:r>
    </w:p>
    <w:p w14:paraId="5DA5A727" w14:textId="77777777" w:rsidR="00003F3B" w:rsidRPr="00B449EC" w:rsidRDefault="00003F3B" w:rsidP="00003F3B">
      <w:pPr>
        <w:pStyle w:val="BodyText"/>
        <w:tabs>
          <w:tab w:val="clear" w:pos="3402"/>
        </w:tabs>
        <w:spacing w:line="240" w:lineRule="auto"/>
        <w:ind w:left="2127"/>
        <w:rPr>
          <w:rFonts w:asciiTheme="minorHAnsi" w:hAnsiTheme="minorHAnsi" w:cstheme="minorHAnsi"/>
          <w:sz w:val="24"/>
        </w:rPr>
      </w:pPr>
      <w:r w:rsidRPr="00B449EC">
        <w:rPr>
          <w:rFonts w:asciiTheme="minorHAnsi" w:hAnsiTheme="minorHAnsi" w:cstheme="minorHAnsi"/>
          <w:sz w:val="24"/>
        </w:rPr>
        <w:t>9 = not applicable / not mentioned</w:t>
      </w:r>
      <w:r w:rsidRPr="00B449EC">
        <w:rPr>
          <w:rFonts w:asciiTheme="minorHAnsi" w:hAnsiTheme="minorHAnsi" w:cstheme="minorHAnsi"/>
          <w:sz w:val="24"/>
        </w:rPr>
        <w:br/>
        <w:t xml:space="preserve">1 = </w:t>
      </w:r>
      <w:r>
        <w:rPr>
          <w:rFonts w:asciiTheme="minorHAnsi" w:hAnsiTheme="minorHAnsi" w:cstheme="minorHAnsi"/>
          <w:sz w:val="24"/>
        </w:rPr>
        <w:t>boring, low turnout, or people are not interested</w:t>
      </w:r>
      <w:r>
        <w:rPr>
          <w:rFonts w:asciiTheme="minorHAnsi" w:hAnsiTheme="minorHAnsi" w:cstheme="minorHAnsi"/>
          <w:sz w:val="24"/>
        </w:rPr>
        <w:br/>
      </w:r>
      <w:r w:rsidRPr="00B449EC">
        <w:rPr>
          <w:rFonts w:asciiTheme="minorHAnsi" w:hAnsiTheme="minorHAnsi" w:cstheme="minorHAnsi"/>
          <w:sz w:val="24"/>
        </w:rPr>
        <w:t xml:space="preserve">2 = </w:t>
      </w:r>
      <w:r>
        <w:rPr>
          <w:rFonts w:asciiTheme="minorHAnsi" w:hAnsiTheme="minorHAnsi" w:cstheme="minorHAnsi"/>
          <w:sz w:val="24"/>
        </w:rPr>
        <w:t>exciting, high turnout, people are interested</w:t>
      </w:r>
      <w:r w:rsidRPr="00B449EC">
        <w:rPr>
          <w:rFonts w:asciiTheme="minorHAnsi" w:hAnsiTheme="minorHAnsi" w:cstheme="minorHAnsi"/>
          <w:sz w:val="24"/>
        </w:rPr>
        <w:br/>
        <w:t>3 = both, boring and exiting</w:t>
      </w:r>
    </w:p>
    <w:p w14:paraId="370A5D9B" w14:textId="77777777" w:rsidR="00003F3B" w:rsidRPr="00C361A1" w:rsidRDefault="00003F3B" w:rsidP="00003F3B">
      <w:pPr>
        <w:rPr>
          <w:rFonts w:cstheme="minorHAnsi"/>
        </w:rPr>
      </w:pPr>
      <w:r>
        <w:rPr>
          <w:rFonts w:cstheme="minorHAnsi"/>
        </w:rPr>
        <w:t>FILTER: FROM 17 APRIL 2014</w:t>
      </w:r>
    </w:p>
    <w:p w14:paraId="23B5E65E" w14:textId="77777777" w:rsidR="00003F3B" w:rsidRDefault="00003F3B" w:rsidP="00003F3B">
      <w:pPr>
        <w:spacing w:after="0"/>
        <w:ind w:left="1418" w:hanging="1418"/>
        <w:rPr>
          <w:rFonts w:eastAsia="Calibri" w:cstheme="minorHAnsi"/>
        </w:rPr>
      </w:pPr>
      <w:r w:rsidRPr="00161826">
        <w:rPr>
          <w:rFonts w:eastAsia="Calibri" w:cstheme="minorHAnsi"/>
          <w:b/>
        </w:rPr>
        <w:t>NL40</w:t>
      </w:r>
      <w:r>
        <w:rPr>
          <w:rFonts w:eastAsia="Calibri" w:cstheme="minorHAnsi"/>
        </w:rPr>
        <w:tab/>
        <w:t xml:space="preserve">Does the story, or somebody quoted in the story, mention </w:t>
      </w:r>
      <w:r>
        <w:rPr>
          <w:rFonts w:eastAsia="Calibri" w:cstheme="minorHAnsi"/>
          <w:i/>
        </w:rPr>
        <w:t>predictions of the outcome</w:t>
      </w:r>
      <w:r>
        <w:rPr>
          <w:rFonts w:eastAsia="Calibri" w:cstheme="minorHAnsi"/>
        </w:rPr>
        <w:t xml:space="preserve"> of the European Parliamentary elections?</w:t>
      </w:r>
    </w:p>
    <w:p w14:paraId="14535C93" w14:textId="77777777" w:rsidR="00003F3B" w:rsidRDefault="00003F3B" w:rsidP="00003F3B">
      <w:pPr>
        <w:spacing w:after="0"/>
        <w:ind w:left="1418"/>
        <w:rPr>
          <w:rFonts w:eastAsia="Calibri" w:cstheme="minorHAnsi"/>
        </w:rPr>
      </w:pPr>
      <w:r>
        <w:rPr>
          <w:rFonts w:eastAsia="Calibri" w:cstheme="minorHAnsi"/>
          <w:i/>
        </w:rPr>
        <w:t xml:space="preserve">Note: </w:t>
      </w:r>
      <w:r>
        <w:rPr>
          <w:rFonts w:eastAsia="Calibri" w:cstheme="minorHAnsi"/>
        </w:rPr>
        <w:t xml:space="preserve">Code ‘2’ if the story refers to an expected outcome in general, e.g. “The labour party will certainly be doing well in the elections”, or “[Labour politician X] expects to gain a seat”. </w:t>
      </w:r>
    </w:p>
    <w:p w14:paraId="5D131E43" w14:textId="77777777" w:rsidR="00003F3B" w:rsidRDefault="00003F3B" w:rsidP="00003F3B">
      <w:pPr>
        <w:spacing w:after="0"/>
        <w:ind w:left="1418"/>
        <w:rPr>
          <w:rFonts w:eastAsia="Calibri" w:cstheme="minorHAnsi"/>
        </w:rPr>
      </w:pPr>
      <w:r>
        <w:rPr>
          <w:rFonts w:eastAsia="Calibri" w:cstheme="minorHAnsi"/>
        </w:rPr>
        <w:t xml:space="preserve">Code ‘3’ if the story includes a verbal/textual description of a poll AND a prediction of the outcome of the election, e.g. “The labour party is </w:t>
      </w:r>
      <w:proofErr w:type="gramStart"/>
      <w:r>
        <w:rPr>
          <w:rFonts w:eastAsia="Calibri" w:cstheme="minorHAnsi"/>
        </w:rPr>
        <w:t>leading  in</w:t>
      </w:r>
      <w:proofErr w:type="gramEnd"/>
      <w:r>
        <w:rPr>
          <w:rFonts w:eastAsia="Calibri" w:cstheme="minorHAnsi"/>
        </w:rPr>
        <w:t xml:space="preserve"> the polls” (note: the story should not include actual numbers (in which case the story should be coded as ‘4’), rather it NEEDS to include some explicit </w:t>
      </w:r>
      <w:r>
        <w:rPr>
          <w:rFonts w:eastAsia="Calibri" w:cstheme="minorHAnsi"/>
          <w:i/>
        </w:rPr>
        <w:t>reference to opinion polls</w:t>
      </w:r>
      <w:r>
        <w:rPr>
          <w:rFonts w:eastAsia="Calibri" w:cstheme="minorHAnsi"/>
        </w:rPr>
        <w:t>).  A poll mentioning is considered general if it does not contain numbers, it does not matter whether the poll is about a specific party at a specific point in time or just about the general trend of a party in the polls, both can be coded as ‘3’ (or ‘4” if they contain actual numbers).</w:t>
      </w:r>
    </w:p>
    <w:p w14:paraId="417CC648" w14:textId="77777777" w:rsidR="00003F3B" w:rsidRDefault="00003F3B" w:rsidP="00003F3B">
      <w:pPr>
        <w:spacing w:after="0"/>
        <w:ind w:left="1418"/>
        <w:rPr>
          <w:rFonts w:eastAsia="Calibri" w:cstheme="minorHAnsi"/>
        </w:rPr>
      </w:pPr>
      <w:r>
        <w:rPr>
          <w:rFonts w:eastAsia="Calibri" w:cstheme="minorHAnsi"/>
        </w:rPr>
        <w:t>Code ‘4’ if the story refers to opinion polls and actual numbers are mentioned, e.g. “15% of the votes” of “30 seats” of “1 seat less than last week” count as actual numbers.</w:t>
      </w:r>
    </w:p>
    <w:p w14:paraId="6ACF9F1B" w14:textId="77777777" w:rsidR="00003F3B" w:rsidRDefault="00003F3B" w:rsidP="00003F3B">
      <w:pPr>
        <w:spacing w:after="0"/>
        <w:ind w:left="2127"/>
        <w:rPr>
          <w:rFonts w:eastAsia="Calibri" w:cstheme="minorHAnsi"/>
        </w:rPr>
      </w:pPr>
      <w:r>
        <w:rPr>
          <w:rFonts w:eastAsia="Calibri" w:cstheme="minorHAnsi"/>
        </w:rPr>
        <w:t>0= No</w:t>
      </w:r>
      <w:r>
        <w:rPr>
          <w:rFonts w:eastAsia="Calibri" w:cstheme="minorHAnsi"/>
        </w:rPr>
        <w:br/>
        <w:t xml:space="preserve">1 = Yes, but polls are NOT mentioned explicitly </w:t>
      </w:r>
      <w:r>
        <w:rPr>
          <w:rFonts w:eastAsia="Calibri" w:cstheme="minorHAnsi"/>
        </w:rPr>
        <w:br/>
      </w:r>
      <w:r>
        <w:rPr>
          <w:rFonts w:eastAsia="Calibri" w:cstheme="minorHAnsi"/>
        </w:rPr>
        <w:lastRenderedPageBreak/>
        <w:t>2 = Yes, polls are mentioned in general</w:t>
      </w:r>
      <w:r>
        <w:rPr>
          <w:rFonts w:eastAsia="Calibri" w:cstheme="minorHAnsi"/>
        </w:rPr>
        <w:br/>
        <w:t xml:space="preserve">3 = Yes, polls and actual poll </w:t>
      </w:r>
      <w:proofErr w:type="gramStart"/>
      <w:r>
        <w:rPr>
          <w:rFonts w:eastAsia="Calibri" w:cstheme="minorHAnsi"/>
        </w:rPr>
        <w:t>results  are</w:t>
      </w:r>
      <w:proofErr w:type="gramEnd"/>
      <w:r>
        <w:rPr>
          <w:rFonts w:eastAsia="Calibri" w:cstheme="minorHAnsi"/>
        </w:rPr>
        <w:t xml:space="preserve"> mentioned</w:t>
      </w:r>
    </w:p>
    <w:p w14:paraId="3A17BEAD" w14:textId="77777777" w:rsidR="00003F3B" w:rsidRDefault="00003F3B" w:rsidP="00003F3B">
      <w:pPr>
        <w:spacing w:after="0"/>
        <w:ind w:left="1418" w:hanging="1418"/>
        <w:rPr>
          <w:rFonts w:eastAsia="Calibri" w:cstheme="minorHAnsi"/>
        </w:rPr>
      </w:pPr>
    </w:p>
    <w:p w14:paraId="3BFAD408" w14:textId="77777777" w:rsidR="00003F3B" w:rsidRPr="00C361A1" w:rsidRDefault="00003F3B" w:rsidP="00003F3B">
      <w:pPr>
        <w:rPr>
          <w:rFonts w:cstheme="minorHAnsi"/>
        </w:rPr>
      </w:pPr>
      <w:r>
        <w:rPr>
          <w:rFonts w:cstheme="minorHAnsi"/>
        </w:rPr>
        <w:t>FILTER: FROM 17 APRIL 2014</w:t>
      </w:r>
    </w:p>
    <w:p w14:paraId="20A500F0" w14:textId="77777777" w:rsidR="00003F3B" w:rsidRDefault="00003F3B" w:rsidP="00003F3B">
      <w:pPr>
        <w:spacing w:after="0"/>
        <w:rPr>
          <w:rFonts w:eastAsia="Calibri" w:cstheme="minorHAnsi"/>
        </w:rPr>
      </w:pPr>
      <w:r>
        <w:rPr>
          <w:rFonts w:eastAsia="Calibri" w:cstheme="minorHAnsi"/>
        </w:rPr>
        <w:t>FILTER IF NL40 = [2</w:t>
      </w:r>
      <w:proofErr w:type="gramStart"/>
      <w:r>
        <w:rPr>
          <w:rFonts w:eastAsia="Calibri" w:cstheme="minorHAnsi"/>
        </w:rPr>
        <w:t>,3,4</w:t>
      </w:r>
      <w:proofErr w:type="gramEnd"/>
      <w:r>
        <w:rPr>
          <w:rFonts w:eastAsia="Calibri" w:cstheme="minorHAnsi"/>
        </w:rPr>
        <w:t>]</w:t>
      </w:r>
    </w:p>
    <w:p w14:paraId="7521BC58" w14:textId="77777777" w:rsidR="00003F3B" w:rsidRDefault="00003F3B" w:rsidP="00003F3B">
      <w:pPr>
        <w:spacing w:after="0"/>
        <w:ind w:left="1418" w:hanging="1418"/>
        <w:rPr>
          <w:rFonts w:eastAsia="Calibri" w:cstheme="minorHAnsi"/>
        </w:rPr>
      </w:pPr>
      <w:r>
        <w:rPr>
          <w:rFonts w:eastAsia="Calibri" w:cstheme="minorHAnsi"/>
          <w:b/>
        </w:rPr>
        <w:t>NL41</w:t>
      </w:r>
      <w:r>
        <w:rPr>
          <w:rFonts w:eastAsia="Calibri" w:cstheme="minorHAnsi"/>
        </w:rPr>
        <w:tab/>
        <w:t xml:space="preserve">If predictions of the outcome of the elections are mentioned, how well or poorly are the following parties expected to perform </w:t>
      </w:r>
      <w:r>
        <w:rPr>
          <w:rFonts w:eastAsia="Calibri" w:cstheme="minorHAnsi"/>
          <w:b/>
          <w:bCs/>
        </w:rPr>
        <w:t>in the European Parliamentary elections</w:t>
      </w:r>
      <w:r>
        <w:rPr>
          <w:rFonts w:eastAsia="Calibri" w:cstheme="minorHAnsi"/>
        </w:rPr>
        <w:t>?</w:t>
      </w:r>
    </w:p>
    <w:p w14:paraId="2A436EE9" w14:textId="77777777" w:rsidR="00003F3B" w:rsidRPr="00F5183F" w:rsidRDefault="00003F3B" w:rsidP="00003F3B">
      <w:pPr>
        <w:spacing w:after="0"/>
        <w:ind w:left="1418" w:hanging="1418"/>
        <w:rPr>
          <w:rFonts w:eastAsia="Calibri" w:cstheme="minorHAnsi"/>
        </w:rPr>
      </w:pPr>
      <w:r>
        <w:rPr>
          <w:rFonts w:eastAsia="Calibri" w:cstheme="minorHAnsi"/>
        </w:rPr>
        <w:tab/>
      </w:r>
      <w:r w:rsidRPr="00F5183F">
        <w:rPr>
          <w:rFonts w:eastAsia="Calibri" w:cstheme="minorHAnsi"/>
          <w:b/>
        </w:rPr>
        <w:t>a.</w:t>
      </w:r>
      <w:r w:rsidRPr="00F5183F">
        <w:rPr>
          <w:rFonts w:eastAsia="Calibri" w:cstheme="minorHAnsi"/>
        </w:rPr>
        <w:t xml:space="preserve"> VVD</w:t>
      </w:r>
      <w:r w:rsidRPr="00F5183F">
        <w:rPr>
          <w:rFonts w:eastAsia="Calibri" w:cstheme="minorHAnsi"/>
        </w:rPr>
        <w:br/>
      </w:r>
      <w:r w:rsidRPr="00F5183F">
        <w:rPr>
          <w:rFonts w:eastAsia="Calibri" w:cstheme="minorHAnsi"/>
          <w:b/>
        </w:rPr>
        <w:t>b.</w:t>
      </w:r>
      <w:r w:rsidRPr="00F5183F">
        <w:rPr>
          <w:rFonts w:eastAsia="Calibri" w:cstheme="minorHAnsi"/>
        </w:rPr>
        <w:t xml:space="preserve"> </w:t>
      </w:r>
      <w:proofErr w:type="spellStart"/>
      <w:r w:rsidRPr="00F5183F">
        <w:rPr>
          <w:rFonts w:eastAsia="Calibri" w:cstheme="minorHAnsi"/>
        </w:rPr>
        <w:t>PvdA</w:t>
      </w:r>
      <w:proofErr w:type="spellEnd"/>
      <w:r w:rsidRPr="00F5183F">
        <w:rPr>
          <w:rFonts w:eastAsia="Calibri" w:cstheme="minorHAnsi"/>
        </w:rPr>
        <w:br/>
      </w:r>
      <w:r w:rsidRPr="00F5183F">
        <w:rPr>
          <w:rFonts w:eastAsia="Calibri" w:cstheme="minorHAnsi"/>
          <w:b/>
        </w:rPr>
        <w:t>c.</w:t>
      </w:r>
      <w:r w:rsidRPr="00F5183F">
        <w:rPr>
          <w:rFonts w:eastAsia="Calibri" w:cstheme="minorHAnsi"/>
        </w:rPr>
        <w:t xml:space="preserve"> CDA</w:t>
      </w:r>
      <w:r w:rsidRPr="00F5183F">
        <w:rPr>
          <w:rFonts w:eastAsia="Calibri" w:cstheme="minorHAnsi"/>
        </w:rPr>
        <w:br/>
      </w:r>
      <w:r w:rsidRPr="00F5183F">
        <w:rPr>
          <w:rFonts w:eastAsia="Calibri" w:cstheme="minorHAnsi"/>
          <w:b/>
        </w:rPr>
        <w:t>d.</w:t>
      </w:r>
      <w:r w:rsidRPr="00F5183F">
        <w:rPr>
          <w:rFonts w:eastAsia="Calibri" w:cstheme="minorHAnsi"/>
        </w:rPr>
        <w:t xml:space="preserve"> D66</w:t>
      </w:r>
      <w:r w:rsidRPr="00F5183F">
        <w:rPr>
          <w:rFonts w:eastAsia="Calibri" w:cstheme="minorHAnsi"/>
        </w:rPr>
        <w:br/>
      </w:r>
      <w:r w:rsidRPr="00F5183F">
        <w:rPr>
          <w:rFonts w:eastAsia="Calibri" w:cstheme="minorHAnsi"/>
          <w:b/>
        </w:rPr>
        <w:t>f.</w:t>
      </w:r>
      <w:r w:rsidRPr="00F5183F">
        <w:rPr>
          <w:rFonts w:eastAsia="Calibri" w:cstheme="minorHAnsi"/>
        </w:rPr>
        <w:t xml:space="preserve"> PVV</w:t>
      </w:r>
      <w:r w:rsidRPr="00F5183F">
        <w:rPr>
          <w:rFonts w:eastAsia="Calibri" w:cstheme="minorHAnsi"/>
        </w:rPr>
        <w:br/>
      </w:r>
      <w:r w:rsidRPr="00F5183F">
        <w:rPr>
          <w:rFonts w:eastAsia="Calibri" w:cstheme="minorHAnsi"/>
          <w:b/>
        </w:rPr>
        <w:t>g.</w:t>
      </w:r>
      <w:r>
        <w:rPr>
          <w:rFonts w:eastAsia="Calibri" w:cstheme="minorHAnsi"/>
        </w:rPr>
        <w:t xml:space="preserve"> </w:t>
      </w:r>
      <w:r w:rsidRPr="00F5183F">
        <w:rPr>
          <w:rFonts w:eastAsia="Calibri" w:cstheme="minorHAnsi"/>
        </w:rPr>
        <w:t>SP</w:t>
      </w:r>
      <w:r>
        <w:rPr>
          <w:rFonts w:eastAsia="Calibri" w:cstheme="minorHAnsi"/>
        </w:rPr>
        <w:br/>
      </w:r>
    </w:p>
    <w:p w14:paraId="7802ACB2" w14:textId="77777777" w:rsidR="00003F3B" w:rsidRDefault="00003F3B" w:rsidP="00003F3B">
      <w:pPr>
        <w:autoSpaceDE w:val="0"/>
        <w:autoSpaceDN w:val="0"/>
        <w:adjustRightInd w:val="0"/>
        <w:spacing w:after="0"/>
        <w:ind w:left="1418"/>
        <w:rPr>
          <w:rFonts w:eastAsia="Calibri" w:cstheme="minorHAnsi"/>
        </w:rPr>
      </w:pPr>
      <w:r>
        <w:rPr>
          <w:rFonts w:eastAsia="Calibri" w:cstheme="minorHAnsi"/>
          <w:i/>
          <w:iCs/>
        </w:rPr>
        <w:t xml:space="preserve">Note: </w:t>
      </w:r>
      <w:r>
        <w:rPr>
          <w:rFonts w:eastAsia="Calibri" w:cstheme="minorHAnsi"/>
        </w:rPr>
        <w:t xml:space="preserve">Prediction needs to be explicitly mentioned/referred to in the text, do </w:t>
      </w:r>
      <w:r>
        <w:rPr>
          <w:rFonts w:eastAsia="Calibri" w:cstheme="minorHAnsi"/>
          <w:b/>
          <w:bCs/>
        </w:rPr>
        <w:t xml:space="preserve">not </w:t>
      </w:r>
      <w:r>
        <w:rPr>
          <w:rFonts w:eastAsia="Calibri" w:cstheme="minorHAnsi"/>
        </w:rPr>
        <w:t>just read the polls/graphs and do not interpret the numbers yourself. Percentages that are only part of a graph/illustration are not sufficient to be coded.”</w:t>
      </w:r>
    </w:p>
    <w:p w14:paraId="19A81084" w14:textId="77777777" w:rsidR="00003F3B" w:rsidRPr="00B24E03" w:rsidRDefault="00003F3B" w:rsidP="00003F3B">
      <w:pPr>
        <w:autoSpaceDE w:val="0"/>
        <w:autoSpaceDN w:val="0"/>
        <w:adjustRightInd w:val="0"/>
        <w:spacing w:after="0"/>
        <w:ind w:left="2127"/>
        <w:rPr>
          <w:rFonts w:eastAsia="Calibri" w:cstheme="minorHAnsi"/>
          <w:highlight w:val="yellow"/>
        </w:rPr>
      </w:pPr>
      <w:r>
        <w:rPr>
          <w:rFonts w:eastAsia="Calibri" w:cstheme="minorHAnsi"/>
          <w:highlight w:val="yellow"/>
        </w:rPr>
        <w:t>0</w:t>
      </w:r>
      <w:r w:rsidRPr="00B24E03">
        <w:rPr>
          <w:rFonts w:eastAsia="Calibri" w:cstheme="minorHAnsi"/>
          <w:highlight w:val="yellow"/>
        </w:rPr>
        <w:t xml:space="preserve"> = Not applicable/no prediction</w:t>
      </w:r>
      <w:r w:rsidRPr="00B24E03">
        <w:rPr>
          <w:rFonts w:eastAsia="Calibri" w:cstheme="minorHAnsi"/>
          <w:highlight w:val="yellow"/>
        </w:rPr>
        <w:br/>
      </w:r>
      <w:r>
        <w:rPr>
          <w:rFonts w:eastAsia="Calibri" w:cstheme="minorHAnsi"/>
          <w:highlight w:val="yellow"/>
        </w:rPr>
        <w:t>1</w:t>
      </w:r>
      <w:r w:rsidRPr="00B24E03">
        <w:rPr>
          <w:rFonts w:eastAsia="Calibri" w:cstheme="minorHAnsi"/>
          <w:highlight w:val="yellow"/>
        </w:rPr>
        <w:t xml:space="preserve"> = Worse </w:t>
      </w:r>
      <w:r>
        <w:rPr>
          <w:rFonts w:eastAsia="Calibri" w:cstheme="minorHAnsi"/>
          <w:highlight w:val="yellow"/>
        </w:rPr>
        <w:br/>
      </w:r>
      <w:r w:rsidRPr="00B24E03">
        <w:rPr>
          <w:rFonts w:eastAsia="Calibri" w:cstheme="minorHAnsi"/>
          <w:highlight w:val="yellow"/>
        </w:rPr>
        <w:t>3 = About the same, i.e. no change</w:t>
      </w:r>
      <w:r w:rsidRPr="00B24E03">
        <w:rPr>
          <w:rFonts w:eastAsia="Calibri" w:cstheme="minorHAnsi"/>
          <w:highlight w:val="yellow"/>
        </w:rPr>
        <w:br/>
      </w:r>
      <w:r>
        <w:rPr>
          <w:rFonts w:eastAsia="Calibri" w:cstheme="minorHAnsi"/>
          <w:highlight w:val="yellow"/>
        </w:rPr>
        <w:t>5</w:t>
      </w:r>
      <w:r w:rsidRPr="00B24E03">
        <w:rPr>
          <w:rFonts w:eastAsia="Calibri" w:cstheme="minorHAnsi"/>
          <w:highlight w:val="yellow"/>
        </w:rPr>
        <w:t xml:space="preserve"> = Better</w:t>
      </w:r>
      <w:r w:rsidRPr="00B24E03">
        <w:rPr>
          <w:rFonts w:eastAsia="Calibri" w:cstheme="minorHAnsi"/>
          <w:highlight w:val="yellow"/>
        </w:rPr>
        <w:br/>
      </w:r>
      <w:r>
        <w:rPr>
          <w:rFonts w:eastAsia="Calibri" w:cstheme="minorHAnsi"/>
          <w:highlight w:val="yellow"/>
        </w:rPr>
        <w:t xml:space="preserve">9 </w:t>
      </w:r>
      <w:proofErr w:type="gramStart"/>
      <w:r w:rsidRPr="00B24E03">
        <w:rPr>
          <w:rFonts w:eastAsia="Calibri" w:cstheme="minorHAnsi"/>
          <w:highlight w:val="yellow"/>
        </w:rPr>
        <w:t>=  Both</w:t>
      </w:r>
      <w:proofErr w:type="gramEnd"/>
      <w:r w:rsidRPr="00B24E03">
        <w:rPr>
          <w:rFonts w:eastAsia="Calibri" w:cstheme="minorHAnsi"/>
          <w:highlight w:val="yellow"/>
        </w:rPr>
        <w:t>, better and worse</w:t>
      </w:r>
    </w:p>
    <w:p w14:paraId="5F8E6880" w14:textId="77777777" w:rsidR="00003F3B" w:rsidRPr="009B60D9" w:rsidRDefault="00003F3B" w:rsidP="00003F3B">
      <w:pPr>
        <w:rPr>
          <w:rFonts w:cstheme="minorHAnsi"/>
        </w:rPr>
      </w:pPr>
      <w:r w:rsidRPr="009B60D9">
        <w:rPr>
          <w:rFonts w:cstheme="minorHAnsi"/>
        </w:rPr>
        <w:t>FILTER: FROM 17 APRIL 2014</w:t>
      </w:r>
    </w:p>
    <w:p w14:paraId="754BDA74" w14:textId="77777777" w:rsidR="00003F3B" w:rsidRPr="007300F2" w:rsidRDefault="00003F3B" w:rsidP="00003F3B">
      <w:pPr>
        <w:ind w:left="1418" w:hanging="1418"/>
      </w:pPr>
      <w:r w:rsidRPr="007300F2">
        <w:rPr>
          <w:b/>
        </w:rPr>
        <w:t>NL42</w:t>
      </w:r>
      <w:r>
        <w:rPr>
          <w:b/>
        </w:rPr>
        <w:t>a</w:t>
      </w:r>
      <w:r w:rsidRPr="007300F2">
        <w:tab/>
      </w:r>
      <w:r>
        <w:rPr>
          <w:rStyle w:val="apple-style-span"/>
          <w:rFonts w:eastAsia="Times New Roman"/>
          <w:color w:val="000000"/>
        </w:rPr>
        <w:t>Does the story mention any of the following Dutch political parties? Only tick if the PARTY is mentioned. (</w:t>
      </w:r>
      <w:proofErr w:type="gramStart"/>
      <w:r>
        <w:rPr>
          <w:rStyle w:val="apple-style-span"/>
          <w:rFonts w:eastAsia="Times New Roman"/>
          <w:color w:val="000000"/>
        </w:rPr>
        <w:t>multiple</w:t>
      </w:r>
      <w:proofErr w:type="gramEnd"/>
      <w:r>
        <w:rPr>
          <w:rStyle w:val="apple-style-span"/>
          <w:rFonts w:eastAsia="Times New Roman"/>
          <w:color w:val="000000"/>
        </w:rPr>
        <w:t xml:space="preserve"> apply, answer not compulsory)</w:t>
      </w:r>
    </w:p>
    <w:p w14:paraId="7A0879D1" w14:textId="77777777" w:rsidR="00003F3B" w:rsidRPr="00937E9A" w:rsidRDefault="00003F3B" w:rsidP="00003F3B">
      <w:pPr>
        <w:spacing w:after="0"/>
        <w:ind w:left="1418"/>
        <w:rPr>
          <w:rFonts w:eastAsia="Calibri" w:cstheme="minorHAnsi"/>
        </w:rPr>
      </w:pPr>
      <w:r w:rsidRPr="00937E9A">
        <w:rPr>
          <w:rFonts w:eastAsia="Calibri" w:cstheme="minorHAnsi"/>
          <w:b/>
        </w:rPr>
        <w:t>a.</w:t>
      </w:r>
      <w:proofErr w:type="gramStart"/>
      <w:r w:rsidRPr="00937E9A">
        <w:rPr>
          <w:rFonts w:eastAsia="Calibri" w:cstheme="minorHAnsi"/>
          <w:b/>
        </w:rPr>
        <w:t> </w:t>
      </w:r>
      <w:r w:rsidRPr="00937E9A">
        <w:rPr>
          <w:rFonts w:eastAsia="Calibri" w:cstheme="minorHAnsi"/>
        </w:rPr>
        <w:t> VVD</w:t>
      </w:r>
      <w:proofErr w:type="gramEnd"/>
      <w:r w:rsidRPr="00937E9A">
        <w:rPr>
          <w:rFonts w:eastAsia="Calibri" w:cstheme="minorHAnsi"/>
        </w:rPr>
        <w:br/>
      </w:r>
      <w:r w:rsidRPr="00937E9A">
        <w:rPr>
          <w:rFonts w:eastAsia="Calibri" w:cstheme="minorHAnsi"/>
          <w:b/>
        </w:rPr>
        <w:t>b.</w:t>
      </w:r>
      <w:r w:rsidRPr="00937E9A">
        <w:rPr>
          <w:rFonts w:eastAsia="Calibri" w:cstheme="minorHAnsi"/>
        </w:rPr>
        <w:t> </w:t>
      </w:r>
      <w:proofErr w:type="spellStart"/>
      <w:r w:rsidRPr="00937E9A">
        <w:rPr>
          <w:rFonts w:eastAsia="Calibri" w:cstheme="minorHAnsi"/>
        </w:rPr>
        <w:t>PvdA</w:t>
      </w:r>
      <w:proofErr w:type="spellEnd"/>
      <w:r w:rsidRPr="00937E9A">
        <w:rPr>
          <w:rFonts w:eastAsia="Calibri" w:cstheme="minorHAnsi"/>
        </w:rPr>
        <w:br/>
      </w:r>
      <w:r w:rsidRPr="00937E9A">
        <w:rPr>
          <w:rFonts w:eastAsia="Calibri" w:cstheme="minorHAnsi"/>
          <w:b/>
        </w:rPr>
        <w:t>c.</w:t>
      </w:r>
      <w:r w:rsidRPr="00937E9A">
        <w:rPr>
          <w:rFonts w:eastAsia="Calibri" w:cstheme="minorHAnsi"/>
        </w:rPr>
        <w:t> CDA</w:t>
      </w:r>
      <w:r w:rsidRPr="00937E9A">
        <w:rPr>
          <w:rFonts w:eastAsia="Calibri" w:cstheme="minorHAnsi"/>
        </w:rPr>
        <w:br/>
      </w:r>
      <w:r w:rsidRPr="00937E9A">
        <w:rPr>
          <w:rFonts w:eastAsia="Calibri" w:cstheme="minorHAnsi"/>
          <w:b/>
        </w:rPr>
        <w:t>d.</w:t>
      </w:r>
      <w:r w:rsidRPr="00937E9A">
        <w:rPr>
          <w:rFonts w:eastAsia="Calibri" w:cstheme="minorHAnsi"/>
        </w:rPr>
        <w:t> D66</w:t>
      </w:r>
      <w:r w:rsidRPr="00937E9A">
        <w:rPr>
          <w:rFonts w:eastAsia="Calibri" w:cstheme="minorHAnsi"/>
        </w:rPr>
        <w:br/>
      </w:r>
      <w:r w:rsidRPr="00937E9A">
        <w:rPr>
          <w:rFonts w:eastAsia="Calibri" w:cstheme="minorHAnsi"/>
          <w:b/>
        </w:rPr>
        <w:t>f. </w:t>
      </w:r>
      <w:r w:rsidRPr="00937E9A">
        <w:rPr>
          <w:rFonts w:eastAsia="Calibri" w:cstheme="minorHAnsi"/>
        </w:rPr>
        <w:t>PVV</w:t>
      </w:r>
      <w:r w:rsidRPr="00937E9A">
        <w:rPr>
          <w:rFonts w:eastAsia="Calibri" w:cstheme="minorHAnsi"/>
        </w:rPr>
        <w:br/>
      </w:r>
      <w:r w:rsidRPr="00937E9A">
        <w:rPr>
          <w:rFonts w:eastAsia="Calibri" w:cstheme="minorHAnsi"/>
          <w:b/>
        </w:rPr>
        <w:t>g.</w:t>
      </w:r>
      <w:r w:rsidRPr="00937E9A">
        <w:rPr>
          <w:rFonts w:eastAsia="Calibri" w:cstheme="minorHAnsi"/>
        </w:rPr>
        <w:t> SP</w:t>
      </w:r>
    </w:p>
    <w:p w14:paraId="32363380" w14:textId="77777777" w:rsidR="00003F3B" w:rsidRPr="00937E9A" w:rsidRDefault="00003F3B" w:rsidP="00003F3B">
      <w:pPr>
        <w:ind w:left="1418" w:hanging="1418"/>
        <w:rPr>
          <w:rFonts w:eastAsia="Calibri" w:cstheme="minorHAnsi"/>
          <w:b/>
        </w:rPr>
      </w:pPr>
    </w:p>
    <w:p w14:paraId="6462709E" w14:textId="77777777" w:rsidR="00003F3B" w:rsidRPr="009B60D9" w:rsidRDefault="00003F3B" w:rsidP="00003F3B">
      <w:pPr>
        <w:ind w:left="1418" w:hanging="1418"/>
        <w:rPr>
          <w:b/>
        </w:rPr>
      </w:pPr>
    </w:p>
    <w:p w14:paraId="2F87434D" w14:textId="77777777" w:rsidR="00003F3B" w:rsidRPr="009B60D9" w:rsidRDefault="00003F3B" w:rsidP="00003F3B">
      <w:pPr>
        <w:rPr>
          <w:rFonts w:cstheme="minorHAnsi"/>
        </w:rPr>
      </w:pPr>
      <w:r w:rsidRPr="009B60D9">
        <w:rPr>
          <w:rFonts w:cstheme="minorHAnsi"/>
        </w:rPr>
        <w:lastRenderedPageBreak/>
        <w:t>FILTER: FROM 17 APRIL 2014</w:t>
      </w:r>
    </w:p>
    <w:p w14:paraId="732DBC02" w14:textId="77777777" w:rsidR="00003F3B" w:rsidRPr="007300F2" w:rsidRDefault="00003F3B" w:rsidP="00003F3B">
      <w:pPr>
        <w:rPr>
          <w:rFonts w:cstheme="minorHAnsi"/>
        </w:rPr>
      </w:pPr>
      <w:r w:rsidRPr="007300F2">
        <w:rPr>
          <w:rFonts w:cstheme="minorHAnsi"/>
        </w:rPr>
        <w:t>FILTER: NL42=coded, for each party coded above</w:t>
      </w:r>
    </w:p>
    <w:p w14:paraId="3C928D2A" w14:textId="77777777" w:rsidR="00003F3B" w:rsidRDefault="00003F3B" w:rsidP="00003F3B">
      <w:pPr>
        <w:ind w:left="1418" w:hanging="1418"/>
        <w:rPr>
          <w:lang w:val="nl-NL"/>
        </w:rPr>
      </w:pPr>
      <w:r w:rsidRPr="00161826">
        <w:rPr>
          <w:b/>
          <w:lang w:val="nl-NL"/>
        </w:rPr>
        <w:t>NL42</w:t>
      </w:r>
      <w:r>
        <w:rPr>
          <w:b/>
          <w:lang w:val="nl-NL"/>
        </w:rPr>
        <w:t>b</w:t>
      </w:r>
      <w:r>
        <w:rPr>
          <w:lang w:val="nl-NL"/>
        </w:rPr>
        <w:tab/>
      </w:r>
      <w:r>
        <w:rPr>
          <w:i/>
          <w:lang w:val="nl-NL"/>
        </w:rPr>
        <w:t>Voor elke partij uit NL42a</w:t>
      </w:r>
      <w:r>
        <w:rPr>
          <w:lang w:val="nl-NL"/>
        </w:rPr>
        <w:br/>
      </w:r>
      <w:r w:rsidRPr="00F5183F">
        <w:rPr>
          <w:lang w:val="nl-NL"/>
        </w:rPr>
        <w:t xml:space="preserve">Welke van de volgende emoties worden expliciet in de tekst (of in dit </w:t>
      </w:r>
      <w:proofErr w:type="gramStart"/>
      <w:r w:rsidRPr="00F5183F">
        <w:rPr>
          <w:lang w:val="nl-NL"/>
        </w:rPr>
        <w:t>nieuwsitem</w:t>
      </w:r>
      <w:proofErr w:type="gramEnd"/>
      <w:r w:rsidRPr="00F5183F">
        <w:rPr>
          <w:lang w:val="nl-NL"/>
        </w:rPr>
        <w:t>) in verband gebracht met deze partij, of gebruikt in de beschrijving van deze partij:</w:t>
      </w:r>
    </w:p>
    <w:p w14:paraId="5D3E6896" w14:textId="77777777" w:rsidR="00003F3B" w:rsidRDefault="00003F3B" w:rsidP="00003F3B">
      <w:pPr>
        <w:ind w:left="1418"/>
        <w:rPr>
          <w:i/>
          <w:iCs/>
          <w:lang w:val="nl-NL"/>
        </w:rPr>
      </w:pPr>
      <w:proofErr w:type="spellStart"/>
      <w:r>
        <w:rPr>
          <w:i/>
          <w:lang w:val="nl-NL"/>
        </w:rPr>
        <w:t>Note</w:t>
      </w:r>
      <w:proofErr w:type="spellEnd"/>
      <w:r>
        <w:rPr>
          <w:i/>
          <w:lang w:val="nl-NL"/>
        </w:rPr>
        <w:t xml:space="preserve">: </w:t>
      </w:r>
      <w:r>
        <w:rPr>
          <w:i/>
          <w:iCs/>
          <w:lang w:val="nl-NL"/>
        </w:rPr>
        <w:t>De emotie kan of door de verteller van het verhaal worden beschreven, maar ook door een actor (bijvoorbeeld de partij, een politicus, journalist of derde persoon zijn) die in het verhaal wordt aangehaald. De emotie hoeft NIET noodzakelijk betrekking te hebben op de beschrijving van de kansen van deze partij voor de verkiezingen, maar als dat WEL zo is, dan zeker ook coderen! Codeer "verrassing: Wel genoemd” als er gerapporteerd wordt over iets onverwachts in verband met een partij, over iets wat de partij heeft gedaan, vindt, of is, (bijvoorbeeld: “Tegen de verwachting in groeit de PVV in de peilingen” of “Roemer komt met verrassend nieuw standpunt over…”).</w:t>
      </w:r>
    </w:p>
    <w:p w14:paraId="3E3F24A6" w14:textId="77777777" w:rsidR="00003F3B" w:rsidRDefault="00003F3B" w:rsidP="00803069">
      <w:pPr>
        <w:pStyle w:val="ListParagraph"/>
        <w:numPr>
          <w:ilvl w:val="0"/>
          <w:numId w:val="12"/>
        </w:numPr>
        <w:rPr>
          <w:rFonts w:eastAsia="Times New Roman" w:cstheme="minorHAnsi"/>
          <w:i/>
          <w:iCs/>
          <w:spacing w:val="-3"/>
          <w:lang w:val="nl-NL" w:eastAsia="nl-NL"/>
        </w:rPr>
      </w:pPr>
      <w:r>
        <w:rPr>
          <w:rFonts w:eastAsia="Times New Roman" w:cstheme="minorHAnsi"/>
          <w:i/>
          <w:iCs/>
          <w:spacing w:val="-3"/>
          <w:lang w:val="nl-NL" w:eastAsia="nl-NL"/>
        </w:rPr>
        <w:t>Angst</w:t>
      </w:r>
    </w:p>
    <w:p w14:paraId="176DCC33" w14:textId="77777777" w:rsidR="00003F3B" w:rsidRDefault="00003F3B" w:rsidP="00803069">
      <w:pPr>
        <w:pStyle w:val="ListParagraph"/>
        <w:numPr>
          <w:ilvl w:val="0"/>
          <w:numId w:val="12"/>
        </w:numPr>
        <w:rPr>
          <w:rFonts w:eastAsia="Times New Roman" w:cstheme="minorHAnsi"/>
          <w:i/>
          <w:iCs/>
          <w:spacing w:val="-3"/>
          <w:lang w:val="nl-NL" w:eastAsia="nl-NL"/>
        </w:rPr>
      </w:pPr>
      <w:r w:rsidRPr="007E5D1E">
        <w:rPr>
          <w:rFonts w:eastAsia="Times New Roman" w:cstheme="minorHAnsi"/>
          <w:i/>
          <w:iCs/>
          <w:spacing w:val="-3"/>
          <w:lang w:val="nl-NL" w:eastAsia="nl-NL"/>
        </w:rPr>
        <w:t xml:space="preserve"> Woede</w:t>
      </w:r>
    </w:p>
    <w:p w14:paraId="6A3F7679" w14:textId="77777777" w:rsidR="00003F3B" w:rsidRDefault="00003F3B" w:rsidP="00803069">
      <w:pPr>
        <w:pStyle w:val="ListParagraph"/>
        <w:numPr>
          <w:ilvl w:val="0"/>
          <w:numId w:val="12"/>
        </w:numPr>
        <w:rPr>
          <w:rFonts w:eastAsia="Times New Roman" w:cstheme="minorHAnsi"/>
          <w:i/>
          <w:iCs/>
          <w:spacing w:val="-3"/>
          <w:lang w:val="nl-NL" w:eastAsia="nl-NL"/>
        </w:rPr>
      </w:pPr>
      <w:r>
        <w:rPr>
          <w:rFonts w:eastAsia="Times New Roman" w:cstheme="minorHAnsi"/>
          <w:i/>
          <w:iCs/>
          <w:spacing w:val="-3"/>
          <w:lang w:val="nl-NL" w:eastAsia="nl-NL"/>
        </w:rPr>
        <w:t xml:space="preserve"> Afkeer</w:t>
      </w:r>
    </w:p>
    <w:p w14:paraId="1FB0F7C5" w14:textId="77777777" w:rsidR="00003F3B" w:rsidRDefault="00003F3B" w:rsidP="00803069">
      <w:pPr>
        <w:pStyle w:val="ListParagraph"/>
        <w:numPr>
          <w:ilvl w:val="0"/>
          <w:numId w:val="12"/>
        </w:numPr>
        <w:rPr>
          <w:rFonts w:eastAsia="Times New Roman" w:cstheme="minorHAnsi"/>
          <w:i/>
          <w:iCs/>
          <w:spacing w:val="-3"/>
          <w:lang w:val="nl-NL" w:eastAsia="nl-NL"/>
        </w:rPr>
      </w:pPr>
      <w:r w:rsidRPr="007E5D1E">
        <w:rPr>
          <w:rFonts w:eastAsia="Times New Roman" w:cstheme="minorHAnsi"/>
          <w:i/>
          <w:iCs/>
          <w:spacing w:val="-3"/>
          <w:lang w:val="nl-NL" w:eastAsia="nl-NL"/>
        </w:rPr>
        <w:t>Hoop</w:t>
      </w:r>
    </w:p>
    <w:p w14:paraId="631E050D" w14:textId="77777777" w:rsidR="00003F3B" w:rsidRDefault="00003F3B" w:rsidP="00803069">
      <w:pPr>
        <w:pStyle w:val="ListParagraph"/>
        <w:numPr>
          <w:ilvl w:val="0"/>
          <w:numId w:val="12"/>
        </w:numPr>
        <w:rPr>
          <w:rFonts w:eastAsia="Times New Roman" w:cstheme="minorHAnsi"/>
          <w:i/>
          <w:iCs/>
          <w:spacing w:val="-3"/>
          <w:lang w:val="nl-NL" w:eastAsia="nl-NL"/>
        </w:rPr>
      </w:pPr>
      <w:r w:rsidRPr="007E5D1E">
        <w:rPr>
          <w:rFonts w:eastAsia="Times New Roman" w:cstheme="minorHAnsi"/>
          <w:i/>
          <w:iCs/>
          <w:spacing w:val="-3"/>
          <w:lang w:val="nl-NL" w:eastAsia="nl-NL"/>
        </w:rPr>
        <w:t>Frustratie</w:t>
      </w:r>
    </w:p>
    <w:p w14:paraId="11B49E50" w14:textId="77777777" w:rsidR="00003F3B" w:rsidRPr="007E5D1E" w:rsidRDefault="00003F3B" w:rsidP="00803069">
      <w:pPr>
        <w:pStyle w:val="ListParagraph"/>
        <w:numPr>
          <w:ilvl w:val="0"/>
          <w:numId w:val="12"/>
        </w:numPr>
        <w:rPr>
          <w:rFonts w:eastAsia="Times New Roman" w:cstheme="minorHAnsi"/>
          <w:i/>
          <w:iCs/>
          <w:spacing w:val="-3"/>
          <w:lang w:val="nl-NL" w:eastAsia="nl-NL"/>
        </w:rPr>
      </w:pPr>
      <w:r>
        <w:rPr>
          <w:rFonts w:eastAsia="Times New Roman" w:cstheme="minorHAnsi"/>
          <w:i/>
          <w:iCs/>
          <w:spacing w:val="-3"/>
          <w:lang w:val="nl-NL" w:eastAsia="nl-NL"/>
        </w:rPr>
        <w:t>Verassing</w:t>
      </w:r>
    </w:p>
    <w:tbl>
      <w:tblPr>
        <w:tblStyle w:val="Tabelraster1"/>
        <w:tblW w:w="0" w:type="auto"/>
        <w:tblLook w:val="04A0" w:firstRow="1" w:lastRow="0" w:firstColumn="1" w:lastColumn="0" w:noHBand="0" w:noVBand="1"/>
      </w:tblPr>
      <w:tblGrid>
        <w:gridCol w:w="2843"/>
        <w:gridCol w:w="2805"/>
        <w:gridCol w:w="2868"/>
      </w:tblGrid>
      <w:tr w:rsidR="00003F3B" w14:paraId="7C764AF2" w14:textId="77777777" w:rsidTr="003B4D66">
        <w:tc>
          <w:tcPr>
            <w:tcW w:w="2843" w:type="dxa"/>
            <w:tcBorders>
              <w:top w:val="single" w:sz="4" w:space="0" w:color="auto"/>
              <w:left w:val="single" w:sz="4" w:space="0" w:color="auto"/>
              <w:bottom w:val="single" w:sz="4" w:space="0" w:color="auto"/>
              <w:right w:val="single" w:sz="4" w:space="0" w:color="auto"/>
            </w:tcBorders>
          </w:tcPr>
          <w:p w14:paraId="592A2DB1" w14:textId="77777777" w:rsidR="00003F3B" w:rsidRDefault="00003F3B" w:rsidP="003B4D66">
            <w:proofErr w:type="spellStart"/>
            <w:r>
              <w:t>Emotie</w:t>
            </w:r>
            <w:proofErr w:type="spellEnd"/>
          </w:p>
        </w:tc>
        <w:tc>
          <w:tcPr>
            <w:tcW w:w="2805" w:type="dxa"/>
            <w:tcBorders>
              <w:top w:val="single" w:sz="4" w:space="0" w:color="auto"/>
              <w:left w:val="single" w:sz="4" w:space="0" w:color="auto"/>
              <w:bottom w:val="single" w:sz="4" w:space="0" w:color="auto"/>
              <w:right w:val="single" w:sz="4" w:space="0" w:color="auto"/>
            </w:tcBorders>
          </w:tcPr>
          <w:p w14:paraId="4227B5D8" w14:textId="77777777" w:rsidR="00003F3B" w:rsidRDefault="00003F3B" w:rsidP="003B4D66">
            <w:proofErr w:type="spellStart"/>
            <w:r>
              <w:t>Niet</w:t>
            </w:r>
            <w:proofErr w:type="spellEnd"/>
            <w:r>
              <w:t xml:space="preserve"> </w:t>
            </w:r>
            <w:proofErr w:type="spellStart"/>
            <w:r>
              <w:t>benoemd</w:t>
            </w:r>
            <w:proofErr w:type="spellEnd"/>
          </w:p>
        </w:tc>
        <w:tc>
          <w:tcPr>
            <w:tcW w:w="2868" w:type="dxa"/>
            <w:tcBorders>
              <w:top w:val="single" w:sz="4" w:space="0" w:color="auto"/>
              <w:left w:val="single" w:sz="4" w:space="0" w:color="auto"/>
              <w:bottom w:val="single" w:sz="4" w:space="0" w:color="auto"/>
              <w:right w:val="single" w:sz="4" w:space="0" w:color="auto"/>
            </w:tcBorders>
          </w:tcPr>
          <w:p w14:paraId="0877F172" w14:textId="77777777" w:rsidR="00003F3B" w:rsidRDefault="00003F3B" w:rsidP="003B4D66">
            <w:proofErr w:type="spellStart"/>
            <w:r>
              <w:t>Wel</w:t>
            </w:r>
            <w:proofErr w:type="spellEnd"/>
            <w:r>
              <w:t xml:space="preserve"> </w:t>
            </w:r>
            <w:proofErr w:type="spellStart"/>
            <w:r>
              <w:t>benoemd</w:t>
            </w:r>
            <w:proofErr w:type="spellEnd"/>
          </w:p>
        </w:tc>
      </w:tr>
      <w:tr w:rsidR="00003F3B" w14:paraId="204455F8" w14:textId="77777777" w:rsidTr="003B4D66">
        <w:tc>
          <w:tcPr>
            <w:tcW w:w="2843" w:type="dxa"/>
            <w:tcBorders>
              <w:top w:val="single" w:sz="4" w:space="0" w:color="auto"/>
              <w:left w:val="single" w:sz="4" w:space="0" w:color="auto"/>
              <w:bottom w:val="single" w:sz="4" w:space="0" w:color="auto"/>
              <w:right w:val="single" w:sz="4" w:space="0" w:color="auto"/>
            </w:tcBorders>
          </w:tcPr>
          <w:p w14:paraId="61263061" w14:textId="77777777" w:rsidR="00003F3B" w:rsidRDefault="00003F3B" w:rsidP="003B4D66">
            <w:r>
              <w:t>Angst</w:t>
            </w:r>
          </w:p>
        </w:tc>
        <w:tc>
          <w:tcPr>
            <w:tcW w:w="2805" w:type="dxa"/>
            <w:tcBorders>
              <w:top w:val="single" w:sz="4" w:space="0" w:color="auto"/>
              <w:left w:val="single" w:sz="4" w:space="0" w:color="auto"/>
              <w:bottom w:val="single" w:sz="4" w:space="0" w:color="auto"/>
              <w:right w:val="single" w:sz="4" w:space="0" w:color="auto"/>
            </w:tcBorders>
          </w:tcPr>
          <w:p w14:paraId="111AECDB" w14:textId="77777777" w:rsidR="00003F3B" w:rsidRDefault="00003F3B" w:rsidP="003B4D66"/>
        </w:tc>
        <w:tc>
          <w:tcPr>
            <w:tcW w:w="2868" w:type="dxa"/>
            <w:tcBorders>
              <w:top w:val="single" w:sz="4" w:space="0" w:color="auto"/>
              <w:left w:val="single" w:sz="4" w:space="0" w:color="auto"/>
              <w:bottom w:val="single" w:sz="4" w:space="0" w:color="auto"/>
              <w:right w:val="single" w:sz="4" w:space="0" w:color="auto"/>
            </w:tcBorders>
          </w:tcPr>
          <w:p w14:paraId="50FD4B73" w14:textId="77777777" w:rsidR="00003F3B" w:rsidRDefault="00003F3B" w:rsidP="003B4D66"/>
        </w:tc>
      </w:tr>
      <w:tr w:rsidR="00003F3B" w14:paraId="203AFA34" w14:textId="77777777" w:rsidTr="003B4D66">
        <w:tc>
          <w:tcPr>
            <w:tcW w:w="2843" w:type="dxa"/>
            <w:tcBorders>
              <w:top w:val="single" w:sz="4" w:space="0" w:color="auto"/>
              <w:left w:val="single" w:sz="4" w:space="0" w:color="auto"/>
              <w:bottom w:val="single" w:sz="4" w:space="0" w:color="auto"/>
              <w:right w:val="single" w:sz="4" w:space="0" w:color="auto"/>
            </w:tcBorders>
          </w:tcPr>
          <w:p w14:paraId="78A2C0BD" w14:textId="77777777" w:rsidR="00003F3B" w:rsidRDefault="00003F3B" w:rsidP="003B4D66">
            <w:proofErr w:type="spellStart"/>
            <w:r>
              <w:t>Woede</w:t>
            </w:r>
            <w:proofErr w:type="spellEnd"/>
          </w:p>
        </w:tc>
        <w:tc>
          <w:tcPr>
            <w:tcW w:w="2805" w:type="dxa"/>
            <w:tcBorders>
              <w:top w:val="single" w:sz="4" w:space="0" w:color="auto"/>
              <w:left w:val="single" w:sz="4" w:space="0" w:color="auto"/>
              <w:bottom w:val="single" w:sz="4" w:space="0" w:color="auto"/>
              <w:right w:val="single" w:sz="4" w:space="0" w:color="auto"/>
            </w:tcBorders>
          </w:tcPr>
          <w:p w14:paraId="16C914F7" w14:textId="77777777" w:rsidR="00003F3B" w:rsidRDefault="00003F3B" w:rsidP="003B4D66"/>
        </w:tc>
        <w:tc>
          <w:tcPr>
            <w:tcW w:w="2868" w:type="dxa"/>
            <w:tcBorders>
              <w:top w:val="single" w:sz="4" w:space="0" w:color="auto"/>
              <w:left w:val="single" w:sz="4" w:space="0" w:color="auto"/>
              <w:bottom w:val="single" w:sz="4" w:space="0" w:color="auto"/>
              <w:right w:val="single" w:sz="4" w:space="0" w:color="auto"/>
            </w:tcBorders>
          </w:tcPr>
          <w:p w14:paraId="3B35F669" w14:textId="77777777" w:rsidR="00003F3B" w:rsidRDefault="00003F3B" w:rsidP="003B4D66"/>
        </w:tc>
      </w:tr>
      <w:tr w:rsidR="00003F3B" w14:paraId="6C45B70E" w14:textId="77777777" w:rsidTr="003B4D66">
        <w:tc>
          <w:tcPr>
            <w:tcW w:w="2843" w:type="dxa"/>
            <w:tcBorders>
              <w:top w:val="single" w:sz="4" w:space="0" w:color="auto"/>
              <w:left w:val="single" w:sz="4" w:space="0" w:color="auto"/>
              <w:bottom w:val="single" w:sz="4" w:space="0" w:color="auto"/>
              <w:right w:val="single" w:sz="4" w:space="0" w:color="auto"/>
            </w:tcBorders>
          </w:tcPr>
          <w:p w14:paraId="119D717D" w14:textId="77777777" w:rsidR="00003F3B" w:rsidRDefault="00003F3B" w:rsidP="003B4D66">
            <w:proofErr w:type="spellStart"/>
            <w:r>
              <w:t>Afkeer</w:t>
            </w:r>
            <w:proofErr w:type="spellEnd"/>
          </w:p>
        </w:tc>
        <w:tc>
          <w:tcPr>
            <w:tcW w:w="2805" w:type="dxa"/>
            <w:tcBorders>
              <w:top w:val="single" w:sz="4" w:space="0" w:color="auto"/>
              <w:left w:val="single" w:sz="4" w:space="0" w:color="auto"/>
              <w:bottom w:val="single" w:sz="4" w:space="0" w:color="auto"/>
              <w:right w:val="single" w:sz="4" w:space="0" w:color="auto"/>
            </w:tcBorders>
          </w:tcPr>
          <w:p w14:paraId="60177EA8" w14:textId="77777777" w:rsidR="00003F3B" w:rsidRDefault="00003F3B" w:rsidP="003B4D66"/>
        </w:tc>
        <w:tc>
          <w:tcPr>
            <w:tcW w:w="2868" w:type="dxa"/>
            <w:tcBorders>
              <w:top w:val="single" w:sz="4" w:space="0" w:color="auto"/>
              <w:left w:val="single" w:sz="4" w:space="0" w:color="auto"/>
              <w:bottom w:val="single" w:sz="4" w:space="0" w:color="auto"/>
              <w:right w:val="single" w:sz="4" w:space="0" w:color="auto"/>
            </w:tcBorders>
          </w:tcPr>
          <w:p w14:paraId="0062E05B" w14:textId="77777777" w:rsidR="00003F3B" w:rsidRDefault="00003F3B" w:rsidP="003B4D66"/>
        </w:tc>
      </w:tr>
      <w:tr w:rsidR="00003F3B" w14:paraId="50CB2C07" w14:textId="77777777" w:rsidTr="003B4D66">
        <w:tc>
          <w:tcPr>
            <w:tcW w:w="2843" w:type="dxa"/>
            <w:tcBorders>
              <w:top w:val="single" w:sz="4" w:space="0" w:color="auto"/>
              <w:left w:val="single" w:sz="4" w:space="0" w:color="auto"/>
              <w:bottom w:val="single" w:sz="4" w:space="0" w:color="auto"/>
              <w:right w:val="single" w:sz="4" w:space="0" w:color="auto"/>
            </w:tcBorders>
          </w:tcPr>
          <w:p w14:paraId="498C968A" w14:textId="77777777" w:rsidR="00003F3B" w:rsidRDefault="00003F3B" w:rsidP="003B4D66">
            <w:r>
              <w:t>Hoop</w:t>
            </w:r>
          </w:p>
        </w:tc>
        <w:tc>
          <w:tcPr>
            <w:tcW w:w="2805" w:type="dxa"/>
            <w:tcBorders>
              <w:top w:val="single" w:sz="4" w:space="0" w:color="auto"/>
              <w:left w:val="single" w:sz="4" w:space="0" w:color="auto"/>
              <w:bottom w:val="single" w:sz="4" w:space="0" w:color="auto"/>
              <w:right w:val="single" w:sz="4" w:space="0" w:color="auto"/>
            </w:tcBorders>
          </w:tcPr>
          <w:p w14:paraId="3177F723" w14:textId="77777777" w:rsidR="00003F3B" w:rsidRDefault="00003F3B" w:rsidP="003B4D66"/>
        </w:tc>
        <w:tc>
          <w:tcPr>
            <w:tcW w:w="2868" w:type="dxa"/>
            <w:tcBorders>
              <w:top w:val="single" w:sz="4" w:space="0" w:color="auto"/>
              <w:left w:val="single" w:sz="4" w:space="0" w:color="auto"/>
              <w:bottom w:val="single" w:sz="4" w:space="0" w:color="auto"/>
              <w:right w:val="single" w:sz="4" w:space="0" w:color="auto"/>
            </w:tcBorders>
          </w:tcPr>
          <w:p w14:paraId="6250CCBC" w14:textId="77777777" w:rsidR="00003F3B" w:rsidRDefault="00003F3B" w:rsidP="003B4D66"/>
        </w:tc>
      </w:tr>
      <w:tr w:rsidR="00003F3B" w14:paraId="59B64EFA" w14:textId="77777777" w:rsidTr="003B4D66">
        <w:tc>
          <w:tcPr>
            <w:tcW w:w="2843" w:type="dxa"/>
            <w:tcBorders>
              <w:top w:val="single" w:sz="4" w:space="0" w:color="auto"/>
              <w:left w:val="single" w:sz="4" w:space="0" w:color="auto"/>
              <w:bottom w:val="single" w:sz="4" w:space="0" w:color="auto"/>
              <w:right w:val="single" w:sz="4" w:space="0" w:color="auto"/>
            </w:tcBorders>
          </w:tcPr>
          <w:p w14:paraId="1D64D951" w14:textId="77777777" w:rsidR="00003F3B" w:rsidRDefault="00003F3B" w:rsidP="003B4D66">
            <w:proofErr w:type="spellStart"/>
            <w:r>
              <w:t>Frustratie</w:t>
            </w:r>
            <w:proofErr w:type="spellEnd"/>
          </w:p>
        </w:tc>
        <w:tc>
          <w:tcPr>
            <w:tcW w:w="2805" w:type="dxa"/>
            <w:tcBorders>
              <w:top w:val="single" w:sz="4" w:space="0" w:color="auto"/>
              <w:left w:val="single" w:sz="4" w:space="0" w:color="auto"/>
              <w:bottom w:val="single" w:sz="4" w:space="0" w:color="auto"/>
              <w:right w:val="single" w:sz="4" w:space="0" w:color="auto"/>
            </w:tcBorders>
          </w:tcPr>
          <w:p w14:paraId="40F1CAEC" w14:textId="77777777" w:rsidR="00003F3B" w:rsidRDefault="00003F3B" w:rsidP="003B4D66"/>
        </w:tc>
        <w:tc>
          <w:tcPr>
            <w:tcW w:w="2868" w:type="dxa"/>
            <w:tcBorders>
              <w:top w:val="single" w:sz="4" w:space="0" w:color="auto"/>
              <w:left w:val="single" w:sz="4" w:space="0" w:color="auto"/>
              <w:bottom w:val="single" w:sz="4" w:space="0" w:color="auto"/>
              <w:right w:val="single" w:sz="4" w:space="0" w:color="auto"/>
            </w:tcBorders>
          </w:tcPr>
          <w:p w14:paraId="1702990D" w14:textId="77777777" w:rsidR="00003F3B" w:rsidRDefault="00003F3B" w:rsidP="003B4D66"/>
        </w:tc>
      </w:tr>
      <w:tr w:rsidR="00003F3B" w14:paraId="4DAA41C0" w14:textId="77777777" w:rsidTr="003B4D66">
        <w:tc>
          <w:tcPr>
            <w:tcW w:w="2843" w:type="dxa"/>
            <w:tcBorders>
              <w:top w:val="single" w:sz="4" w:space="0" w:color="auto"/>
              <w:left w:val="single" w:sz="4" w:space="0" w:color="auto"/>
              <w:bottom w:val="single" w:sz="4" w:space="0" w:color="auto"/>
              <w:right w:val="single" w:sz="4" w:space="0" w:color="auto"/>
            </w:tcBorders>
          </w:tcPr>
          <w:p w14:paraId="4200C30F" w14:textId="77777777" w:rsidR="00003F3B" w:rsidRDefault="00003F3B" w:rsidP="003B4D66">
            <w:proofErr w:type="spellStart"/>
            <w:r>
              <w:t>Verrassing</w:t>
            </w:r>
            <w:proofErr w:type="spellEnd"/>
          </w:p>
        </w:tc>
        <w:tc>
          <w:tcPr>
            <w:tcW w:w="2805" w:type="dxa"/>
            <w:tcBorders>
              <w:top w:val="single" w:sz="4" w:space="0" w:color="auto"/>
              <w:left w:val="single" w:sz="4" w:space="0" w:color="auto"/>
              <w:bottom w:val="single" w:sz="4" w:space="0" w:color="auto"/>
              <w:right w:val="single" w:sz="4" w:space="0" w:color="auto"/>
            </w:tcBorders>
          </w:tcPr>
          <w:p w14:paraId="3247E20E" w14:textId="77777777" w:rsidR="00003F3B" w:rsidRDefault="00003F3B" w:rsidP="003B4D66"/>
        </w:tc>
        <w:tc>
          <w:tcPr>
            <w:tcW w:w="2868" w:type="dxa"/>
            <w:tcBorders>
              <w:top w:val="single" w:sz="4" w:space="0" w:color="auto"/>
              <w:left w:val="single" w:sz="4" w:space="0" w:color="auto"/>
              <w:bottom w:val="single" w:sz="4" w:space="0" w:color="auto"/>
              <w:right w:val="single" w:sz="4" w:space="0" w:color="auto"/>
            </w:tcBorders>
          </w:tcPr>
          <w:p w14:paraId="0AB7F121" w14:textId="77777777" w:rsidR="00003F3B" w:rsidRDefault="00003F3B" w:rsidP="003B4D66"/>
        </w:tc>
      </w:tr>
    </w:tbl>
    <w:p w14:paraId="17A93686" w14:textId="77777777" w:rsidR="00003F3B" w:rsidRPr="00C361A1" w:rsidRDefault="00003F3B" w:rsidP="00003F3B">
      <w:pPr>
        <w:rPr>
          <w:rFonts w:cstheme="minorHAnsi"/>
        </w:rPr>
      </w:pPr>
      <w:r>
        <w:rPr>
          <w:rFonts w:cstheme="minorHAnsi"/>
        </w:rPr>
        <w:t>FILTER: FROM 17 APRIL 2014</w:t>
      </w:r>
    </w:p>
    <w:p w14:paraId="519D6901" w14:textId="77777777" w:rsidR="00003F3B" w:rsidRPr="00B24E03" w:rsidRDefault="00003F3B" w:rsidP="00003F3B">
      <w:pPr>
        <w:rPr>
          <w:color w:val="000000"/>
          <w:lang w:val="nl-NL"/>
        </w:rPr>
      </w:pPr>
      <w:r w:rsidRPr="00284242">
        <w:rPr>
          <w:rFonts w:eastAsia="Calibri" w:cstheme="minorHAnsi"/>
          <w:b/>
          <w:lang w:val="nl-NL"/>
        </w:rPr>
        <w:t>NL43</w:t>
      </w:r>
      <w:r>
        <w:rPr>
          <w:rFonts w:eastAsia="Calibri" w:cstheme="minorHAnsi"/>
          <w:lang w:val="nl-NL"/>
        </w:rPr>
        <w:tab/>
      </w:r>
      <w:r w:rsidRPr="00B24E03">
        <w:rPr>
          <w:rFonts w:eastAsia="Calibri" w:cstheme="minorHAnsi"/>
          <w:color w:val="000000"/>
          <w:shd w:val="clear" w:color="auto" w:fill="FFFF00"/>
          <w:lang w:val="nl-NL"/>
        </w:rPr>
        <w:t> Worden er issues</w:t>
      </w:r>
      <w:r w:rsidRPr="00B24E03">
        <w:rPr>
          <w:color w:val="000000"/>
          <w:shd w:val="clear" w:color="auto" w:fill="FFFF00"/>
          <w:lang w:val="nl-NL"/>
        </w:rPr>
        <w:t> in EU context of in Nederlandse context genoemd?</w:t>
      </w:r>
    </w:p>
    <w:p w14:paraId="1ED2194B" w14:textId="77777777" w:rsidR="00003F3B" w:rsidRPr="00284242" w:rsidRDefault="00003F3B" w:rsidP="00003F3B">
      <w:pPr>
        <w:pStyle w:val="ListParagraph"/>
        <w:spacing w:line="240" w:lineRule="auto"/>
        <w:ind w:left="1637" w:hanging="360"/>
        <w:rPr>
          <w:rFonts w:cs="Tahoma"/>
          <w:color w:val="000000"/>
          <w:lang w:val="nl-NL"/>
        </w:rPr>
      </w:pPr>
      <w:r w:rsidRPr="00284242">
        <w:rPr>
          <w:rFonts w:cs="Tahoma"/>
          <w:color w:val="000000"/>
          <w:shd w:val="clear" w:color="auto" w:fill="FFFF00"/>
          <w:lang w:val="nl-NL"/>
        </w:rPr>
        <w:t>0.</w:t>
      </w:r>
      <w:r w:rsidRPr="00284242">
        <w:rPr>
          <w:rFonts w:ascii="Times New Roman" w:hAnsi="Times New Roman"/>
          <w:color w:val="000000"/>
          <w:sz w:val="14"/>
          <w:szCs w:val="14"/>
          <w:shd w:val="clear" w:color="auto" w:fill="FFFF00"/>
          <w:lang w:val="nl-NL"/>
        </w:rPr>
        <w:t>      </w:t>
      </w:r>
      <w:r w:rsidRPr="00284242">
        <w:rPr>
          <w:rFonts w:cs="Tahoma"/>
          <w:color w:val="000000"/>
          <w:shd w:val="clear" w:color="auto" w:fill="FFFF00"/>
          <w:lang w:val="nl-NL"/>
        </w:rPr>
        <w:t>Nee, geen issues</w:t>
      </w:r>
    </w:p>
    <w:p w14:paraId="7D21021F" w14:textId="77777777" w:rsidR="00003F3B" w:rsidRPr="00284242" w:rsidRDefault="00003F3B" w:rsidP="00003F3B">
      <w:pPr>
        <w:pStyle w:val="ListParagraph"/>
        <w:spacing w:line="240" w:lineRule="auto"/>
        <w:ind w:left="1637" w:hanging="360"/>
        <w:rPr>
          <w:rStyle w:val="apple-tab-span"/>
          <w:shd w:val="clear" w:color="auto" w:fill="FFFF00"/>
          <w:lang w:val="nl-NL"/>
        </w:rPr>
      </w:pPr>
      <w:r w:rsidRPr="00284242">
        <w:rPr>
          <w:rFonts w:cs="Tahoma"/>
          <w:color w:val="000000"/>
          <w:shd w:val="clear" w:color="auto" w:fill="FFFF00"/>
          <w:lang w:val="nl-NL"/>
        </w:rPr>
        <w:t>1.</w:t>
      </w:r>
    </w:p>
    <w:p w14:paraId="765B6215" w14:textId="77777777" w:rsidR="00003F3B" w:rsidRDefault="00003F3B" w:rsidP="00003F3B">
      <w:pPr>
        <w:pStyle w:val="ListParagraph"/>
        <w:spacing w:line="240" w:lineRule="auto"/>
        <w:ind w:left="1637" w:hanging="360"/>
        <w:rPr>
          <w:lang w:val="nl-NL"/>
        </w:rPr>
      </w:pPr>
      <w:r w:rsidRPr="00B24E03">
        <w:rPr>
          <w:rFonts w:cs="Tahoma"/>
          <w:color w:val="000000"/>
          <w:shd w:val="clear" w:color="auto" w:fill="FFFF00"/>
          <w:lang w:val="nl-NL"/>
        </w:rPr>
        <w:t>Ja, in EU context</w:t>
      </w:r>
    </w:p>
    <w:p w14:paraId="2ACEC587" w14:textId="77777777" w:rsidR="00003F3B" w:rsidRPr="00B24E03" w:rsidRDefault="00003F3B" w:rsidP="00003F3B">
      <w:pPr>
        <w:pStyle w:val="ListParagraph"/>
        <w:spacing w:line="240" w:lineRule="auto"/>
        <w:ind w:left="1637" w:hanging="360"/>
        <w:rPr>
          <w:rStyle w:val="apple-tab-span"/>
          <w:shd w:val="clear" w:color="auto" w:fill="FFFF00"/>
          <w:lang w:val="nl-NL"/>
        </w:rPr>
      </w:pPr>
      <w:r w:rsidRPr="00B24E03">
        <w:rPr>
          <w:rFonts w:cs="Tahoma"/>
          <w:color w:val="000000"/>
          <w:shd w:val="clear" w:color="auto" w:fill="FFFF00"/>
          <w:lang w:val="nl-NL"/>
        </w:rPr>
        <w:t>2.</w:t>
      </w:r>
    </w:p>
    <w:p w14:paraId="597C964C" w14:textId="77777777" w:rsidR="00003F3B" w:rsidRDefault="00003F3B" w:rsidP="00003F3B">
      <w:pPr>
        <w:pStyle w:val="ListParagraph"/>
        <w:spacing w:line="240" w:lineRule="auto"/>
        <w:ind w:left="1637" w:hanging="360"/>
        <w:rPr>
          <w:lang w:val="nl-NL"/>
        </w:rPr>
      </w:pPr>
      <w:r w:rsidRPr="00B24E03">
        <w:rPr>
          <w:rFonts w:cs="Tahoma"/>
          <w:color w:val="000000"/>
          <w:shd w:val="clear" w:color="auto" w:fill="FFFF00"/>
          <w:lang w:val="nl-NL"/>
        </w:rPr>
        <w:t>Ja, in Nederlandse context</w:t>
      </w:r>
    </w:p>
    <w:p w14:paraId="1B9EBBAD" w14:textId="77777777" w:rsidR="00003F3B" w:rsidRPr="00B24E03" w:rsidRDefault="00003F3B" w:rsidP="00003F3B">
      <w:pPr>
        <w:pStyle w:val="ListParagraph"/>
        <w:spacing w:line="240" w:lineRule="auto"/>
        <w:ind w:left="1637" w:hanging="360"/>
        <w:rPr>
          <w:rStyle w:val="apple-tab-span"/>
          <w:shd w:val="clear" w:color="auto" w:fill="FFFF00"/>
          <w:lang w:val="nl-NL"/>
        </w:rPr>
      </w:pPr>
      <w:r w:rsidRPr="00B24E03">
        <w:rPr>
          <w:rFonts w:cs="Tahoma"/>
          <w:color w:val="000000"/>
          <w:shd w:val="clear" w:color="auto" w:fill="FFFF00"/>
          <w:lang w:val="nl-NL"/>
        </w:rPr>
        <w:t>3.</w:t>
      </w:r>
    </w:p>
    <w:p w14:paraId="33929C10" w14:textId="77777777" w:rsidR="00003F3B" w:rsidRDefault="00003F3B" w:rsidP="00003F3B">
      <w:pPr>
        <w:pStyle w:val="ListParagraph"/>
        <w:spacing w:line="240" w:lineRule="auto"/>
        <w:ind w:left="1637" w:hanging="360"/>
        <w:rPr>
          <w:lang w:val="nl-NL"/>
        </w:rPr>
      </w:pPr>
      <w:r w:rsidRPr="00B24E03">
        <w:rPr>
          <w:rFonts w:cs="Tahoma"/>
          <w:color w:val="000000"/>
          <w:shd w:val="clear" w:color="auto" w:fill="FFFF00"/>
          <w:lang w:val="nl-NL"/>
        </w:rPr>
        <w:t>Beide, in EU én Nederlandse context</w:t>
      </w:r>
    </w:p>
    <w:p w14:paraId="1A79DED7" w14:textId="77777777" w:rsidR="00003F3B" w:rsidRPr="00B24E03" w:rsidRDefault="00003F3B" w:rsidP="00003F3B">
      <w:pPr>
        <w:rPr>
          <w:rFonts w:cs="Times New Roman"/>
          <w:color w:val="000000"/>
          <w:lang w:val="nl-NL"/>
        </w:rPr>
      </w:pPr>
    </w:p>
    <w:p w14:paraId="5066AD74" w14:textId="77777777" w:rsidR="00003F3B" w:rsidRPr="00B24E03" w:rsidRDefault="00003F3B" w:rsidP="00003F3B">
      <w:pPr>
        <w:rPr>
          <w:color w:val="000000"/>
          <w:lang w:val="nl-NL"/>
        </w:rPr>
      </w:pPr>
      <w:r w:rsidRPr="00B24E03">
        <w:rPr>
          <w:color w:val="000000"/>
          <w:shd w:val="clear" w:color="auto" w:fill="FFFF00"/>
          <w:lang w:val="nl-NL"/>
        </w:rPr>
        <w:lastRenderedPageBreak/>
        <w:t>Artikelen over issues zijn: artikelen over de inhoud of consequenties van beleid, over problemen/oplossingen gerelateerd aan beleidsonderwerpen, of over de standpunten van politieke actoren op beleidsonderwerpen. Het gaat hier niet om de specifieke topics, maar of er</w:t>
      </w:r>
      <w:r w:rsidRPr="00B24E03">
        <w:rPr>
          <w:i/>
          <w:iCs/>
          <w:color w:val="000000"/>
          <w:shd w:val="clear" w:color="auto" w:fill="FFFF00"/>
          <w:lang w:val="nl-NL"/>
        </w:rPr>
        <w:t xml:space="preserve"> in het algemeen</w:t>
      </w:r>
      <w:r w:rsidRPr="00B24E03">
        <w:rPr>
          <w:color w:val="000000"/>
          <w:shd w:val="clear" w:color="auto" w:fill="FFFF00"/>
          <w:lang w:val="nl-NL"/>
        </w:rPr>
        <w:t xml:space="preserve"> inhoudelijke issues worden besproken. </w:t>
      </w:r>
      <w:r w:rsidRPr="00B24E03">
        <w:rPr>
          <w:i/>
          <w:iCs/>
          <w:color w:val="000000"/>
          <w:shd w:val="clear" w:color="auto" w:fill="FFFF00"/>
          <w:lang w:val="nl-NL"/>
        </w:rPr>
        <w:t>Voorbeeld:</w:t>
      </w:r>
      <w:r w:rsidRPr="00B24E03">
        <w:rPr>
          <w:color w:val="000000"/>
          <w:shd w:val="clear" w:color="auto" w:fill="FFFF00"/>
          <w:lang w:val="nl-NL"/>
        </w:rPr>
        <w:t xml:space="preserve"> Een artikel over asielbeleid kan worden besproken in EU context, waarin de </w:t>
      </w:r>
      <w:r w:rsidRPr="00B24E03">
        <w:rPr>
          <w:i/>
          <w:iCs/>
          <w:color w:val="000000"/>
          <w:shd w:val="clear" w:color="auto" w:fill="FFFF00"/>
          <w:lang w:val="nl-NL"/>
        </w:rPr>
        <w:t>Europese</w:t>
      </w:r>
      <w:r w:rsidRPr="00B24E03">
        <w:rPr>
          <w:color w:val="000000"/>
          <w:shd w:val="clear" w:color="auto" w:fill="FFFF00"/>
          <w:lang w:val="nl-NL"/>
        </w:rPr>
        <w:t xml:space="preserve"> afspraken omtrent asielbeleid worden genoemd. Maar het kan ook worden besproken in Nederlandse context, waarin plannen van de </w:t>
      </w:r>
      <w:r w:rsidRPr="00B24E03">
        <w:rPr>
          <w:i/>
          <w:iCs/>
          <w:color w:val="000000"/>
          <w:shd w:val="clear" w:color="auto" w:fill="FFFF00"/>
          <w:lang w:val="nl-NL"/>
        </w:rPr>
        <w:t>Nederlandse</w:t>
      </w:r>
      <w:r w:rsidRPr="00B24E03">
        <w:rPr>
          <w:color w:val="000000"/>
          <w:shd w:val="clear" w:color="auto" w:fill="FFFF00"/>
          <w:lang w:val="nl-NL"/>
        </w:rPr>
        <w:t xml:space="preserve"> regering omtrent asielbeleid worden genoemd.</w:t>
      </w:r>
    </w:p>
    <w:p w14:paraId="0E1922B2" w14:textId="77777777" w:rsidR="00003F3B" w:rsidRPr="00B24E03" w:rsidRDefault="00003F3B" w:rsidP="00003F3B">
      <w:pPr>
        <w:rPr>
          <w:color w:val="000000"/>
          <w:lang w:val="nl-NL"/>
        </w:rPr>
      </w:pPr>
    </w:p>
    <w:p w14:paraId="7554BB30" w14:textId="77777777" w:rsidR="00003F3B" w:rsidRPr="00B24E03" w:rsidRDefault="00003F3B" w:rsidP="00003F3B">
      <w:pPr>
        <w:rPr>
          <w:color w:val="000000"/>
          <w:lang w:val="nl-NL"/>
        </w:rPr>
      </w:pPr>
      <w:r w:rsidRPr="00B24E03">
        <w:rPr>
          <w:color w:val="000000"/>
          <w:shd w:val="clear" w:color="auto" w:fill="FFFF00"/>
          <w:lang w:val="nl-NL"/>
        </w:rPr>
        <w:t>Let op: </w:t>
      </w:r>
    </w:p>
    <w:p w14:paraId="4E9E06F0" w14:textId="77777777" w:rsidR="00003F3B" w:rsidRPr="00B24E03" w:rsidRDefault="00003F3B" w:rsidP="00003F3B">
      <w:pPr>
        <w:rPr>
          <w:color w:val="000000"/>
          <w:lang w:val="nl-NL"/>
        </w:rPr>
      </w:pPr>
      <w:r w:rsidRPr="00B24E03">
        <w:rPr>
          <w:color w:val="000000"/>
          <w:shd w:val="clear" w:color="auto" w:fill="FFFF00"/>
          <w:lang w:val="nl-NL"/>
        </w:rPr>
        <w:t>- De issues hoeven niet het belangrijkste topic van het artikel te zijn. Codeer 1, 2 of 3 als er </w:t>
      </w:r>
      <w:r w:rsidRPr="00B24E03">
        <w:rPr>
          <w:i/>
          <w:iCs/>
          <w:color w:val="000000"/>
          <w:shd w:val="clear" w:color="auto" w:fill="FFFF00"/>
          <w:lang w:val="nl-NL"/>
        </w:rPr>
        <w:t>minimaal één paragraaf</w:t>
      </w:r>
      <w:r w:rsidRPr="00B24E03">
        <w:rPr>
          <w:color w:val="000000"/>
          <w:shd w:val="clear" w:color="auto" w:fill="FFFF00"/>
          <w:lang w:val="nl-NL"/>
        </w:rPr>
        <w:t> aan issues wordt besteed. Als issues slechts in een bijzin worden genoemd: codeer 0. </w:t>
      </w:r>
    </w:p>
    <w:p w14:paraId="1F7D119C" w14:textId="77777777" w:rsidR="00003F3B" w:rsidRPr="00B24E03" w:rsidRDefault="00003F3B" w:rsidP="00003F3B">
      <w:pPr>
        <w:rPr>
          <w:color w:val="000000"/>
          <w:lang w:val="nl-NL"/>
        </w:rPr>
      </w:pPr>
      <w:r w:rsidRPr="00B24E03">
        <w:rPr>
          <w:color w:val="000000"/>
          <w:shd w:val="clear" w:color="auto" w:fill="FFFF00"/>
          <w:lang w:val="nl-NL"/>
        </w:rPr>
        <w:t>- Ga er bij issues vanuit dat ze in Nederlandse context staan, tenzij er een duidelijke verwijzing naar de EU bij staan (EU, Europarlementariër, Europese afspraken, Brussel, etc.). Een verwijzing naar alleen 'Europese verkiezingen' is niet voldoende voor codering als “EU context”.</w:t>
      </w:r>
    </w:p>
    <w:p w14:paraId="1C196125" w14:textId="77777777" w:rsidR="00003F3B" w:rsidRPr="00284242" w:rsidRDefault="00003F3B" w:rsidP="00003F3B">
      <w:pPr>
        <w:rPr>
          <w:color w:val="000000"/>
          <w:lang w:val="nl-NL"/>
        </w:rPr>
      </w:pPr>
    </w:p>
    <w:p w14:paraId="14B08942" w14:textId="77777777" w:rsidR="00003F3B" w:rsidRPr="0008431D" w:rsidRDefault="00003F3B" w:rsidP="00003F3B">
      <w:pPr>
        <w:rPr>
          <w:rFonts w:cstheme="minorHAnsi"/>
          <w:lang w:val="nl-NL"/>
        </w:rPr>
      </w:pPr>
      <w:r w:rsidRPr="0008431D">
        <w:rPr>
          <w:rFonts w:cstheme="minorHAnsi"/>
          <w:lang w:val="nl-NL"/>
        </w:rPr>
        <w:t xml:space="preserve">FILTER: FROM 17 </w:t>
      </w:r>
      <w:proofErr w:type="gramStart"/>
      <w:r w:rsidRPr="0008431D">
        <w:rPr>
          <w:rFonts w:cstheme="minorHAnsi"/>
          <w:lang w:val="nl-NL"/>
        </w:rPr>
        <w:t>APRIL</w:t>
      </w:r>
      <w:proofErr w:type="gramEnd"/>
      <w:r w:rsidRPr="0008431D">
        <w:rPr>
          <w:rFonts w:cstheme="minorHAnsi"/>
          <w:lang w:val="nl-NL"/>
        </w:rPr>
        <w:t xml:space="preserve"> 2014</w:t>
      </w:r>
    </w:p>
    <w:p w14:paraId="538E6106" w14:textId="77777777" w:rsidR="00003F3B" w:rsidRPr="00EF7A8E" w:rsidRDefault="00003F3B" w:rsidP="00003F3B">
      <w:pPr>
        <w:spacing w:after="0"/>
        <w:ind w:left="1418" w:hanging="1418"/>
        <w:rPr>
          <w:rFonts w:eastAsia="Times New Roman" w:cstheme="minorHAnsi"/>
          <w:lang w:val="nl-NL"/>
        </w:rPr>
      </w:pPr>
      <w:r w:rsidRPr="0008431D">
        <w:rPr>
          <w:rFonts w:eastAsia="Times New Roman" w:cstheme="minorHAnsi"/>
          <w:b/>
          <w:spacing w:val="-3"/>
          <w:u w:val="single"/>
          <w:lang w:val="nl-NL"/>
        </w:rPr>
        <w:t>NL44</w:t>
      </w:r>
      <w:r w:rsidRPr="0008431D">
        <w:rPr>
          <w:rFonts w:eastAsia="Times New Roman" w:cstheme="minorHAnsi"/>
          <w:lang w:val="nl-NL"/>
        </w:rPr>
        <w:tab/>
        <w:t>Wordt in het artikel door een van de actor</w:t>
      </w:r>
      <w:r w:rsidRPr="00EF7A8E">
        <w:rPr>
          <w:rFonts w:eastAsia="Times New Roman" w:cstheme="minorHAnsi"/>
          <w:lang w:val="nl-NL"/>
        </w:rPr>
        <w:t xml:space="preserve">en, of door de journalist zelf, actief of passief, verwezen naar het (Nederlandse) volk? Hierbij zijn tal van synoniemen relevant: „de mensen (in het land/ op straat)“, „de kiezers“, „de bevolking“, „de (gewone) Nederlander(s)“, „de maatschappij“, „het publiek“, „de burgers“, „inwoners van Nederland/Amsterdam/Groningen“, „de brede massa“, „de zwijgende meerderheid“, „Henk en Ingrid“, etc. Als er een duidelijke verwijzing inzit, dan ook „We/ Wij“. </w:t>
      </w:r>
    </w:p>
    <w:p w14:paraId="182CF7ED" w14:textId="77777777" w:rsidR="00003F3B" w:rsidRDefault="00003F3B" w:rsidP="00003F3B">
      <w:pPr>
        <w:spacing w:after="0"/>
        <w:ind w:left="2127"/>
        <w:rPr>
          <w:rFonts w:eastAsia="Times New Roman" w:cstheme="minorHAnsi"/>
          <w:lang w:val="nl-NL"/>
        </w:rPr>
      </w:pPr>
      <w:r>
        <w:rPr>
          <w:rFonts w:eastAsia="Times New Roman" w:cstheme="minorHAnsi"/>
          <w:lang w:val="nl-NL"/>
        </w:rPr>
        <w:t>0</w:t>
      </w:r>
      <w:r w:rsidRPr="00EF7A8E">
        <w:rPr>
          <w:rFonts w:eastAsia="Times New Roman" w:cstheme="minorHAnsi"/>
          <w:lang w:val="nl-NL"/>
        </w:rPr>
        <w:t xml:space="preserve"> = nee</w:t>
      </w:r>
      <w:r w:rsidRPr="00EF7A8E">
        <w:rPr>
          <w:rFonts w:eastAsia="Times New Roman" w:cstheme="minorHAnsi"/>
          <w:lang w:val="nl-NL"/>
        </w:rPr>
        <w:br/>
      </w:r>
      <w:r>
        <w:rPr>
          <w:rFonts w:eastAsia="Times New Roman" w:cstheme="minorHAnsi"/>
          <w:lang w:val="nl-NL"/>
        </w:rPr>
        <w:t>1</w:t>
      </w:r>
      <w:r w:rsidRPr="00EF7A8E">
        <w:rPr>
          <w:rFonts w:eastAsia="Times New Roman" w:cstheme="minorHAnsi"/>
          <w:lang w:val="nl-NL"/>
        </w:rPr>
        <w:t xml:space="preserve"> = ja</w:t>
      </w:r>
    </w:p>
    <w:p w14:paraId="10300349" w14:textId="77777777" w:rsidR="00003F3B" w:rsidRDefault="00003F3B" w:rsidP="00003F3B">
      <w:pPr>
        <w:spacing w:after="0"/>
        <w:ind w:left="2127"/>
        <w:rPr>
          <w:rFonts w:eastAsia="Times New Roman" w:cstheme="minorHAnsi"/>
          <w:lang w:val="nl-NL"/>
        </w:rPr>
      </w:pPr>
    </w:p>
    <w:p w14:paraId="1CFAC63D" w14:textId="77777777" w:rsidR="00003F3B" w:rsidRDefault="00003F3B" w:rsidP="00003F3B">
      <w:pPr>
        <w:spacing w:after="0"/>
        <w:rPr>
          <w:rFonts w:eastAsia="Calibri" w:cstheme="minorHAnsi"/>
          <w:lang w:val="nl-NL"/>
        </w:rPr>
      </w:pPr>
      <w:r w:rsidRPr="009E2DDD">
        <w:rPr>
          <w:rFonts w:eastAsia="Calibri" w:cstheme="minorHAnsi"/>
          <w:lang w:val="nl-NL"/>
        </w:rPr>
        <w:t>FILTER IF NL44 = [2]</w:t>
      </w:r>
    </w:p>
    <w:p w14:paraId="5B93C6E9" w14:textId="77777777" w:rsidR="00003F3B" w:rsidRPr="009F17C7" w:rsidRDefault="00003F3B" w:rsidP="00003F3B">
      <w:pPr>
        <w:rPr>
          <w:rFonts w:cstheme="minorHAnsi"/>
          <w:lang w:val="nl-NL"/>
        </w:rPr>
      </w:pPr>
      <w:r>
        <w:rPr>
          <w:rFonts w:cstheme="minorHAnsi"/>
          <w:lang w:val="nl-NL"/>
        </w:rPr>
        <w:t>FILTER: FROM 17</w:t>
      </w:r>
      <w:r w:rsidRPr="009F17C7">
        <w:rPr>
          <w:rFonts w:cstheme="minorHAnsi"/>
          <w:lang w:val="nl-NL"/>
        </w:rPr>
        <w:t xml:space="preserve"> </w:t>
      </w:r>
      <w:proofErr w:type="gramStart"/>
      <w:r w:rsidRPr="009F17C7">
        <w:rPr>
          <w:rFonts w:cstheme="minorHAnsi"/>
          <w:lang w:val="nl-NL"/>
        </w:rPr>
        <w:t>APRIL</w:t>
      </w:r>
      <w:proofErr w:type="gramEnd"/>
      <w:r w:rsidRPr="009F17C7">
        <w:rPr>
          <w:rFonts w:cstheme="minorHAnsi"/>
          <w:lang w:val="nl-NL"/>
        </w:rPr>
        <w:t xml:space="preserve"> 2014</w:t>
      </w:r>
    </w:p>
    <w:p w14:paraId="4F42ADB0" w14:textId="77777777" w:rsidR="00003F3B" w:rsidRPr="00EF7A8E" w:rsidRDefault="00003F3B" w:rsidP="00003F3B">
      <w:pPr>
        <w:spacing w:after="0"/>
        <w:ind w:left="1418" w:hanging="1418"/>
        <w:rPr>
          <w:rFonts w:eastAsia="Times New Roman" w:cstheme="minorHAnsi"/>
          <w:lang w:val="nl-NL"/>
        </w:rPr>
      </w:pPr>
      <w:r>
        <w:rPr>
          <w:rFonts w:eastAsia="Times New Roman" w:cstheme="minorHAnsi"/>
          <w:b/>
          <w:spacing w:val="-3"/>
          <w:lang w:val="nl-NL"/>
        </w:rPr>
        <w:t>NL45</w:t>
      </w:r>
      <w:r w:rsidRPr="00EF7A8E">
        <w:rPr>
          <w:rFonts w:eastAsia="Times New Roman" w:cstheme="minorHAnsi"/>
          <w:spacing w:val="-3"/>
          <w:lang w:val="nl-NL"/>
        </w:rPr>
        <w:tab/>
        <w:t>Als naar het volk</w:t>
      </w:r>
      <w:r>
        <w:rPr>
          <w:rFonts w:eastAsia="Times New Roman" w:cstheme="minorHAnsi"/>
          <w:spacing w:val="-3"/>
          <w:lang w:val="nl-NL"/>
        </w:rPr>
        <w:t xml:space="preserve"> wordt verwezen, g</w:t>
      </w:r>
      <w:r w:rsidRPr="00EF7A8E">
        <w:rPr>
          <w:rFonts w:eastAsia="Times New Roman" w:cstheme="minorHAnsi"/>
          <w:spacing w:val="-3"/>
          <w:lang w:val="nl-NL"/>
        </w:rPr>
        <w:t xml:space="preserve">aat het over een benadeling van het volk (ten opzichte van anderen)? </w:t>
      </w:r>
      <w:r w:rsidRPr="00EF7A8E">
        <w:rPr>
          <w:rFonts w:eastAsia="Times New Roman" w:cstheme="minorHAnsi"/>
          <w:lang w:val="nl-NL"/>
        </w:rPr>
        <w:t xml:space="preserve">Mogelijke synoniemen zijn: het volk wordt benadeeld, het volk wordt bedrogen en/ of belogen, er wordt niet genoeg naar het volk geluisterd, de belangen van het volk worden niet behartigd, etc. </w:t>
      </w:r>
    </w:p>
    <w:p w14:paraId="4C0E18FF" w14:textId="77777777" w:rsidR="00003F3B" w:rsidRPr="00E178A8" w:rsidRDefault="00003F3B" w:rsidP="00003F3B">
      <w:pPr>
        <w:spacing w:after="0"/>
        <w:ind w:left="2127"/>
        <w:rPr>
          <w:rFonts w:eastAsia="Times New Roman" w:cstheme="minorHAnsi"/>
          <w:lang w:val="de-DE"/>
        </w:rPr>
      </w:pPr>
      <w:r w:rsidRPr="00E178A8">
        <w:rPr>
          <w:rFonts w:eastAsia="Times New Roman" w:cstheme="minorHAnsi"/>
          <w:lang w:val="de-DE"/>
        </w:rPr>
        <w:lastRenderedPageBreak/>
        <w:t>0 = nee</w:t>
      </w:r>
      <w:r w:rsidRPr="00E178A8">
        <w:rPr>
          <w:rFonts w:eastAsia="Times New Roman" w:cstheme="minorHAnsi"/>
          <w:lang w:val="de-DE"/>
        </w:rPr>
        <w:br/>
        <w:t>1 = ja</w:t>
      </w:r>
    </w:p>
    <w:p w14:paraId="53E1C33B" w14:textId="77777777" w:rsidR="00003F3B" w:rsidRPr="00E178A8" w:rsidRDefault="00003F3B" w:rsidP="00003F3B">
      <w:pPr>
        <w:rPr>
          <w:rFonts w:cstheme="minorHAnsi"/>
          <w:lang w:val="de-DE"/>
        </w:rPr>
      </w:pPr>
      <w:r w:rsidRPr="00E178A8">
        <w:rPr>
          <w:rFonts w:cstheme="minorHAnsi"/>
          <w:lang w:val="de-DE"/>
        </w:rPr>
        <w:t>FILTER: FROM 17 APRIL 2014</w:t>
      </w:r>
    </w:p>
    <w:p w14:paraId="170B8B0C" w14:textId="77777777" w:rsidR="00003F3B" w:rsidRPr="00EF7A8E" w:rsidRDefault="00003F3B" w:rsidP="00003F3B">
      <w:pPr>
        <w:spacing w:after="0"/>
        <w:ind w:left="1418" w:hanging="1418"/>
        <w:rPr>
          <w:rFonts w:eastAsia="Times New Roman" w:cstheme="minorHAnsi"/>
          <w:lang w:val="nl-NL"/>
        </w:rPr>
      </w:pPr>
      <w:r>
        <w:rPr>
          <w:rFonts w:eastAsia="Times New Roman" w:cstheme="minorHAnsi"/>
          <w:b/>
          <w:lang w:val="nl-NL"/>
        </w:rPr>
        <w:t>NL46</w:t>
      </w:r>
      <w:r w:rsidRPr="00EF7A8E">
        <w:rPr>
          <w:rFonts w:eastAsia="Times New Roman" w:cstheme="minorHAnsi"/>
          <w:lang w:val="nl-NL"/>
        </w:rPr>
        <w:tab/>
        <w:t xml:space="preserve">Wordt in het artikel door een van de actoren, of door de journalist / columnist (etc.) zelf, actief of passief, verwezen naar de gevestigde politieke orde, op nationaal en internationaal niveau? Het gaat hierbij om algemene verwijzingen, niet om specifieke personen of partijen, maar over „de politici“ „de grote politiek“ „Den Haag (als duidelijk betrekking op Haagse politiek)“ „de (andere) partijen“, „de politieke klasse“ het politieke establishment“ „de politieke vertegenwoordigers“ (in voorgaande gevallen moet het uitdrukkelijk niet gaan over de regering ten opzichte van de oppositie), maar ook over "de Europese Unie", "Brussel" of "Europa" (betrekking hebbend op Europese </w:t>
      </w:r>
      <w:proofErr w:type="gramStart"/>
      <w:r w:rsidRPr="00EF7A8E">
        <w:rPr>
          <w:rFonts w:eastAsia="Times New Roman" w:cstheme="minorHAnsi"/>
          <w:lang w:val="nl-NL"/>
        </w:rPr>
        <w:t>politiek) .</w:t>
      </w:r>
      <w:proofErr w:type="gramEnd"/>
      <w:r w:rsidRPr="00EF7A8E">
        <w:rPr>
          <w:rFonts w:eastAsia="Times New Roman" w:cstheme="minorHAnsi"/>
          <w:lang w:val="nl-NL"/>
        </w:rPr>
        <w:t> </w:t>
      </w:r>
    </w:p>
    <w:p w14:paraId="30E21251" w14:textId="77777777" w:rsidR="00003F3B" w:rsidRPr="00E178A8" w:rsidRDefault="00003F3B" w:rsidP="00003F3B">
      <w:pPr>
        <w:spacing w:after="0"/>
        <w:ind w:left="2127"/>
        <w:rPr>
          <w:rFonts w:eastAsia="Times New Roman" w:cstheme="minorHAnsi"/>
          <w:lang w:val="de-DE"/>
        </w:rPr>
      </w:pPr>
      <w:r w:rsidRPr="00E178A8">
        <w:rPr>
          <w:rFonts w:eastAsia="Times New Roman" w:cstheme="minorHAnsi"/>
          <w:lang w:val="de-DE"/>
        </w:rPr>
        <w:t>0 = nee</w:t>
      </w:r>
      <w:r w:rsidRPr="00E178A8">
        <w:rPr>
          <w:rFonts w:eastAsia="Times New Roman" w:cstheme="minorHAnsi"/>
          <w:lang w:val="de-DE"/>
        </w:rPr>
        <w:br/>
        <w:t>1 = ja</w:t>
      </w:r>
    </w:p>
    <w:p w14:paraId="6BE587C9" w14:textId="77777777" w:rsidR="00003F3B" w:rsidRPr="00E178A8" w:rsidRDefault="00003F3B" w:rsidP="00003F3B">
      <w:pPr>
        <w:spacing w:after="0"/>
        <w:ind w:left="2127"/>
        <w:rPr>
          <w:rFonts w:eastAsia="Times New Roman" w:cstheme="minorHAnsi"/>
          <w:lang w:val="de-DE"/>
        </w:rPr>
      </w:pPr>
    </w:p>
    <w:p w14:paraId="5F972C78" w14:textId="77777777" w:rsidR="00003F3B" w:rsidRPr="00E178A8" w:rsidRDefault="00003F3B" w:rsidP="00003F3B">
      <w:pPr>
        <w:rPr>
          <w:rFonts w:cstheme="minorHAnsi"/>
          <w:lang w:val="de-DE"/>
        </w:rPr>
      </w:pPr>
      <w:r w:rsidRPr="00E178A8">
        <w:rPr>
          <w:rFonts w:cstheme="minorHAnsi"/>
          <w:lang w:val="de-DE"/>
        </w:rPr>
        <w:t>FILTER: FROM 17 APRIL 2014</w:t>
      </w:r>
    </w:p>
    <w:p w14:paraId="4591DA93" w14:textId="77777777" w:rsidR="00003F3B" w:rsidRPr="00E178A8" w:rsidRDefault="00003F3B" w:rsidP="00003F3B">
      <w:pPr>
        <w:spacing w:after="0"/>
        <w:rPr>
          <w:rFonts w:eastAsia="Calibri" w:cstheme="minorHAnsi"/>
          <w:lang w:val="nl-NL"/>
        </w:rPr>
      </w:pPr>
      <w:r w:rsidRPr="00E178A8">
        <w:rPr>
          <w:rFonts w:eastAsia="Calibri" w:cstheme="minorHAnsi"/>
          <w:lang w:val="nl-NL"/>
        </w:rPr>
        <w:t>FILTER IF NL46 = [2]</w:t>
      </w:r>
    </w:p>
    <w:p w14:paraId="077B1139" w14:textId="77777777" w:rsidR="00003F3B" w:rsidRPr="00E178A8" w:rsidRDefault="00003F3B" w:rsidP="00003F3B">
      <w:pPr>
        <w:spacing w:after="0"/>
        <w:ind w:left="2127"/>
        <w:rPr>
          <w:rFonts w:eastAsia="Times New Roman" w:cstheme="minorHAnsi"/>
          <w:lang w:val="nl-NL"/>
        </w:rPr>
      </w:pPr>
    </w:p>
    <w:p w14:paraId="175066B1" w14:textId="77777777" w:rsidR="00003F3B" w:rsidRPr="00EF7A8E" w:rsidRDefault="00003F3B" w:rsidP="00003F3B">
      <w:pPr>
        <w:spacing w:after="0"/>
        <w:ind w:left="1418" w:hanging="1418"/>
        <w:rPr>
          <w:rFonts w:eastAsia="Times New Roman" w:cstheme="minorHAnsi"/>
          <w:lang w:val="nl-NL"/>
        </w:rPr>
      </w:pPr>
      <w:r>
        <w:rPr>
          <w:rFonts w:eastAsia="Times New Roman" w:cstheme="minorHAnsi"/>
          <w:b/>
          <w:spacing w:val="-3"/>
          <w:lang w:val="nl-NL"/>
        </w:rPr>
        <w:t>NL47</w:t>
      </w:r>
      <w:r w:rsidRPr="00EF7A8E">
        <w:rPr>
          <w:rFonts w:eastAsia="Times New Roman" w:cstheme="minorHAnsi"/>
          <w:spacing w:val="-3"/>
          <w:lang w:val="nl-NL"/>
        </w:rPr>
        <w:tab/>
      </w:r>
      <w:r w:rsidRPr="00EF7A8E">
        <w:rPr>
          <w:rFonts w:eastAsia="Times New Roman" w:cstheme="minorHAnsi"/>
          <w:lang w:val="nl-NL"/>
        </w:rPr>
        <w:t>Als er naar de gevestigde politieke orde wordt verwezen</w:t>
      </w:r>
      <w:r>
        <w:rPr>
          <w:rFonts w:eastAsia="Times New Roman" w:cstheme="minorHAnsi"/>
          <w:lang w:val="nl-NL"/>
        </w:rPr>
        <w:t>,</w:t>
      </w:r>
      <w:r w:rsidRPr="00EF7A8E">
        <w:rPr>
          <w:rFonts w:eastAsia="Times New Roman" w:cstheme="minorHAnsi"/>
          <w:lang w:val="nl-NL"/>
        </w:rPr>
        <w:t xml:space="preserve"> wordt er dan duidelijk negatief gesproken over de gevestigde politieke orde? Het gaat hier ook over het afstand nemen van, het zich afzetten tegen, kritiek hebben op.</w:t>
      </w:r>
    </w:p>
    <w:p w14:paraId="75FB64FE" w14:textId="64563F5A" w:rsidR="009C7747" w:rsidRPr="00003F3B" w:rsidRDefault="00003F3B" w:rsidP="00003F3B">
      <w:pPr>
        <w:spacing w:after="0"/>
        <w:ind w:left="2127"/>
        <w:rPr>
          <w:rFonts w:eastAsia="Times New Roman" w:cstheme="minorHAnsi"/>
        </w:rPr>
      </w:pPr>
      <w:r>
        <w:rPr>
          <w:rFonts w:eastAsia="Times New Roman" w:cstheme="minorHAnsi"/>
        </w:rPr>
        <w:t>0 = nee</w:t>
      </w:r>
      <w:r>
        <w:rPr>
          <w:rFonts w:eastAsia="Times New Roman" w:cstheme="minorHAnsi"/>
        </w:rPr>
        <w:br/>
        <w:t>1</w:t>
      </w:r>
      <w:r w:rsidRPr="00EF7A8E">
        <w:rPr>
          <w:rFonts w:eastAsia="Times New Roman" w:cstheme="minorHAnsi"/>
        </w:rPr>
        <w:t xml:space="preserve"> = </w:t>
      </w:r>
      <w:proofErr w:type="gramStart"/>
      <w:r w:rsidRPr="00EF7A8E">
        <w:rPr>
          <w:rFonts w:eastAsia="Times New Roman" w:cstheme="minorHAnsi"/>
        </w:rPr>
        <w:t>ja</w:t>
      </w:r>
      <w:proofErr w:type="gramEnd"/>
    </w:p>
    <w:p w14:paraId="71149016" w14:textId="2D58196F" w:rsidR="009C7747" w:rsidRPr="00003F3B" w:rsidRDefault="009C7747" w:rsidP="009C7747">
      <w:pPr>
        <w:tabs>
          <w:tab w:val="left" w:pos="1985"/>
        </w:tabs>
        <w:rPr>
          <w:rFonts w:cstheme="minorHAnsi"/>
          <w:smallCaps/>
        </w:rPr>
      </w:pPr>
      <w:r w:rsidRPr="00003F3B">
        <w:rPr>
          <w:rFonts w:cstheme="minorHAnsi"/>
          <w:smallCaps/>
        </w:rPr>
        <w:t>NO FILTER, This variable also for core study. Answer long string, no answer needed</w:t>
      </w:r>
    </w:p>
    <w:p w14:paraId="43166AC6" w14:textId="2CC15127" w:rsidR="00096761" w:rsidRPr="00003F3B" w:rsidRDefault="009C7747" w:rsidP="009C7747">
      <w:pPr>
        <w:tabs>
          <w:tab w:val="left" w:pos="1985"/>
        </w:tabs>
        <w:rPr>
          <w:rFonts w:cstheme="minorHAnsi"/>
        </w:rPr>
      </w:pPr>
      <w:r w:rsidRPr="00003F3B">
        <w:rPr>
          <w:rFonts w:cstheme="minorHAnsi"/>
        </w:rPr>
        <w:t xml:space="preserve">V17 </w:t>
      </w:r>
      <w:r w:rsidRPr="00003F3B">
        <w:t>Did you have any problems while filling in the coding sheet?</w:t>
      </w:r>
    </w:p>
    <w:sectPr w:rsidR="00096761" w:rsidRPr="00003F3B" w:rsidSect="0035210C">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25B45C" w14:textId="77777777" w:rsidR="00803069" w:rsidRDefault="00803069" w:rsidP="001F50F8">
      <w:pPr>
        <w:spacing w:before="0" w:after="0" w:line="240" w:lineRule="auto"/>
      </w:pPr>
      <w:r>
        <w:separator/>
      </w:r>
    </w:p>
  </w:endnote>
  <w:endnote w:type="continuationSeparator" w:id="0">
    <w:p w14:paraId="2EEE26A4" w14:textId="77777777" w:rsidR="00803069" w:rsidRDefault="00803069" w:rsidP="001F50F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1E7129" w14:textId="77777777" w:rsidR="00803069" w:rsidRDefault="00803069" w:rsidP="001F50F8">
      <w:pPr>
        <w:spacing w:before="0" w:after="0" w:line="240" w:lineRule="auto"/>
      </w:pPr>
      <w:r>
        <w:separator/>
      </w:r>
    </w:p>
  </w:footnote>
  <w:footnote w:type="continuationSeparator" w:id="0">
    <w:p w14:paraId="194CC0F7" w14:textId="77777777" w:rsidR="00803069" w:rsidRDefault="00803069" w:rsidP="001F50F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DE62F" w14:textId="2B9D0523" w:rsidR="00D946FF" w:rsidRPr="001F50F8" w:rsidRDefault="00484543" w:rsidP="001F50F8">
    <w:pPr>
      <w:pStyle w:val="Header"/>
      <w:rPr>
        <w:smallCaps/>
      </w:rPr>
    </w:pPr>
    <w:r>
      <w:rPr>
        <w:smallCaps/>
      </w:rPr>
      <w:t>EU Election Study: Core variables</w:t>
    </w:r>
    <w:r w:rsidR="00D946FF" w:rsidRPr="001F50F8">
      <w:rPr>
        <w:smallCaps/>
      </w:rPr>
      <w:tab/>
    </w:r>
    <w:r w:rsidR="00D946FF" w:rsidRPr="001F50F8">
      <w:rPr>
        <w:smallCaps/>
      </w:rPr>
      <w:tab/>
    </w:r>
    <w:sdt>
      <w:sdtPr>
        <w:rPr>
          <w:smallCaps/>
        </w:rPr>
        <w:id w:val="6639212"/>
        <w:docPartObj>
          <w:docPartGallery w:val="Page Numbers (Top of Page)"/>
          <w:docPartUnique/>
        </w:docPartObj>
      </w:sdtPr>
      <w:sdtEndPr/>
      <w:sdtContent>
        <w:r w:rsidR="00D946FF">
          <w:fldChar w:fldCharType="begin"/>
        </w:r>
        <w:r w:rsidR="00D946FF">
          <w:instrText xml:space="preserve"> PAGE   \* MERGEFORMAT </w:instrText>
        </w:r>
        <w:r w:rsidR="00D946FF">
          <w:fldChar w:fldCharType="separate"/>
        </w:r>
        <w:r w:rsidR="00003F3B" w:rsidRPr="00003F3B">
          <w:rPr>
            <w:smallCaps/>
            <w:noProof/>
          </w:rPr>
          <w:t>16</w:t>
        </w:r>
        <w:r w:rsidR="00D946FF">
          <w:rPr>
            <w:smallCaps/>
            <w:noProof/>
          </w:rPr>
          <w:fldChar w:fldCharType="end"/>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5B9ED" w14:textId="77777777" w:rsidR="00D946FF" w:rsidRPr="00954930" w:rsidRDefault="00D946FF" w:rsidP="001F50F8">
    <w:pPr>
      <w:pStyle w:val="Header"/>
      <w:rPr>
        <w:smallCaps/>
        <w:lang w:val="nl-NL"/>
      </w:rPr>
    </w:pPr>
    <w:r w:rsidRPr="00954930">
      <w:rPr>
        <w:smallCaps/>
        <w:lang w:val="nl-NL"/>
      </w:rPr>
      <w:tab/>
    </w:r>
    <w:sdt>
      <w:sdtPr>
        <w:rPr>
          <w:smallCaps/>
        </w:rPr>
        <w:id w:val="6639592"/>
        <w:docPartObj>
          <w:docPartGallery w:val="Page Numbers (Top of Page)"/>
          <w:docPartUnique/>
        </w:docPartObj>
      </w:sdtPr>
      <w:sdtEndPr/>
      <w:sdtContent>
        <w:r>
          <w:fldChar w:fldCharType="begin"/>
        </w:r>
        <w:r>
          <w:instrText xml:space="preserve"> PAGE   \* MERGEFORMAT </w:instrText>
        </w:r>
        <w:r>
          <w:fldChar w:fldCharType="separate"/>
        </w:r>
        <w:r w:rsidR="00003F3B" w:rsidRPr="00003F3B">
          <w:rPr>
            <w:smallCaps/>
            <w:noProof/>
            <w:lang w:val="nl-NL"/>
          </w:rPr>
          <w:t>44</w:t>
        </w:r>
        <w:r>
          <w:rPr>
            <w:smallCaps/>
            <w:noProof/>
            <w:lang w:val="nl-NL"/>
          </w:rPr>
          <w:fldChar w:fldCharType="end"/>
        </w:r>
      </w:sdtContent>
    </w:sdt>
  </w:p>
  <w:p w14:paraId="19AA7857" w14:textId="77777777" w:rsidR="00D946FF" w:rsidRPr="00954930" w:rsidRDefault="00D946FF">
    <w:pPr>
      <w:pStyle w:val="Header"/>
      <w:rPr>
        <w:lang w:val="nl-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E20E2B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63110A7"/>
    <w:multiLevelType w:val="hybridMultilevel"/>
    <w:tmpl w:val="810AC714"/>
    <w:lvl w:ilvl="0" w:tplc="B0089124">
      <w:start w:val="1"/>
      <w:numFmt w:val="lowerLetter"/>
      <w:lvlText w:val="%1."/>
      <w:lvlJc w:val="left"/>
      <w:pPr>
        <w:ind w:left="1785" w:hanging="360"/>
      </w:pPr>
      <w:rPr>
        <w:rFonts w:hint="default"/>
        <w:b/>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
    <w:nsid w:val="1EF71F16"/>
    <w:multiLevelType w:val="hybridMultilevel"/>
    <w:tmpl w:val="F168C3CC"/>
    <w:lvl w:ilvl="0" w:tplc="1676F470">
      <w:start w:val="1"/>
      <w:numFmt w:val="lowerLetter"/>
      <w:lvlText w:val="%1."/>
      <w:lvlJc w:val="left"/>
      <w:pPr>
        <w:ind w:left="1778" w:hanging="360"/>
      </w:pPr>
      <w:rPr>
        <w:rFonts w:hint="default"/>
        <w:b/>
      </w:rPr>
    </w:lvl>
    <w:lvl w:ilvl="1" w:tplc="04130019" w:tentative="1">
      <w:start w:val="1"/>
      <w:numFmt w:val="lowerLetter"/>
      <w:lvlText w:val="%2."/>
      <w:lvlJc w:val="left"/>
      <w:pPr>
        <w:ind w:left="2498" w:hanging="360"/>
      </w:pPr>
    </w:lvl>
    <w:lvl w:ilvl="2" w:tplc="0413001B" w:tentative="1">
      <w:start w:val="1"/>
      <w:numFmt w:val="lowerRoman"/>
      <w:lvlText w:val="%3."/>
      <w:lvlJc w:val="right"/>
      <w:pPr>
        <w:ind w:left="3218" w:hanging="180"/>
      </w:pPr>
    </w:lvl>
    <w:lvl w:ilvl="3" w:tplc="0413000F" w:tentative="1">
      <w:start w:val="1"/>
      <w:numFmt w:val="decimal"/>
      <w:lvlText w:val="%4."/>
      <w:lvlJc w:val="left"/>
      <w:pPr>
        <w:ind w:left="3938" w:hanging="360"/>
      </w:pPr>
    </w:lvl>
    <w:lvl w:ilvl="4" w:tplc="04130019" w:tentative="1">
      <w:start w:val="1"/>
      <w:numFmt w:val="lowerLetter"/>
      <w:lvlText w:val="%5."/>
      <w:lvlJc w:val="left"/>
      <w:pPr>
        <w:ind w:left="4658" w:hanging="360"/>
      </w:pPr>
    </w:lvl>
    <w:lvl w:ilvl="5" w:tplc="0413001B" w:tentative="1">
      <w:start w:val="1"/>
      <w:numFmt w:val="lowerRoman"/>
      <w:lvlText w:val="%6."/>
      <w:lvlJc w:val="right"/>
      <w:pPr>
        <w:ind w:left="5378" w:hanging="180"/>
      </w:pPr>
    </w:lvl>
    <w:lvl w:ilvl="6" w:tplc="0413000F" w:tentative="1">
      <w:start w:val="1"/>
      <w:numFmt w:val="decimal"/>
      <w:lvlText w:val="%7."/>
      <w:lvlJc w:val="left"/>
      <w:pPr>
        <w:ind w:left="6098" w:hanging="360"/>
      </w:pPr>
    </w:lvl>
    <w:lvl w:ilvl="7" w:tplc="04130019" w:tentative="1">
      <w:start w:val="1"/>
      <w:numFmt w:val="lowerLetter"/>
      <w:lvlText w:val="%8."/>
      <w:lvlJc w:val="left"/>
      <w:pPr>
        <w:ind w:left="6818" w:hanging="360"/>
      </w:pPr>
    </w:lvl>
    <w:lvl w:ilvl="8" w:tplc="0413001B" w:tentative="1">
      <w:start w:val="1"/>
      <w:numFmt w:val="lowerRoman"/>
      <w:lvlText w:val="%9."/>
      <w:lvlJc w:val="right"/>
      <w:pPr>
        <w:ind w:left="7538" w:hanging="180"/>
      </w:pPr>
    </w:lvl>
  </w:abstractNum>
  <w:abstractNum w:abstractNumId="3">
    <w:nsid w:val="30810B8C"/>
    <w:multiLevelType w:val="hybridMultilevel"/>
    <w:tmpl w:val="59BCE0F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35C20C9A"/>
    <w:multiLevelType w:val="multilevel"/>
    <w:tmpl w:val="0407001D"/>
    <w:styleLink w:val="Codebuch"/>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F3F5EF4"/>
    <w:multiLevelType w:val="hybridMultilevel"/>
    <w:tmpl w:val="F168C3CC"/>
    <w:lvl w:ilvl="0" w:tplc="1676F470">
      <w:start w:val="1"/>
      <w:numFmt w:val="lowerLetter"/>
      <w:lvlText w:val="%1."/>
      <w:lvlJc w:val="left"/>
      <w:pPr>
        <w:ind w:left="1778" w:hanging="360"/>
      </w:pPr>
      <w:rPr>
        <w:rFonts w:hint="default"/>
        <w:b/>
      </w:rPr>
    </w:lvl>
    <w:lvl w:ilvl="1" w:tplc="04130019" w:tentative="1">
      <w:start w:val="1"/>
      <w:numFmt w:val="lowerLetter"/>
      <w:lvlText w:val="%2."/>
      <w:lvlJc w:val="left"/>
      <w:pPr>
        <w:ind w:left="2498" w:hanging="360"/>
      </w:pPr>
    </w:lvl>
    <w:lvl w:ilvl="2" w:tplc="0413001B" w:tentative="1">
      <w:start w:val="1"/>
      <w:numFmt w:val="lowerRoman"/>
      <w:lvlText w:val="%3."/>
      <w:lvlJc w:val="right"/>
      <w:pPr>
        <w:ind w:left="3218" w:hanging="180"/>
      </w:pPr>
    </w:lvl>
    <w:lvl w:ilvl="3" w:tplc="0413000F" w:tentative="1">
      <w:start w:val="1"/>
      <w:numFmt w:val="decimal"/>
      <w:lvlText w:val="%4."/>
      <w:lvlJc w:val="left"/>
      <w:pPr>
        <w:ind w:left="3938" w:hanging="360"/>
      </w:pPr>
    </w:lvl>
    <w:lvl w:ilvl="4" w:tplc="04130019" w:tentative="1">
      <w:start w:val="1"/>
      <w:numFmt w:val="lowerLetter"/>
      <w:lvlText w:val="%5."/>
      <w:lvlJc w:val="left"/>
      <w:pPr>
        <w:ind w:left="4658" w:hanging="360"/>
      </w:pPr>
    </w:lvl>
    <w:lvl w:ilvl="5" w:tplc="0413001B" w:tentative="1">
      <w:start w:val="1"/>
      <w:numFmt w:val="lowerRoman"/>
      <w:lvlText w:val="%6."/>
      <w:lvlJc w:val="right"/>
      <w:pPr>
        <w:ind w:left="5378" w:hanging="180"/>
      </w:pPr>
    </w:lvl>
    <w:lvl w:ilvl="6" w:tplc="0413000F" w:tentative="1">
      <w:start w:val="1"/>
      <w:numFmt w:val="decimal"/>
      <w:lvlText w:val="%7."/>
      <w:lvlJc w:val="left"/>
      <w:pPr>
        <w:ind w:left="6098" w:hanging="360"/>
      </w:pPr>
    </w:lvl>
    <w:lvl w:ilvl="7" w:tplc="04130019" w:tentative="1">
      <w:start w:val="1"/>
      <w:numFmt w:val="lowerLetter"/>
      <w:lvlText w:val="%8."/>
      <w:lvlJc w:val="left"/>
      <w:pPr>
        <w:ind w:left="6818" w:hanging="360"/>
      </w:pPr>
    </w:lvl>
    <w:lvl w:ilvl="8" w:tplc="0413001B" w:tentative="1">
      <w:start w:val="1"/>
      <w:numFmt w:val="lowerRoman"/>
      <w:lvlText w:val="%9."/>
      <w:lvlJc w:val="right"/>
      <w:pPr>
        <w:ind w:left="7538" w:hanging="180"/>
      </w:pPr>
    </w:lvl>
  </w:abstractNum>
  <w:abstractNum w:abstractNumId="6">
    <w:nsid w:val="533442BD"/>
    <w:multiLevelType w:val="hybridMultilevel"/>
    <w:tmpl w:val="2EE0A848"/>
    <w:lvl w:ilvl="0" w:tplc="027EE166">
      <w:start w:val="1"/>
      <w:numFmt w:val="bullet"/>
      <w:lvlText w:val=""/>
      <w:lvlJc w:val="left"/>
      <w:pPr>
        <w:ind w:left="720" w:firstLine="204"/>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0BA14DE"/>
    <w:multiLevelType w:val="hybridMultilevel"/>
    <w:tmpl w:val="F168C3CC"/>
    <w:lvl w:ilvl="0" w:tplc="1676F470">
      <w:start w:val="1"/>
      <w:numFmt w:val="lowerLetter"/>
      <w:lvlText w:val="%1."/>
      <w:lvlJc w:val="left"/>
      <w:pPr>
        <w:ind w:left="1778" w:hanging="360"/>
      </w:pPr>
      <w:rPr>
        <w:rFonts w:hint="default"/>
        <w:b/>
      </w:rPr>
    </w:lvl>
    <w:lvl w:ilvl="1" w:tplc="04130019" w:tentative="1">
      <w:start w:val="1"/>
      <w:numFmt w:val="lowerLetter"/>
      <w:lvlText w:val="%2."/>
      <w:lvlJc w:val="left"/>
      <w:pPr>
        <w:ind w:left="2498" w:hanging="360"/>
      </w:pPr>
    </w:lvl>
    <w:lvl w:ilvl="2" w:tplc="0413001B" w:tentative="1">
      <w:start w:val="1"/>
      <w:numFmt w:val="lowerRoman"/>
      <w:lvlText w:val="%3."/>
      <w:lvlJc w:val="right"/>
      <w:pPr>
        <w:ind w:left="3218" w:hanging="180"/>
      </w:pPr>
    </w:lvl>
    <w:lvl w:ilvl="3" w:tplc="0413000F" w:tentative="1">
      <w:start w:val="1"/>
      <w:numFmt w:val="decimal"/>
      <w:lvlText w:val="%4."/>
      <w:lvlJc w:val="left"/>
      <w:pPr>
        <w:ind w:left="3938" w:hanging="360"/>
      </w:pPr>
    </w:lvl>
    <w:lvl w:ilvl="4" w:tplc="04130019" w:tentative="1">
      <w:start w:val="1"/>
      <w:numFmt w:val="lowerLetter"/>
      <w:lvlText w:val="%5."/>
      <w:lvlJc w:val="left"/>
      <w:pPr>
        <w:ind w:left="4658" w:hanging="360"/>
      </w:pPr>
    </w:lvl>
    <w:lvl w:ilvl="5" w:tplc="0413001B" w:tentative="1">
      <w:start w:val="1"/>
      <w:numFmt w:val="lowerRoman"/>
      <w:lvlText w:val="%6."/>
      <w:lvlJc w:val="right"/>
      <w:pPr>
        <w:ind w:left="5378" w:hanging="180"/>
      </w:pPr>
    </w:lvl>
    <w:lvl w:ilvl="6" w:tplc="0413000F" w:tentative="1">
      <w:start w:val="1"/>
      <w:numFmt w:val="decimal"/>
      <w:lvlText w:val="%7."/>
      <w:lvlJc w:val="left"/>
      <w:pPr>
        <w:ind w:left="6098" w:hanging="360"/>
      </w:pPr>
    </w:lvl>
    <w:lvl w:ilvl="7" w:tplc="04130019" w:tentative="1">
      <w:start w:val="1"/>
      <w:numFmt w:val="lowerLetter"/>
      <w:lvlText w:val="%8."/>
      <w:lvlJc w:val="left"/>
      <w:pPr>
        <w:ind w:left="6818" w:hanging="360"/>
      </w:pPr>
    </w:lvl>
    <w:lvl w:ilvl="8" w:tplc="0413001B" w:tentative="1">
      <w:start w:val="1"/>
      <w:numFmt w:val="lowerRoman"/>
      <w:lvlText w:val="%9."/>
      <w:lvlJc w:val="right"/>
      <w:pPr>
        <w:ind w:left="7538" w:hanging="180"/>
      </w:pPr>
    </w:lvl>
  </w:abstractNum>
  <w:abstractNum w:abstractNumId="8">
    <w:nsid w:val="63366C0F"/>
    <w:multiLevelType w:val="hybridMultilevel"/>
    <w:tmpl w:val="F82AFE80"/>
    <w:lvl w:ilvl="0" w:tplc="FF863F4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3810573"/>
    <w:multiLevelType w:val="multilevel"/>
    <w:tmpl w:val="9732E364"/>
    <w:styleLink w:val="AktuelleListe1"/>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659A1A6F"/>
    <w:multiLevelType w:val="hybridMultilevel"/>
    <w:tmpl w:val="6366AED2"/>
    <w:lvl w:ilvl="0" w:tplc="05FE493C">
      <w:start w:val="1"/>
      <w:numFmt w:val="bullet"/>
      <w:lvlText w:val="-"/>
      <w:lvlJc w:val="left"/>
      <w:pPr>
        <w:ind w:left="720" w:hanging="360"/>
      </w:pPr>
      <w:rPr>
        <w:rFonts w:ascii="Calibri" w:eastAsiaTheme="minorHAnsi" w:hAnsi="Calibri" w:cs="Times-Roman" w:hint="default"/>
      </w:rPr>
    </w:lvl>
    <w:lvl w:ilvl="1" w:tplc="04130017">
      <w:start w:val="1"/>
      <w:numFmt w:val="lowerLetter"/>
      <w:lvlText w:val="%2)"/>
      <w:lvlJc w:val="left"/>
      <w:pPr>
        <w:ind w:left="1440" w:hanging="360"/>
      </w:pPr>
      <w:rPr>
        <w:rFonts w:hint="default"/>
      </w:rPr>
    </w:lvl>
    <w:lvl w:ilvl="2" w:tplc="04130005">
      <w:start w:val="1"/>
      <w:numFmt w:val="bullet"/>
      <w:lvlText w:val=""/>
      <w:lvlJc w:val="left"/>
      <w:pPr>
        <w:ind w:left="2160" w:hanging="360"/>
      </w:pPr>
      <w:rPr>
        <w:rFonts w:ascii="Wingdings" w:hAnsi="Wingdings" w:hint="default"/>
      </w:rPr>
    </w:lvl>
    <w:lvl w:ilvl="3" w:tplc="34D4325C">
      <w:start w:val="1"/>
      <w:numFmt w:val="decimal"/>
      <w:lvlText w:val="%4."/>
      <w:lvlJc w:val="left"/>
      <w:pPr>
        <w:ind w:left="720" w:hanging="363"/>
      </w:pPr>
      <w:rPr>
        <w:rFonts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6985622F"/>
    <w:multiLevelType w:val="hybridMultilevel"/>
    <w:tmpl w:val="90383AFC"/>
    <w:lvl w:ilvl="0" w:tplc="86CA6C28">
      <w:start w:val="1"/>
      <w:numFmt w:val="bullet"/>
      <w:lvlText w:val="-"/>
      <w:lvlJc w:val="left"/>
      <w:pPr>
        <w:ind w:left="720" w:hanging="360"/>
      </w:pPr>
      <w:rPr>
        <w:rFonts w:ascii="Calibri" w:eastAsiaTheme="minorHAnsi" w:hAnsi="Calibri" w:cs="Times-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CFD0301"/>
    <w:multiLevelType w:val="hybridMultilevel"/>
    <w:tmpl w:val="E0F4AD38"/>
    <w:lvl w:ilvl="0" w:tplc="8DDE263A">
      <w:start w:val="1"/>
      <w:numFmt w:val="bullet"/>
      <w:lvlText w:val="-"/>
      <w:lvlJc w:val="left"/>
      <w:pPr>
        <w:ind w:left="1080" w:hanging="360"/>
      </w:pPr>
      <w:rPr>
        <w:rFonts w:ascii="Calibri" w:eastAsia="Calibri" w:hAnsi="Calibri" w:cs="Times-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4BF1685"/>
    <w:multiLevelType w:val="hybridMultilevel"/>
    <w:tmpl w:val="507E6C70"/>
    <w:lvl w:ilvl="0" w:tplc="4BE02E22">
      <w:start w:val="1"/>
      <w:numFmt w:val="bullet"/>
      <w:lvlText w:val="-"/>
      <w:lvlJc w:val="left"/>
      <w:pPr>
        <w:ind w:left="720" w:hanging="360"/>
      </w:pPr>
      <w:rPr>
        <w:rFonts w:ascii="Calibri" w:eastAsiaTheme="minorHAnsi" w:hAnsi="Calibri" w:cs="Times-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6"/>
  </w:num>
  <w:num w:numId="4">
    <w:abstractNumId w:val="13"/>
  </w:num>
  <w:num w:numId="5">
    <w:abstractNumId w:val="12"/>
  </w:num>
  <w:num w:numId="6">
    <w:abstractNumId w:val="9"/>
  </w:num>
  <w:num w:numId="7">
    <w:abstractNumId w:val="4"/>
  </w:num>
  <w:num w:numId="8">
    <w:abstractNumId w:val="0"/>
  </w:num>
  <w:num w:numId="9">
    <w:abstractNumId w:val="7"/>
  </w:num>
  <w:num w:numId="10">
    <w:abstractNumId w:val="2"/>
  </w:num>
  <w:num w:numId="11">
    <w:abstractNumId w:val="8"/>
  </w:num>
  <w:num w:numId="12">
    <w:abstractNumId w:val="5"/>
  </w:num>
  <w:num w:numId="13">
    <w:abstractNumId w:val="3"/>
  </w:num>
  <w:num w:numId="1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7EB"/>
    <w:rsid w:val="00003F3B"/>
    <w:rsid w:val="0000420E"/>
    <w:rsid w:val="000079F3"/>
    <w:rsid w:val="00013E0D"/>
    <w:rsid w:val="000158AC"/>
    <w:rsid w:val="00020698"/>
    <w:rsid w:val="00022F1E"/>
    <w:rsid w:val="00024F47"/>
    <w:rsid w:val="00024FA2"/>
    <w:rsid w:val="00036A55"/>
    <w:rsid w:val="00037666"/>
    <w:rsid w:val="000407C1"/>
    <w:rsid w:val="0004094A"/>
    <w:rsid w:val="000435F3"/>
    <w:rsid w:val="00043751"/>
    <w:rsid w:val="00044BCA"/>
    <w:rsid w:val="000509D5"/>
    <w:rsid w:val="00055544"/>
    <w:rsid w:val="00056331"/>
    <w:rsid w:val="00061F5D"/>
    <w:rsid w:val="00073917"/>
    <w:rsid w:val="00075BB8"/>
    <w:rsid w:val="00077C4D"/>
    <w:rsid w:val="000803E1"/>
    <w:rsid w:val="0008527E"/>
    <w:rsid w:val="00085FCE"/>
    <w:rsid w:val="00086E89"/>
    <w:rsid w:val="0009039B"/>
    <w:rsid w:val="00090FBE"/>
    <w:rsid w:val="00092F15"/>
    <w:rsid w:val="00096761"/>
    <w:rsid w:val="0009752C"/>
    <w:rsid w:val="000A5DA0"/>
    <w:rsid w:val="000A6A74"/>
    <w:rsid w:val="000B7770"/>
    <w:rsid w:val="000C32D2"/>
    <w:rsid w:val="000C69E9"/>
    <w:rsid w:val="000C72C1"/>
    <w:rsid w:val="000C76FC"/>
    <w:rsid w:val="000D2E9B"/>
    <w:rsid w:val="000D5C07"/>
    <w:rsid w:val="000E2C38"/>
    <w:rsid w:val="000E4EF1"/>
    <w:rsid w:val="000E7E38"/>
    <w:rsid w:val="000F66AF"/>
    <w:rsid w:val="000F7BF3"/>
    <w:rsid w:val="001019C3"/>
    <w:rsid w:val="00101C41"/>
    <w:rsid w:val="0010726C"/>
    <w:rsid w:val="00113636"/>
    <w:rsid w:val="001303B8"/>
    <w:rsid w:val="001310DF"/>
    <w:rsid w:val="0013282B"/>
    <w:rsid w:val="0013434C"/>
    <w:rsid w:val="001356FD"/>
    <w:rsid w:val="001406C7"/>
    <w:rsid w:val="00144F54"/>
    <w:rsid w:val="00147C20"/>
    <w:rsid w:val="001510BD"/>
    <w:rsid w:val="00151DD3"/>
    <w:rsid w:val="00152FDA"/>
    <w:rsid w:val="00153646"/>
    <w:rsid w:val="001641BE"/>
    <w:rsid w:val="00164582"/>
    <w:rsid w:val="00175831"/>
    <w:rsid w:val="001847C3"/>
    <w:rsid w:val="00185183"/>
    <w:rsid w:val="00194B53"/>
    <w:rsid w:val="001A1345"/>
    <w:rsid w:val="001A192A"/>
    <w:rsid w:val="001A6B43"/>
    <w:rsid w:val="001A7C94"/>
    <w:rsid w:val="001B5BB7"/>
    <w:rsid w:val="001C41FE"/>
    <w:rsid w:val="001C4370"/>
    <w:rsid w:val="001C6215"/>
    <w:rsid w:val="001C678A"/>
    <w:rsid w:val="001D0057"/>
    <w:rsid w:val="001D1B03"/>
    <w:rsid w:val="001D1FD1"/>
    <w:rsid w:val="001D3793"/>
    <w:rsid w:val="001D50E4"/>
    <w:rsid w:val="001D6974"/>
    <w:rsid w:val="001E0F77"/>
    <w:rsid w:val="001E1EF0"/>
    <w:rsid w:val="001E3B13"/>
    <w:rsid w:val="001E7992"/>
    <w:rsid w:val="001F2A65"/>
    <w:rsid w:val="001F37C1"/>
    <w:rsid w:val="001F50F8"/>
    <w:rsid w:val="001F7407"/>
    <w:rsid w:val="00206186"/>
    <w:rsid w:val="002133E7"/>
    <w:rsid w:val="002140F4"/>
    <w:rsid w:val="00217C33"/>
    <w:rsid w:val="0022112B"/>
    <w:rsid w:val="002212D5"/>
    <w:rsid w:val="00221CA1"/>
    <w:rsid w:val="0022561E"/>
    <w:rsid w:val="00225A53"/>
    <w:rsid w:val="00231A6D"/>
    <w:rsid w:val="002338C6"/>
    <w:rsid w:val="0023642B"/>
    <w:rsid w:val="00241A85"/>
    <w:rsid w:val="002424C5"/>
    <w:rsid w:val="00245915"/>
    <w:rsid w:val="002465A2"/>
    <w:rsid w:val="002509DC"/>
    <w:rsid w:val="002516D3"/>
    <w:rsid w:val="00252012"/>
    <w:rsid w:val="00263DCA"/>
    <w:rsid w:val="002672F7"/>
    <w:rsid w:val="00271A79"/>
    <w:rsid w:val="00272BB4"/>
    <w:rsid w:val="00272E3A"/>
    <w:rsid w:val="00274002"/>
    <w:rsid w:val="00277E46"/>
    <w:rsid w:val="002809D0"/>
    <w:rsid w:val="00282319"/>
    <w:rsid w:val="00282358"/>
    <w:rsid w:val="00283934"/>
    <w:rsid w:val="002866A8"/>
    <w:rsid w:val="00290CD7"/>
    <w:rsid w:val="00292271"/>
    <w:rsid w:val="00292820"/>
    <w:rsid w:val="00292896"/>
    <w:rsid w:val="00293BE4"/>
    <w:rsid w:val="002A06EE"/>
    <w:rsid w:val="002A5A8C"/>
    <w:rsid w:val="002A5AA1"/>
    <w:rsid w:val="002B2EE2"/>
    <w:rsid w:val="002B43F9"/>
    <w:rsid w:val="002C13F9"/>
    <w:rsid w:val="002C32D8"/>
    <w:rsid w:val="002C4772"/>
    <w:rsid w:val="002C6F69"/>
    <w:rsid w:val="002D0C09"/>
    <w:rsid w:val="002D22A2"/>
    <w:rsid w:val="002D2F9D"/>
    <w:rsid w:val="002D4FF7"/>
    <w:rsid w:val="002D5348"/>
    <w:rsid w:val="002D5B86"/>
    <w:rsid w:val="002D5D7C"/>
    <w:rsid w:val="002D6E0B"/>
    <w:rsid w:val="002D7CE5"/>
    <w:rsid w:val="002D7D39"/>
    <w:rsid w:val="002E2BCE"/>
    <w:rsid w:val="002F0377"/>
    <w:rsid w:val="002F1771"/>
    <w:rsid w:val="002F72C5"/>
    <w:rsid w:val="00303D62"/>
    <w:rsid w:val="003044DF"/>
    <w:rsid w:val="00307128"/>
    <w:rsid w:val="00310FF5"/>
    <w:rsid w:val="00313ADE"/>
    <w:rsid w:val="00314A2B"/>
    <w:rsid w:val="00317E5C"/>
    <w:rsid w:val="00324B00"/>
    <w:rsid w:val="003317D3"/>
    <w:rsid w:val="0033399B"/>
    <w:rsid w:val="00334E35"/>
    <w:rsid w:val="00336FC9"/>
    <w:rsid w:val="00340919"/>
    <w:rsid w:val="00341346"/>
    <w:rsid w:val="00341832"/>
    <w:rsid w:val="003427B0"/>
    <w:rsid w:val="00342A6E"/>
    <w:rsid w:val="00343F90"/>
    <w:rsid w:val="0034543A"/>
    <w:rsid w:val="00345A93"/>
    <w:rsid w:val="00345B87"/>
    <w:rsid w:val="00350DC7"/>
    <w:rsid w:val="00351DB1"/>
    <w:rsid w:val="0035210C"/>
    <w:rsid w:val="0035306B"/>
    <w:rsid w:val="00354031"/>
    <w:rsid w:val="00362FA0"/>
    <w:rsid w:val="003725A8"/>
    <w:rsid w:val="00372CC4"/>
    <w:rsid w:val="003736B2"/>
    <w:rsid w:val="00376BA9"/>
    <w:rsid w:val="00376E2C"/>
    <w:rsid w:val="00382162"/>
    <w:rsid w:val="00390099"/>
    <w:rsid w:val="003905AE"/>
    <w:rsid w:val="00390AAD"/>
    <w:rsid w:val="00390DB9"/>
    <w:rsid w:val="003A03B5"/>
    <w:rsid w:val="003A2176"/>
    <w:rsid w:val="003B578B"/>
    <w:rsid w:val="003C1392"/>
    <w:rsid w:val="003C40B3"/>
    <w:rsid w:val="003C6011"/>
    <w:rsid w:val="003C6A22"/>
    <w:rsid w:val="003D01B3"/>
    <w:rsid w:val="003D02EE"/>
    <w:rsid w:val="003D0560"/>
    <w:rsid w:val="003D0A1E"/>
    <w:rsid w:val="003D18AA"/>
    <w:rsid w:val="003D1AA8"/>
    <w:rsid w:val="003D2A8E"/>
    <w:rsid w:val="003D2A99"/>
    <w:rsid w:val="003E00D4"/>
    <w:rsid w:val="003E7653"/>
    <w:rsid w:val="003F0A27"/>
    <w:rsid w:val="003F0E38"/>
    <w:rsid w:val="003F46D5"/>
    <w:rsid w:val="003F4830"/>
    <w:rsid w:val="00404031"/>
    <w:rsid w:val="00407290"/>
    <w:rsid w:val="00411615"/>
    <w:rsid w:val="004171EB"/>
    <w:rsid w:val="004172E0"/>
    <w:rsid w:val="0041768F"/>
    <w:rsid w:val="00417B72"/>
    <w:rsid w:val="00427256"/>
    <w:rsid w:val="0043066F"/>
    <w:rsid w:val="00431977"/>
    <w:rsid w:val="00435F17"/>
    <w:rsid w:val="004453FF"/>
    <w:rsid w:val="0044611E"/>
    <w:rsid w:val="00446243"/>
    <w:rsid w:val="004504A3"/>
    <w:rsid w:val="00451B7D"/>
    <w:rsid w:val="004530C1"/>
    <w:rsid w:val="004556FC"/>
    <w:rsid w:val="004560C6"/>
    <w:rsid w:val="00457342"/>
    <w:rsid w:val="00461246"/>
    <w:rsid w:val="00461D27"/>
    <w:rsid w:val="00464A4B"/>
    <w:rsid w:val="00472A94"/>
    <w:rsid w:val="004754AA"/>
    <w:rsid w:val="0047630A"/>
    <w:rsid w:val="00476F81"/>
    <w:rsid w:val="00482090"/>
    <w:rsid w:val="004827D0"/>
    <w:rsid w:val="00482856"/>
    <w:rsid w:val="00482EFA"/>
    <w:rsid w:val="0048428E"/>
    <w:rsid w:val="00484543"/>
    <w:rsid w:val="00485255"/>
    <w:rsid w:val="00485FBA"/>
    <w:rsid w:val="004912CE"/>
    <w:rsid w:val="0049527E"/>
    <w:rsid w:val="004A07FC"/>
    <w:rsid w:val="004A2BD9"/>
    <w:rsid w:val="004A315A"/>
    <w:rsid w:val="004A400E"/>
    <w:rsid w:val="004A6627"/>
    <w:rsid w:val="004A71A4"/>
    <w:rsid w:val="004A7669"/>
    <w:rsid w:val="004B3C40"/>
    <w:rsid w:val="004B52E2"/>
    <w:rsid w:val="004C063A"/>
    <w:rsid w:val="004C0E75"/>
    <w:rsid w:val="004C6B18"/>
    <w:rsid w:val="004D014F"/>
    <w:rsid w:val="004D5713"/>
    <w:rsid w:val="004D68EA"/>
    <w:rsid w:val="004E0639"/>
    <w:rsid w:val="004E1651"/>
    <w:rsid w:val="004E3744"/>
    <w:rsid w:val="004E3AC4"/>
    <w:rsid w:val="004E3F91"/>
    <w:rsid w:val="004E3FEE"/>
    <w:rsid w:val="004E49CC"/>
    <w:rsid w:val="004E5D41"/>
    <w:rsid w:val="004F0527"/>
    <w:rsid w:val="004F29F8"/>
    <w:rsid w:val="004F3BDA"/>
    <w:rsid w:val="004F43F5"/>
    <w:rsid w:val="004F5D81"/>
    <w:rsid w:val="005006B7"/>
    <w:rsid w:val="005054BE"/>
    <w:rsid w:val="00507B29"/>
    <w:rsid w:val="00511DF9"/>
    <w:rsid w:val="005135F1"/>
    <w:rsid w:val="0051371F"/>
    <w:rsid w:val="00514A01"/>
    <w:rsid w:val="00522A69"/>
    <w:rsid w:val="00522B4F"/>
    <w:rsid w:val="005238E9"/>
    <w:rsid w:val="0052550E"/>
    <w:rsid w:val="0052744E"/>
    <w:rsid w:val="00530FF3"/>
    <w:rsid w:val="005356C3"/>
    <w:rsid w:val="00542C50"/>
    <w:rsid w:val="00543380"/>
    <w:rsid w:val="0054739C"/>
    <w:rsid w:val="0055083E"/>
    <w:rsid w:val="00551EDD"/>
    <w:rsid w:val="00552A5D"/>
    <w:rsid w:val="00553151"/>
    <w:rsid w:val="00561699"/>
    <w:rsid w:val="00562D0D"/>
    <w:rsid w:val="00566BB7"/>
    <w:rsid w:val="0056722F"/>
    <w:rsid w:val="00570FD1"/>
    <w:rsid w:val="00571091"/>
    <w:rsid w:val="0057650B"/>
    <w:rsid w:val="0058224E"/>
    <w:rsid w:val="0058257B"/>
    <w:rsid w:val="005840A2"/>
    <w:rsid w:val="0058546C"/>
    <w:rsid w:val="00595D3A"/>
    <w:rsid w:val="0059658D"/>
    <w:rsid w:val="005A0800"/>
    <w:rsid w:val="005A5080"/>
    <w:rsid w:val="005B07E8"/>
    <w:rsid w:val="005B105F"/>
    <w:rsid w:val="005B4386"/>
    <w:rsid w:val="005B4547"/>
    <w:rsid w:val="005B4BD1"/>
    <w:rsid w:val="005B5EF1"/>
    <w:rsid w:val="005B5F42"/>
    <w:rsid w:val="005C42AD"/>
    <w:rsid w:val="005C54BE"/>
    <w:rsid w:val="005C552D"/>
    <w:rsid w:val="005C5F5B"/>
    <w:rsid w:val="005C79EA"/>
    <w:rsid w:val="005D50A3"/>
    <w:rsid w:val="005E1C60"/>
    <w:rsid w:val="005E44A6"/>
    <w:rsid w:val="005E5239"/>
    <w:rsid w:val="005E7D08"/>
    <w:rsid w:val="005F129F"/>
    <w:rsid w:val="005F589B"/>
    <w:rsid w:val="005F5D49"/>
    <w:rsid w:val="005F67E5"/>
    <w:rsid w:val="006009F4"/>
    <w:rsid w:val="006032E1"/>
    <w:rsid w:val="006034F5"/>
    <w:rsid w:val="00606AA8"/>
    <w:rsid w:val="00610B36"/>
    <w:rsid w:val="006113D0"/>
    <w:rsid w:val="006205D0"/>
    <w:rsid w:val="00625B6B"/>
    <w:rsid w:val="00627CA8"/>
    <w:rsid w:val="006301C9"/>
    <w:rsid w:val="00632997"/>
    <w:rsid w:val="00632DAC"/>
    <w:rsid w:val="00634B80"/>
    <w:rsid w:val="00635247"/>
    <w:rsid w:val="00636FE5"/>
    <w:rsid w:val="0064016C"/>
    <w:rsid w:val="00640757"/>
    <w:rsid w:val="00642520"/>
    <w:rsid w:val="0064385A"/>
    <w:rsid w:val="00651E1A"/>
    <w:rsid w:val="00653672"/>
    <w:rsid w:val="006610DD"/>
    <w:rsid w:val="00663B74"/>
    <w:rsid w:val="0066495D"/>
    <w:rsid w:val="00667EE2"/>
    <w:rsid w:val="006734E8"/>
    <w:rsid w:val="006745AD"/>
    <w:rsid w:val="00677DBC"/>
    <w:rsid w:val="00677E2E"/>
    <w:rsid w:val="00687D57"/>
    <w:rsid w:val="0069194D"/>
    <w:rsid w:val="00697D1A"/>
    <w:rsid w:val="006A0D83"/>
    <w:rsid w:val="006A32D5"/>
    <w:rsid w:val="006A63AD"/>
    <w:rsid w:val="006B00C5"/>
    <w:rsid w:val="006B2863"/>
    <w:rsid w:val="006B36C3"/>
    <w:rsid w:val="006D0228"/>
    <w:rsid w:val="006D298A"/>
    <w:rsid w:val="006D2B37"/>
    <w:rsid w:val="006D7924"/>
    <w:rsid w:val="006E21F4"/>
    <w:rsid w:val="006F181E"/>
    <w:rsid w:val="006F56FB"/>
    <w:rsid w:val="006F5777"/>
    <w:rsid w:val="00701AF4"/>
    <w:rsid w:val="00705477"/>
    <w:rsid w:val="007079F7"/>
    <w:rsid w:val="007178C1"/>
    <w:rsid w:val="00720DB7"/>
    <w:rsid w:val="00721320"/>
    <w:rsid w:val="00724B8F"/>
    <w:rsid w:val="007262A6"/>
    <w:rsid w:val="00726893"/>
    <w:rsid w:val="00727130"/>
    <w:rsid w:val="0072721B"/>
    <w:rsid w:val="0073072D"/>
    <w:rsid w:val="007314BD"/>
    <w:rsid w:val="00734A49"/>
    <w:rsid w:val="007351F4"/>
    <w:rsid w:val="00735FDF"/>
    <w:rsid w:val="00736B83"/>
    <w:rsid w:val="00737A0F"/>
    <w:rsid w:val="0074026A"/>
    <w:rsid w:val="00740BCD"/>
    <w:rsid w:val="0074284C"/>
    <w:rsid w:val="00746A88"/>
    <w:rsid w:val="00753DD9"/>
    <w:rsid w:val="00757392"/>
    <w:rsid w:val="00762AA0"/>
    <w:rsid w:val="0076538E"/>
    <w:rsid w:val="00767600"/>
    <w:rsid w:val="00777CB8"/>
    <w:rsid w:val="00783579"/>
    <w:rsid w:val="00783FE8"/>
    <w:rsid w:val="00787868"/>
    <w:rsid w:val="007924A8"/>
    <w:rsid w:val="00792E94"/>
    <w:rsid w:val="00794F00"/>
    <w:rsid w:val="007959CB"/>
    <w:rsid w:val="0079735B"/>
    <w:rsid w:val="007A4F38"/>
    <w:rsid w:val="007B4DEE"/>
    <w:rsid w:val="007B5850"/>
    <w:rsid w:val="007C24F5"/>
    <w:rsid w:val="007C5FA6"/>
    <w:rsid w:val="007C77C0"/>
    <w:rsid w:val="007D1353"/>
    <w:rsid w:val="007D3FB9"/>
    <w:rsid w:val="007D49BC"/>
    <w:rsid w:val="007D6249"/>
    <w:rsid w:val="007E1132"/>
    <w:rsid w:val="007E3849"/>
    <w:rsid w:val="007E7ED3"/>
    <w:rsid w:val="007F428C"/>
    <w:rsid w:val="00803069"/>
    <w:rsid w:val="008031A7"/>
    <w:rsid w:val="00804A3F"/>
    <w:rsid w:val="00826C4A"/>
    <w:rsid w:val="00827211"/>
    <w:rsid w:val="00833105"/>
    <w:rsid w:val="00834754"/>
    <w:rsid w:val="0084071F"/>
    <w:rsid w:val="0084222F"/>
    <w:rsid w:val="008453FB"/>
    <w:rsid w:val="008455AE"/>
    <w:rsid w:val="00846FC8"/>
    <w:rsid w:val="00847ED5"/>
    <w:rsid w:val="00851B01"/>
    <w:rsid w:val="00852F6F"/>
    <w:rsid w:val="008576BD"/>
    <w:rsid w:val="00864FFD"/>
    <w:rsid w:val="00870696"/>
    <w:rsid w:val="008711C2"/>
    <w:rsid w:val="0087144D"/>
    <w:rsid w:val="008746D1"/>
    <w:rsid w:val="00877531"/>
    <w:rsid w:val="0088417B"/>
    <w:rsid w:val="008846B0"/>
    <w:rsid w:val="00887653"/>
    <w:rsid w:val="008919FE"/>
    <w:rsid w:val="008929D6"/>
    <w:rsid w:val="00893921"/>
    <w:rsid w:val="00893E9C"/>
    <w:rsid w:val="00894CAC"/>
    <w:rsid w:val="00894FCE"/>
    <w:rsid w:val="00895134"/>
    <w:rsid w:val="008A6F00"/>
    <w:rsid w:val="008A707B"/>
    <w:rsid w:val="008B3165"/>
    <w:rsid w:val="008B3A26"/>
    <w:rsid w:val="008B52B5"/>
    <w:rsid w:val="008C16C8"/>
    <w:rsid w:val="008C3163"/>
    <w:rsid w:val="008C4672"/>
    <w:rsid w:val="008C767B"/>
    <w:rsid w:val="008D07EB"/>
    <w:rsid w:val="008D36E0"/>
    <w:rsid w:val="008E0529"/>
    <w:rsid w:val="008E3C15"/>
    <w:rsid w:val="008E76F9"/>
    <w:rsid w:val="008E7705"/>
    <w:rsid w:val="008E7D01"/>
    <w:rsid w:val="008F16DA"/>
    <w:rsid w:val="008F2AB6"/>
    <w:rsid w:val="008F31B9"/>
    <w:rsid w:val="008F40AA"/>
    <w:rsid w:val="008F5902"/>
    <w:rsid w:val="009002E4"/>
    <w:rsid w:val="00905405"/>
    <w:rsid w:val="0091270A"/>
    <w:rsid w:val="00913904"/>
    <w:rsid w:val="00913D64"/>
    <w:rsid w:val="00914055"/>
    <w:rsid w:val="00916063"/>
    <w:rsid w:val="00921D2E"/>
    <w:rsid w:val="009239FB"/>
    <w:rsid w:val="00930045"/>
    <w:rsid w:val="00931E47"/>
    <w:rsid w:val="0094074B"/>
    <w:rsid w:val="0094246F"/>
    <w:rsid w:val="00942953"/>
    <w:rsid w:val="009438A4"/>
    <w:rsid w:val="009466C1"/>
    <w:rsid w:val="00954930"/>
    <w:rsid w:val="009603E3"/>
    <w:rsid w:val="00963DD3"/>
    <w:rsid w:val="00965759"/>
    <w:rsid w:val="0096619D"/>
    <w:rsid w:val="00974446"/>
    <w:rsid w:val="00976C02"/>
    <w:rsid w:val="00980419"/>
    <w:rsid w:val="00983756"/>
    <w:rsid w:val="00984619"/>
    <w:rsid w:val="00987E44"/>
    <w:rsid w:val="0099001E"/>
    <w:rsid w:val="009908CB"/>
    <w:rsid w:val="009922A3"/>
    <w:rsid w:val="009927C5"/>
    <w:rsid w:val="00993E51"/>
    <w:rsid w:val="00994801"/>
    <w:rsid w:val="00997C99"/>
    <w:rsid w:val="009A0993"/>
    <w:rsid w:val="009A1967"/>
    <w:rsid w:val="009A63C0"/>
    <w:rsid w:val="009B2FED"/>
    <w:rsid w:val="009B3A6E"/>
    <w:rsid w:val="009C19BB"/>
    <w:rsid w:val="009C5D34"/>
    <w:rsid w:val="009C7747"/>
    <w:rsid w:val="009D4388"/>
    <w:rsid w:val="009D7840"/>
    <w:rsid w:val="009E2D5E"/>
    <w:rsid w:val="009E4727"/>
    <w:rsid w:val="009E541E"/>
    <w:rsid w:val="009E6F8A"/>
    <w:rsid w:val="009F0588"/>
    <w:rsid w:val="009F57CD"/>
    <w:rsid w:val="009F72C9"/>
    <w:rsid w:val="009F77F1"/>
    <w:rsid w:val="00A02399"/>
    <w:rsid w:val="00A053C7"/>
    <w:rsid w:val="00A05EF8"/>
    <w:rsid w:val="00A07794"/>
    <w:rsid w:val="00A123B5"/>
    <w:rsid w:val="00A14E67"/>
    <w:rsid w:val="00A16C73"/>
    <w:rsid w:val="00A16DDA"/>
    <w:rsid w:val="00A2109C"/>
    <w:rsid w:val="00A210DA"/>
    <w:rsid w:val="00A2579F"/>
    <w:rsid w:val="00A30E6A"/>
    <w:rsid w:val="00A35E52"/>
    <w:rsid w:val="00A47EEC"/>
    <w:rsid w:val="00A50479"/>
    <w:rsid w:val="00A50ED2"/>
    <w:rsid w:val="00A5123D"/>
    <w:rsid w:val="00A527E5"/>
    <w:rsid w:val="00A5635C"/>
    <w:rsid w:val="00A56FC8"/>
    <w:rsid w:val="00A60BFD"/>
    <w:rsid w:val="00A67D68"/>
    <w:rsid w:val="00A705CC"/>
    <w:rsid w:val="00A70BA5"/>
    <w:rsid w:val="00A70E3E"/>
    <w:rsid w:val="00A735CF"/>
    <w:rsid w:val="00A74892"/>
    <w:rsid w:val="00A821F4"/>
    <w:rsid w:val="00A82710"/>
    <w:rsid w:val="00A90CC9"/>
    <w:rsid w:val="00A9161C"/>
    <w:rsid w:val="00A93B9E"/>
    <w:rsid w:val="00A950F5"/>
    <w:rsid w:val="00A96215"/>
    <w:rsid w:val="00A976F2"/>
    <w:rsid w:val="00A97EAD"/>
    <w:rsid w:val="00AA337F"/>
    <w:rsid w:val="00AA577E"/>
    <w:rsid w:val="00AB0EAE"/>
    <w:rsid w:val="00AB40EB"/>
    <w:rsid w:val="00AB601E"/>
    <w:rsid w:val="00AB7556"/>
    <w:rsid w:val="00AC2659"/>
    <w:rsid w:val="00AC3D6A"/>
    <w:rsid w:val="00AC7925"/>
    <w:rsid w:val="00AD3853"/>
    <w:rsid w:val="00AD39A9"/>
    <w:rsid w:val="00AD47D6"/>
    <w:rsid w:val="00AD4F6F"/>
    <w:rsid w:val="00AD4F92"/>
    <w:rsid w:val="00AD7924"/>
    <w:rsid w:val="00AF09E8"/>
    <w:rsid w:val="00AF202A"/>
    <w:rsid w:val="00AF2577"/>
    <w:rsid w:val="00AF64D3"/>
    <w:rsid w:val="00AF7B4C"/>
    <w:rsid w:val="00B06F09"/>
    <w:rsid w:val="00B167EC"/>
    <w:rsid w:val="00B16BA2"/>
    <w:rsid w:val="00B2006E"/>
    <w:rsid w:val="00B23956"/>
    <w:rsid w:val="00B26A09"/>
    <w:rsid w:val="00B2736C"/>
    <w:rsid w:val="00B33129"/>
    <w:rsid w:val="00B342AA"/>
    <w:rsid w:val="00B439BB"/>
    <w:rsid w:val="00B5011D"/>
    <w:rsid w:val="00B630AC"/>
    <w:rsid w:val="00B702D8"/>
    <w:rsid w:val="00B73B96"/>
    <w:rsid w:val="00B750A5"/>
    <w:rsid w:val="00B768E1"/>
    <w:rsid w:val="00B81804"/>
    <w:rsid w:val="00B83770"/>
    <w:rsid w:val="00B84BF3"/>
    <w:rsid w:val="00B878B4"/>
    <w:rsid w:val="00B931E7"/>
    <w:rsid w:val="00B9534F"/>
    <w:rsid w:val="00BA07E4"/>
    <w:rsid w:val="00BA10FF"/>
    <w:rsid w:val="00BA2F0F"/>
    <w:rsid w:val="00BA47F2"/>
    <w:rsid w:val="00BB2FC1"/>
    <w:rsid w:val="00BB500E"/>
    <w:rsid w:val="00BB60E2"/>
    <w:rsid w:val="00BB74ED"/>
    <w:rsid w:val="00BB7FE7"/>
    <w:rsid w:val="00BC1BAF"/>
    <w:rsid w:val="00BC311F"/>
    <w:rsid w:val="00BE11EA"/>
    <w:rsid w:val="00BE2D76"/>
    <w:rsid w:val="00BE415F"/>
    <w:rsid w:val="00BE4403"/>
    <w:rsid w:val="00BE4D8F"/>
    <w:rsid w:val="00BF0EF1"/>
    <w:rsid w:val="00BF66ED"/>
    <w:rsid w:val="00BF7475"/>
    <w:rsid w:val="00C01BBF"/>
    <w:rsid w:val="00C05D40"/>
    <w:rsid w:val="00C109E4"/>
    <w:rsid w:val="00C151C2"/>
    <w:rsid w:val="00C16AB6"/>
    <w:rsid w:val="00C2262A"/>
    <w:rsid w:val="00C250B9"/>
    <w:rsid w:val="00C3025D"/>
    <w:rsid w:val="00C30287"/>
    <w:rsid w:val="00C30625"/>
    <w:rsid w:val="00C334C2"/>
    <w:rsid w:val="00C3780B"/>
    <w:rsid w:val="00C4108E"/>
    <w:rsid w:val="00C41A8C"/>
    <w:rsid w:val="00C44B3C"/>
    <w:rsid w:val="00C45D6D"/>
    <w:rsid w:val="00C52C10"/>
    <w:rsid w:val="00C573E1"/>
    <w:rsid w:val="00C620C7"/>
    <w:rsid w:val="00C64270"/>
    <w:rsid w:val="00C65BD7"/>
    <w:rsid w:val="00C72695"/>
    <w:rsid w:val="00C73F52"/>
    <w:rsid w:val="00C74D34"/>
    <w:rsid w:val="00C75E1D"/>
    <w:rsid w:val="00C77E0A"/>
    <w:rsid w:val="00C80BB6"/>
    <w:rsid w:val="00C81F93"/>
    <w:rsid w:val="00C84E75"/>
    <w:rsid w:val="00C874B3"/>
    <w:rsid w:val="00C87973"/>
    <w:rsid w:val="00C92EB9"/>
    <w:rsid w:val="00C97BC7"/>
    <w:rsid w:val="00CA0201"/>
    <w:rsid w:val="00CA5401"/>
    <w:rsid w:val="00CA628F"/>
    <w:rsid w:val="00CA722B"/>
    <w:rsid w:val="00CB0A51"/>
    <w:rsid w:val="00CB5D83"/>
    <w:rsid w:val="00CB66CE"/>
    <w:rsid w:val="00CC051B"/>
    <w:rsid w:val="00CC5A23"/>
    <w:rsid w:val="00CC6206"/>
    <w:rsid w:val="00CD167D"/>
    <w:rsid w:val="00CD17B7"/>
    <w:rsid w:val="00CD761B"/>
    <w:rsid w:val="00CE1F4F"/>
    <w:rsid w:val="00CE44BB"/>
    <w:rsid w:val="00CE5337"/>
    <w:rsid w:val="00CE7774"/>
    <w:rsid w:val="00CF1EEC"/>
    <w:rsid w:val="00CF2A3A"/>
    <w:rsid w:val="00CF3AED"/>
    <w:rsid w:val="00CF5789"/>
    <w:rsid w:val="00CF63D5"/>
    <w:rsid w:val="00CF7590"/>
    <w:rsid w:val="00D00C25"/>
    <w:rsid w:val="00D02499"/>
    <w:rsid w:val="00D02B2D"/>
    <w:rsid w:val="00D02B6C"/>
    <w:rsid w:val="00D057C4"/>
    <w:rsid w:val="00D11172"/>
    <w:rsid w:val="00D129B5"/>
    <w:rsid w:val="00D17F58"/>
    <w:rsid w:val="00D210DC"/>
    <w:rsid w:val="00D21156"/>
    <w:rsid w:val="00D21DF5"/>
    <w:rsid w:val="00D31FA0"/>
    <w:rsid w:val="00D329FF"/>
    <w:rsid w:val="00D3370E"/>
    <w:rsid w:val="00D41266"/>
    <w:rsid w:val="00D442B1"/>
    <w:rsid w:val="00D44A28"/>
    <w:rsid w:val="00D45F79"/>
    <w:rsid w:val="00D4777F"/>
    <w:rsid w:val="00D50508"/>
    <w:rsid w:val="00D51107"/>
    <w:rsid w:val="00D524B5"/>
    <w:rsid w:val="00D525A4"/>
    <w:rsid w:val="00D53BFF"/>
    <w:rsid w:val="00D555DF"/>
    <w:rsid w:val="00D62543"/>
    <w:rsid w:val="00D6454B"/>
    <w:rsid w:val="00D6525E"/>
    <w:rsid w:val="00D67F90"/>
    <w:rsid w:val="00D75E26"/>
    <w:rsid w:val="00D76710"/>
    <w:rsid w:val="00D82B2B"/>
    <w:rsid w:val="00D83714"/>
    <w:rsid w:val="00D946FF"/>
    <w:rsid w:val="00D969D7"/>
    <w:rsid w:val="00D96BA3"/>
    <w:rsid w:val="00D97697"/>
    <w:rsid w:val="00DA0917"/>
    <w:rsid w:val="00DA14E3"/>
    <w:rsid w:val="00DA3E5D"/>
    <w:rsid w:val="00DA55B4"/>
    <w:rsid w:val="00DA57ED"/>
    <w:rsid w:val="00DA73CB"/>
    <w:rsid w:val="00DB3171"/>
    <w:rsid w:val="00DB3E63"/>
    <w:rsid w:val="00DB59D9"/>
    <w:rsid w:val="00DB68AE"/>
    <w:rsid w:val="00DC160C"/>
    <w:rsid w:val="00DC1CA3"/>
    <w:rsid w:val="00DC2502"/>
    <w:rsid w:val="00DD0A69"/>
    <w:rsid w:val="00DD1781"/>
    <w:rsid w:val="00DD1EB8"/>
    <w:rsid w:val="00DD6CE0"/>
    <w:rsid w:val="00DD7D24"/>
    <w:rsid w:val="00DE09DE"/>
    <w:rsid w:val="00DF1B56"/>
    <w:rsid w:val="00DF75D5"/>
    <w:rsid w:val="00DF7A80"/>
    <w:rsid w:val="00E01A20"/>
    <w:rsid w:val="00E02488"/>
    <w:rsid w:val="00E03DBF"/>
    <w:rsid w:val="00E06155"/>
    <w:rsid w:val="00E06D44"/>
    <w:rsid w:val="00E077AA"/>
    <w:rsid w:val="00E113E6"/>
    <w:rsid w:val="00E12483"/>
    <w:rsid w:val="00E130AE"/>
    <w:rsid w:val="00E14716"/>
    <w:rsid w:val="00E246B7"/>
    <w:rsid w:val="00E26DB9"/>
    <w:rsid w:val="00E30C11"/>
    <w:rsid w:val="00E3174E"/>
    <w:rsid w:val="00E35758"/>
    <w:rsid w:val="00E36ADB"/>
    <w:rsid w:val="00E36DF7"/>
    <w:rsid w:val="00E377AA"/>
    <w:rsid w:val="00E41D3F"/>
    <w:rsid w:val="00E42E51"/>
    <w:rsid w:val="00E4310E"/>
    <w:rsid w:val="00E4619D"/>
    <w:rsid w:val="00E466FB"/>
    <w:rsid w:val="00E55115"/>
    <w:rsid w:val="00E55279"/>
    <w:rsid w:val="00E56039"/>
    <w:rsid w:val="00E5796C"/>
    <w:rsid w:val="00E62A1D"/>
    <w:rsid w:val="00E62CDF"/>
    <w:rsid w:val="00E65113"/>
    <w:rsid w:val="00E70871"/>
    <w:rsid w:val="00E73332"/>
    <w:rsid w:val="00E737A8"/>
    <w:rsid w:val="00E81F94"/>
    <w:rsid w:val="00E82222"/>
    <w:rsid w:val="00E82CA2"/>
    <w:rsid w:val="00E83541"/>
    <w:rsid w:val="00E8373F"/>
    <w:rsid w:val="00E83A38"/>
    <w:rsid w:val="00E83F14"/>
    <w:rsid w:val="00E92515"/>
    <w:rsid w:val="00E92EC4"/>
    <w:rsid w:val="00E96954"/>
    <w:rsid w:val="00EA002E"/>
    <w:rsid w:val="00EA162D"/>
    <w:rsid w:val="00EA1C5B"/>
    <w:rsid w:val="00EA2571"/>
    <w:rsid w:val="00EA6E81"/>
    <w:rsid w:val="00EB38C1"/>
    <w:rsid w:val="00EB7872"/>
    <w:rsid w:val="00EC1D33"/>
    <w:rsid w:val="00ED1629"/>
    <w:rsid w:val="00ED43EC"/>
    <w:rsid w:val="00EE0CB1"/>
    <w:rsid w:val="00EE1C60"/>
    <w:rsid w:val="00EE4325"/>
    <w:rsid w:val="00EE5C16"/>
    <w:rsid w:val="00EF2169"/>
    <w:rsid w:val="00EF2FB0"/>
    <w:rsid w:val="00EF38EE"/>
    <w:rsid w:val="00EF3DF2"/>
    <w:rsid w:val="00EF41D8"/>
    <w:rsid w:val="00EF5937"/>
    <w:rsid w:val="00EF6DA7"/>
    <w:rsid w:val="00F03AF2"/>
    <w:rsid w:val="00F03B9B"/>
    <w:rsid w:val="00F047F3"/>
    <w:rsid w:val="00F06621"/>
    <w:rsid w:val="00F07AAD"/>
    <w:rsid w:val="00F14BB3"/>
    <w:rsid w:val="00F20402"/>
    <w:rsid w:val="00F20CD7"/>
    <w:rsid w:val="00F23F77"/>
    <w:rsid w:val="00F26645"/>
    <w:rsid w:val="00F2735C"/>
    <w:rsid w:val="00F30BF6"/>
    <w:rsid w:val="00F328BE"/>
    <w:rsid w:val="00F35201"/>
    <w:rsid w:val="00F413E1"/>
    <w:rsid w:val="00F442B5"/>
    <w:rsid w:val="00F508EA"/>
    <w:rsid w:val="00F5210F"/>
    <w:rsid w:val="00F56E95"/>
    <w:rsid w:val="00F64AD8"/>
    <w:rsid w:val="00F65A19"/>
    <w:rsid w:val="00F71045"/>
    <w:rsid w:val="00F71FE9"/>
    <w:rsid w:val="00F74383"/>
    <w:rsid w:val="00F74546"/>
    <w:rsid w:val="00F77155"/>
    <w:rsid w:val="00F82086"/>
    <w:rsid w:val="00F850EC"/>
    <w:rsid w:val="00F85431"/>
    <w:rsid w:val="00F87A8D"/>
    <w:rsid w:val="00F9148A"/>
    <w:rsid w:val="00F9151E"/>
    <w:rsid w:val="00F92BD6"/>
    <w:rsid w:val="00F930DC"/>
    <w:rsid w:val="00F94C44"/>
    <w:rsid w:val="00F978C7"/>
    <w:rsid w:val="00FA015B"/>
    <w:rsid w:val="00FA2911"/>
    <w:rsid w:val="00FA38BA"/>
    <w:rsid w:val="00FA3C38"/>
    <w:rsid w:val="00FA5B79"/>
    <w:rsid w:val="00FA7CD8"/>
    <w:rsid w:val="00FB04CC"/>
    <w:rsid w:val="00FC079C"/>
    <w:rsid w:val="00FC1A3F"/>
    <w:rsid w:val="00FD0F5E"/>
    <w:rsid w:val="00FD3B33"/>
    <w:rsid w:val="00FD671B"/>
    <w:rsid w:val="00FD693E"/>
    <w:rsid w:val="00FE32D9"/>
    <w:rsid w:val="00FE47C4"/>
    <w:rsid w:val="00FE5EB1"/>
    <w:rsid w:val="00FF3E90"/>
    <w:rsid w:val="00FF523D"/>
    <w:rsid w:val="00FF5B65"/>
    <w:rsid w:val="00FF71AB"/>
  </w:rsids>
  <m:mathPr>
    <m:mathFont m:val="Cambria Math"/>
    <m:brkBin m:val="before"/>
    <m:brkBinSub m:val="--"/>
    <m:smallFrac/>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897F64"/>
  <w15:docId w15:val="{4C369D18-06DD-41BB-84FD-A582670CD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7D6"/>
    <w:pPr>
      <w:spacing w:before="100" w:beforeAutospacing="1" w:after="100" w:afterAutospacing="1"/>
    </w:pPr>
    <w:rPr>
      <w:lang w:val="en-GB"/>
    </w:rPr>
  </w:style>
  <w:style w:type="paragraph" w:styleId="Heading1">
    <w:name w:val="heading 1"/>
    <w:basedOn w:val="Normal"/>
    <w:next w:val="Normal"/>
    <w:link w:val="Heading1Char"/>
    <w:qFormat/>
    <w:rsid w:val="008D07EB"/>
    <w:pPr>
      <w:keepNext/>
      <w:keepLines/>
      <w:jc w:val="center"/>
      <w:outlineLvl w:val="0"/>
    </w:pPr>
    <w:rPr>
      <w:rFonts w:ascii="Calibri" w:eastAsiaTheme="majorEastAsia" w:hAnsi="Calibri" w:cstheme="majorBidi"/>
      <w:b/>
      <w:bCs/>
      <w:sz w:val="24"/>
      <w:szCs w:val="28"/>
    </w:rPr>
  </w:style>
  <w:style w:type="paragraph" w:styleId="Heading2">
    <w:name w:val="heading 2"/>
    <w:basedOn w:val="Normal"/>
    <w:next w:val="Normal"/>
    <w:link w:val="Heading2Char"/>
    <w:uiPriority w:val="99"/>
    <w:unhideWhenUsed/>
    <w:qFormat/>
    <w:rsid w:val="008D07EB"/>
    <w:pPr>
      <w:keepNext/>
      <w:keepLines/>
      <w:outlineLvl w:val="1"/>
    </w:pPr>
    <w:rPr>
      <w:rFonts w:ascii="Calibri" w:eastAsiaTheme="majorEastAsia" w:hAnsi="Calibri" w:cstheme="majorBidi"/>
      <w:b/>
      <w:bCs/>
      <w:sz w:val="24"/>
      <w:szCs w:val="26"/>
    </w:rPr>
  </w:style>
  <w:style w:type="paragraph" w:styleId="Heading3">
    <w:name w:val="heading 3"/>
    <w:basedOn w:val="Normal"/>
    <w:next w:val="Normal"/>
    <w:link w:val="Heading3Char"/>
    <w:uiPriority w:val="9"/>
    <w:qFormat/>
    <w:rsid w:val="00787868"/>
    <w:pPr>
      <w:keepNext/>
      <w:tabs>
        <w:tab w:val="left" w:pos="3402"/>
      </w:tabs>
      <w:autoSpaceDE w:val="0"/>
      <w:autoSpaceDN w:val="0"/>
      <w:spacing w:before="0" w:beforeAutospacing="0" w:after="0" w:afterAutospacing="0" w:line="360" w:lineRule="auto"/>
      <w:outlineLvl w:val="2"/>
    </w:pPr>
    <w:rPr>
      <w:rFonts w:ascii="Times New Roman" w:eastAsia="Times New Roman" w:hAnsi="Times New Roman" w:cs="Times New Roman"/>
      <w:sz w:val="20"/>
      <w:szCs w:val="24"/>
      <w:lang w:val="en-US"/>
    </w:rPr>
  </w:style>
  <w:style w:type="paragraph" w:styleId="Heading4">
    <w:name w:val="heading 4"/>
    <w:basedOn w:val="Normal"/>
    <w:next w:val="Normal"/>
    <w:link w:val="Heading4Char"/>
    <w:qFormat/>
    <w:rsid w:val="00787868"/>
    <w:pPr>
      <w:keepNext/>
      <w:autoSpaceDE w:val="0"/>
      <w:autoSpaceDN w:val="0"/>
      <w:spacing w:before="0" w:beforeAutospacing="0" w:after="0" w:afterAutospacing="0" w:line="240" w:lineRule="auto"/>
      <w:ind w:left="708" w:hanging="282"/>
      <w:outlineLvl w:val="3"/>
    </w:pPr>
    <w:rPr>
      <w:rFonts w:ascii="Times New Roman" w:eastAsia="Times New Roman" w:hAnsi="Times New Roman" w:cs="Times New Roman"/>
      <w:b/>
      <w:bCs/>
      <w:i/>
      <w:iCs/>
      <w:sz w:val="20"/>
      <w:szCs w:val="24"/>
      <w:lang w:val="en-US"/>
    </w:rPr>
  </w:style>
  <w:style w:type="paragraph" w:styleId="Heading5">
    <w:name w:val="heading 5"/>
    <w:basedOn w:val="Normal"/>
    <w:next w:val="Normal"/>
    <w:link w:val="Heading5Char"/>
    <w:qFormat/>
    <w:rsid w:val="00787868"/>
    <w:pPr>
      <w:spacing w:before="240" w:beforeAutospacing="0" w:after="60" w:afterAutospacing="0" w:line="240" w:lineRule="auto"/>
      <w:outlineLvl w:val="4"/>
    </w:pPr>
    <w:rPr>
      <w:rFonts w:ascii="Times New Roman" w:eastAsia="SimSun" w:hAnsi="Times New Roman" w:cs="Times New Roman"/>
      <w:b/>
      <w:bCs/>
      <w:i/>
      <w:iCs/>
      <w:sz w:val="26"/>
      <w:szCs w:val="26"/>
      <w:lang w:val="nl-NL" w:eastAsia="zh-CN"/>
    </w:rPr>
  </w:style>
  <w:style w:type="paragraph" w:styleId="Heading6">
    <w:name w:val="heading 6"/>
    <w:basedOn w:val="Normal"/>
    <w:next w:val="Normal"/>
    <w:link w:val="Heading6Char"/>
    <w:qFormat/>
    <w:rsid w:val="00787868"/>
    <w:pPr>
      <w:spacing w:before="240" w:beforeAutospacing="0" w:after="60" w:afterAutospacing="0" w:line="240" w:lineRule="auto"/>
      <w:outlineLvl w:val="5"/>
    </w:pPr>
    <w:rPr>
      <w:rFonts w:ascii="Times New Roman" w:eastAsia="SimSun" w:hAnsi="Times New Roman" w:cs="Times New Roman"/>
      <w:b/>
      <w:bCs/>
      <w:lang w:val="nl-NL" w:eastAsia="zh-CN"/>
    </w:rPr>
  </w:style>
  <w:style w:type="paragraph" w:styleId="Heading7">
    <w:name w:val="heading 7"/>
    <w:basedOn w:val="Normal"/>
    <w:next w:val="Normal"/>
    <w:link w:val="Heading7Char"/>
    <w:qFormat/>
    <w:rsid w:val="00787868"/>
    <w:pPr>
      <w:spacing w:before="240" w:beforeAutospacing="0" w:after="60" w:afterAutospacing="0" w:line="240" w:lineRule="auto"/>
      <w:outlineLvl w:val="6"/>
    </w:pPr>
    <w:rPr>
      <w:rFonts w:ascii="Times New Roman" w:eastAsia="SimSun" w:hAnsi="Times New Roman" w:cs="Times New Roman"/>
      <w:sz w:val="24"/>
      <w:szCs w:val="24"/>
      <w:lang w:val="nl-NL" w:eastAsia="zh-CN"/>
    </w:rPr>
  </w:style>
  <w:style w:type="paragraph" w:styleId="Heading8">
    <w:name w:val="heading 8"/>
    <w:basedOn w:val="Normal"/>
    <w:next w:val="Normal"/>
    <w:link w:val="Heading8Char"/>
    <w:qFormat/>
    <w:rsid w:val="00787868"/>
    <w:pPr>
      <w:keepNext/>
      <w:tabs>
        <w:tab w:val="left" w:pos="3402"/>
      </w:tabs>
      <w:autoSpaceDE w:val="0"/>
      <w:autoSpaceDN w:val="0"/>
      <w:spacing w:before="0" w:beforeAutospacing="0" w:after="0" w:afterAutospacing="0" w:line="360" w:lineRule="auto"/>
      <w:outlineLvl w:val="7"/>
    </w:pPr>
    <w:rPr>
      <w:rFonts w:ascii="Times New Roman" w:eastAsia="Times New Roman" w:hAnsi="Times New Roman" w:cs="Times New Roman"/>
      <w:b/>
      <w:bCs/>
      <w:sz w:val="20"/>
      <w:szCs w:val="24"/>
      <w:lang w:val="en-US"/>
    </w:rPr>
  </w:style>
  <w:style w:type="paragraph" w:styleId="Heading9">
    <w:name w:val="heading 9"/>
    <w:basedOn w:val="Normal"/>
    <w:next w:val="Normal"/>
    <w:link w:val="Heading9Char"/>
    <w:qFormat/>
    <w:rsid w:val="00787868"/>
    <w:pPr>
      <w:keepNext/>
      <w:autoSpaceDE w:val="0"/>
      <w:autoSpaceDN w:val="0"/>
      <w:spacing w:before="0" w:beforeAutospacing="0" w:after="0" w:afterAutospacing="0" w:line="240" w:lineRule="auto"/>
      <w:ind w:left="282" w:hanging="282"/>
      <w:outlineLvl w:val="8"/>
    </w:pPr>
    <w:rPr>
      <w:rFonts w:ascii="Times New Roman" w:eastAsia="Times New Roman" w:hAnsi="Times New Roman" w:cs="Times New Roman"/>
      <w:sz w:val="2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07EB"/>
    <w:rPr>
      <w:rFonts w:ascii="Calibri" w:eastAsiaTheme="majorEastAsia" w:hAnsi="Calibri" w:cstheme="majorBidi"/>
      <w:b/>
      <w:bCs/>
      <w:sz w:val="24"/>
      <w:szCs w:val="28"/>
    </w:rPr>
  </w:style>
  <w:style w:type="paragraph" w:styleId="ListParagraph">
    <w:name w:val="List Paragraph"/>
    <w:basedOn w:val="Normal"/>
    <w:uiPriority w:val="34"/>
    <w:qFormat/>
    <w:rsid w:val="008D07EB"/>
    <w:pPr>
      <w:ind w:left="720"/>
      <w:contextualSpacing/>
    </w:pPr>
  </w:style>
  <w:style w:type="character" w:customStyle="1" w:styleId="Heading2Char">
    <w:name w:val="Heading 2 Char"/>
    <w:basedOn w:val="DefaultParagraphFont"/>
    <w:link w:val="Heading2"/>
    <w:rsid w:val="008D07EB"/>
    <w:rPr>
      <w:rFonts w:ascii="Calibri" w:eastAsiaTheme="majorEastAsia" w:hAnsi="Calibri" w:cstheme="majorBidi"/>
      <w:b/>
      <w:bCs/>
      <w:sz w:val="24"/>
      <w:szCs w:val="26"/>
    </w:rPr>
  </w:style>
  <w:style w:type="character" w:styleId="CommentReference">
    <w:name w:val="annotation reference"/>
    <w:basedOn w:val="DefaultParagraphFont"/>
    <w:semiHidden/>
    <w:unhideWhenUsed/>
    <w:rsid w:val="002A06EE"/>
    <w:rPr>
      <w:sz w:val="16"/>
      <w:szCs w:val="16"/>
    </w:rPr>
  </w:style>
  <w:style w:type="paragraph" w:styleId="CommentText">
    <w:name w:val="annotation text"/>
    <w:basedOn w:val="Normal"/>
    <w:link w:val="CommentTextChar"/>
    <w:unhideWhenUsed/>
    <w:rsid w:val="002A06EE"/>
    <w:pPr>
      <w:spacing w:line="240" w:lineRule="auto"/>
    </w:pPr>
    <w:rPr>
      <w:sz w:val="20"/>
      <w:szCs w:val="20"/>
    </w:rPr>
  </w:style>
  <w:style w:type="character" w:customStyle="1" w:styleId="CommentTextChar">
    <w:name w:val="Comment Text Char"/>
    <w:basedOn w:val="DefaultParagraphFont"/>
    <w:link w:val="CommentText"/>
    <w:rsid w:val="002A06EE"/>
    <w:rPr>
      <w:sz w:val="20"/>
      <w:szCs w:val="20"/>
      <w:lang w:val="en-GB"/>
    </w:rPr>
  </w:style>
  <w:style w:type="paragraph" w:styleId="CommentSubject">
    <w:name w:val="annotation subject"/>
    <w:basedOn w:val="CommentText"/>
    <w:next w:val="CommentText"/>
    <w:link w:val="CommentSubjectChar"/>
    <w:uiPriority w:val="99"/>
    <w:semiHidden/>
    <w:unhideWhenUsed/>
    <w:rsid w:val="002A06EE"/>
    <w:rPr>
      <w:b/>
      <w:bCs/>
    </w:rPr>
  </w:style>
  <w:style w:type="character" w:customStyle="1" w:styleId="CommentSubjectChar">
    <w:name w:val="Comment Subject Char"/>
    <w:basedOn w:val="CommentTextChar"/>
    <w:link w:val="CommentSubject"/>
    <w:uiPriority w:val="99"/>
    <w:semiHidden/>
    <w:rsid w:val="002A06EE"/>
    <w:rPr>
      <w:b/>
      <w:bCs/>
      <w:sz w:val="20"/>
      <w:szCs w:val="20"/>
      <w:lang w:val="en-GB"/>
    </w:rPr>
  </w:style>
  <w:style w:type="paragraph" w:styleId="BalloonText">
    <w:name w:val="Balloon Text"/>
    <w:basedOn w:val="Normal"/>
    <w:link w:val="BalloonTextChar"/>
    <w:uiPriority w:val="99"/>
    <w:semiHidden/>
    <w:unhideWhenUsed/>
    <w:rsid w:val="002A06E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6EE"/>
    <w:rPr>
      <w:rFonts w:ascii="Tahoma" w:hAnsi="Tahoma" w:cs="Tahoma"/>
      <w:sz w:val="16"/>
      <w:szCs w:val="16"/>
      <w:lang w:val="en-GB"/>
    </w:rPr>
  </w:style>
  <w:style w:type="paragraph" w:styleId="Header">
    <w:name w:val="header"/>
    <w:basedOn w:val="Normal"/>
    <w:link w:val="HeaderChar"/>
    <w:uiPriority w:val="99"/>
    <w:unhideWhenUsed/>
    <w:rsid w:val="001F50F8"/>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1F50F8"/>
    <w:rPr>
      <w:lang w:val="en-GB"/>
    </w:rPr>
  </w:style>
  <w:style w:type="paragraph" w:styleId="Footer">
    <w:name w:val="footer"/>
    <w:basedOn w:val="Normal"/>
    <w:link w:val="FooterChar"/>
    <w:uiPriority w:val="99"/>
    <w:unhideWhenUsed/>
    <w:rsid w:val="001F50F8"/>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1F50F8"/>
    <w:rPr>
      <w:lang w:val="en-GB"/>
    </w:rPr>
  </w:style>
  <w:style w:type="character" w:customStyle="1" w:styleId="Heading3Char">
    <w:name w:val="Heading 3 Char"/>
    <w:basedOn w:val="DefaultParagraphFont"/>
    <w:link w:val="Heading3"/>
    <w:rsid w:val="00787868"/>
    <w:rPr>
      <w:rFonts w:ascii="Times New Roman" w:eastAsia="Times New Roman" w:hAnsi="Times New Roman" w:cs="Times New Roman"/>
      <w:sz w:val="20"/>
      <w:szCs w:val="24"/>
      <w:lang w:val="en-US"/>
    </w:rPr>
  </w:style>
  <w:style w:type="character" w:customStyle="1" w:styleId="Heading4Char">
    <w:name w:val="Heading 4 Char"/>
    <w:basedOn w:val="DefaultParagraphFont"/>
    <w:link w:val="Heading4"/>
    <w:rsid w:val="00787868"/>
    <w:rPr>
      <w:rFonts w:ascii="Times New Roman" w:eastAsia="Times New Roman" w:hAnsi="Times New Roman" w:cs="Times New Roman"/>
      <w:b/>
      <w:bCs/>
      <w:i/>
      <w:iCs/>
      <w:sz w:val="20"/>
      <w:szCs w:val="24"/>
      <w:lang w:val="en-US"/>
    </w:rPr>
  </w:style>
  <w:style w:type="character" w:customStyle="1" w:styleId="Heading5Char">
    <w:name w:val="Heading 5 Char"/>
    <w:basedOn w:val="DefaultParagraphFont"/>
    <w:link w:val="Heading5"/>
    <w:rsid w:val="00787868"/>
    <w:rPr>
      <w:rFonts w:ascii="Times New Roman" w:eastAsia="SimSun" w:hAnsi="Times New Roman" w:cs="Times New Roman"/>
      <w:b/>
      <w:bCs/>
      <w:i/>
      <w:iCs/>
      <w:sz w:val="26"/>
      <w:szCs w:val="26"/>
      <w:lang w:eastAsia="zh-CN"/>
    </w:rPr>
  </w:style>
  <w:style w:type="character" w:customStyle="1" w:styleId="Heading6Char">
    <w:name w:val="Heading 6 Char"/>
    <w:basedOn w:val="DefaultParagraphFont"/>
    <w:link w:val="Heading6"/>
    <w:rsid w:val="00787868"/>
    <w:rPr>
      <w:rFonts w:ascii="Times New Roman" w:eastAsia="SimSun" w:hAnsi="Times New Roman" w:cs="Times New Roman"/>
      <w:b/>
      <w:bCs/>
      <w:lang w:eastAsia="zh-CN"/>
    </w:rPr>
  </w:style>
  <w:style w:type="character" w:customStyle="1" w:styleId="Heading7Char">
    <w:name w:val="Heading 7 Char"/>
    <w:basedOn w:val="DefaultParagraphFont"/>
    <w:link w:val="Heading7"/>
    <w:rsid w:val="00787868"/>
    <w:rPr>
      <w:rFonts w:ascii="Times New Roman" w:eastAsia="SimSun" w:hAnsi="Times New Roman" w:cs="Times New Roman"/>
      <w:sz w:val="24"/>
      <w:szCs w:val="24"/>
      <w:lang w:eastAsia="zh-CN"/>
    </w:rPr>
  </w:style>
  <w:style w:type="character" w:customStyle="1" w:styleId="Heading8Char">
    <w:name w:val="Heading 8 Char"/>
    <w:basedOn w:val="DefaultParagraphFont"/>
    <w:link w:val="Heading8"/>
    <w:rsid w:val="00787868"/>
    <w:rPr>
      <w:rFonts w:ascii="Times New Roman" w:eastAsia="Times New Roman" w:hAnsi="Times New Roman" w:cs="Times New Roman"/>
      <w:b/>
      <w:bCs/>
      <w:sz w:val="20"/>
      <w:szCs w:val="24"/>
      <w:lang w:val="en-US"/>
    </w:rPr>
  </w:style>
  <w:style w:type="character" w:customStyle="1" w:styleId="Heading9Char">
    <w:name w:val="Heading 9 Char"/>
    <w:basedOn w:val="DefaultParagraphFont"/>
    <w:link w:val="Heading9"/>
    <w:rsid w:val="00787868"/>
    <w:rPr>
      <w:rFonts w:ascii="Times New Roman" w:eastAsia="Times New Roman" w:hAnsi="Times New Roman" w:cs="Times New Roman"/>
      <w:sz w:val="20"/>
      <w:szCs w:val="24"/>
      <w:lang w:val="en-US"/>
    </w:rPr>
  </w:style>
  <w:style w:type="numbering" w:customStyle="1" w:styleId="Geenlijst1">
    <w:name w:val="Geen lijst1"/>
    <w:next w:val="NoList"/>
    <w:semiHidden/>
    <w:rsid w:val="00787868"/>
  </w:style>
  <w:style w:type="character" w:styleId="PageNumber">
    <w:name w:val="page number"/>
    <w:basedOn w:val="DefaultParagraphFont"/>
    <w:rsid w:val="00787868"/>
  </w:style>
  <w:style w:type="character" w:styleId="Hyperlink">
    <w:name w:val="Hyperlink"/>
    <w:rsid w:val="00787868"/>
    <w:rPr>
      <w:color w:val="0000FF"/>
      <w:u w:val="single"/>
    </w:rPr>
  </w:style>
  <w:style w:type="paragraph" w:styleId="BodyTextIndent">
    <w:name w:val="Body Text Indent"/>
    <w:basedOn w:val="Normal"/>
    <w:link w:val="BodyTextIndentChar"/>
    <w:rsid w:val="00787868"/>
    <w:pPr>
      <w:pBdr>
        <w:top w:val="single" w:sz="4" w:space="1" w:color="auto"/>
        <w:left w:val="single" w:sz="4" w:space="4" w:color="auto"/>
        <w:bottom w:val="single" w:sz="4" w:space="1" w:color="auto"/>
        <w:right w:val="single" w:sz="4" w:space="4" w:color="auto"/>
      </w:pBdr>
      <w:autoSpaceDE w:val="0"/>
      <w:autoSpaceDN w:val="0"/>
      <w:spacing w:before="0" w:beforeAutospacing="0" w:after="0" w:afterAutospacing="0" w:line="240" w:lineRule="auto"/>
      <w:jc w:val="both"/>
    </w:pPr>
    <w:rPr>
      <w:rFonts w:ascii="Times New Roman" w:eastAsia="Times New Roman" w:hAnsi="Times New Roman" w:cs="Times New Roman"/>
      <w:sz w:val="20"/>
      <w:szCs w:val="24"/>
      <w:lang w:val="en-US"/>
    </w:rPr>
  </w:style>
  <w:style w:type="character" w:customStyle="1" w:styleId="BodyTextIndentChar">
    <w:name w:val="Body Text Indent Char"/>
    <w:basedOn w:val="DefaultParagraphFont"/>
    <w:link w:val="BodyTextIndent"/>
    <w:rsid w:val="00787868"/>
    <w:rPr>
      <w:rFonts w:ascii="Times New Roman" w:eastAsia="Times New Roman" w:hAnsi="Times New Roman" w:cs="Times New Roman"/>
      <w:sz w:val="20"/>
      <w:szCs w:val="24"/>
      <w:lang w:val="en-US"/>
    </w:rPr>
  </w:style>
  <w:style w:type="paragraph" w:styleId="BodyText">
    <w:name w:val="Body Text"/>
    <w:basedOn w:val="Normal"/>
    <w:link w:val="BodyTextChar"/>
    <w:rsid w:val="00787868"/>
    <w:pPr>
      <w:tabs>
        <w:tab w:val="left" w:pos="3402"/>
      </w:tabs>
      <w:autoSpaceDE w:val="0"/>
      <w:autoSpaceDN w:val="0"/>
      <w:spacing w:before="0" w:beforeAutospacing="0" w:after="0" w:afterAutospacing="0" w:line="360" w:lineRule="auto"/>
    </w:pPr>
    <w:rPr>
      <w:rFonts w:ascii="Times New Roman" w:eastAsia="Times New Roman" w:hAnsi="Times New Roman" w:cs="Times New Roman"/>
      <w:sz w:val="20"/>
      <w:szCs w:val="24"/>
      <w:lang w:val="en-US"/>
    </w:rPr>
  </w:style>
  <w:style w:type="character" w:customStyle="1" w:styleId="BodyTextChar">
    <w:name w:val="Body Text Char"/>
    <w:basedOn w:val="DefaultParagraphFont"/>
    <w:link w:val="BodyText"/>
    <w:rsid w:val="00787868"/>
    <w:rPr>
      <w:rFonts w:ascii="Times New Roman" w:eastAsia="Times New Roman" w:hAnsi="Times New Roman" w:cs="Times New Roman"/>
      <w:sz w:val="20"/>
      <w:szCs w:val="24"/>
      <w:lang w:val="en-US"/>
    </w:rPr>
  </w:style>
  <w:style w:type="paragraph" w:styleId="BodyTextIndent2">
    <w:name w:val="Body Text Indent 2"/>
    <w:basedOn w:val="Normal"/>
    <w:link w:val="BodyTextIndent2Char"/>
    <w:rsid w:val="00787868"/>
    <w:pPr>
      <w:tabs>
        <w:tab w:val="left" w:pos="3402"/>
      </w:tabs>
      <w:autoSpaceDE w:val="0"/>
      <w:autoSpaceDN w:val="0"/>
      <w:spacing w:before="0" w:beforeAutospacing="0" w:after="0" w:afterAutospacing="0" w:line="360" w:lineRule="auto"/>
      <w:ind w:left="3402"/>
    </w:pPr>
    <w:rPr>
      <w:rFonts w:ascii="Times New Roman" w:eastAsia="Times New Roman" w:hAnsi="Times New Roman" w:cs="Times New Roman"/>
      <w:b/>
      <w:bCs/>
      <w:i/>
      <w:iCs/>
      <w:sz w:val="20"/>
      <w:szCs w:val="24"/>
      <w:lang w:val="en-US"/>
    </w:rPr>
  </w:style>
  <w:style w:type="character" w:customStyle="1" w:styleId="BodyTextIndent2Char">
    <w:name w:val="Body Text Indent 2 Char"/>
    <w:basedOn w:val="DefaultParagraphFont"/>
    <w:link w:val="BodyTextIndent2"/>
    <w:rsid w:val="00787868"/>
    <w:rPr>
      <w:rFonts w:ascii="Times New Roman" w:eastAsia="Times New Roman" w:hAnsi="Times New Roman" w:cs="Times New Roman"/>
      <w:b/>
      <w:bCs/>
      <w:i/>
      <w:iCs/>
      <w:sz w:val="20"/>
      <w:szCs w:val="24"/>
      <w:lang w:val="en-US"/>
    </w:rPr>
  </w:style>
  <w:style w:type="paragraph" w:styleId="FootnoteText">
    <w:name w:val="footnote text"/>
    <w:basedOn w:val="Normal"/>
    <w:link w:val="FootnoteTextChar"/>
    <w:uiPriority w:val="99"/>
    <w:rsid w:val="00787868"/>
    <w:pPr>
      <w:widowControl w:val="0"/>
      <w:autoSpaceDE w:val="0"/>
      <w:autoSpaceDN w:val="0"/>
      <w:spacing w:before="0" w:beforeAutospacing="0" w:after="0" w:afterAutospacing="0" w:line="240" w:lineRule="auto"/>
    </w:pPr>
    <w:rPr>
      <w:rFonts w:ascii="Times New Roman" w:eastAsia="Times New Roman" w:hAnsi="Times New Roman" w:cs="Times New Roman"/>
      <w:sz w:val="20"/>
      <w:szCs w:val="20"/>
      <w:lang w:val="de-DE"/>
    </w:rPr>
  </w:style>
  <w:style w:type="character" w:customStyle="1" w:styleId="FootnoteTextChar">
    <w:name w:val="Footnote Text Char"/>
    <w:basedOn w:val="DefaultParagraphFont"/>
    <w:link w:val="FootnoteText"/>
    <w:semiHidden/>
    <w:rsid w:val="00787868"/>
    <w:rPr>
      <w:rFonts w:ascii="Times New Roman" w:eastAsia="Times New Roman" w:hAnsi="Times New Roman" w:cs="Times New Roman"/>
      <w:sz w:val="20"/>
      <w:szCs w:val="20"/>
      <w:lang w:val="de-DE"/>
    </w:rPr>
  </w:style>
  <w:style w:type="paragraph" w:styleId="PlainText">
    <w:name w:val="Plain Text"/>
    <w:basedOn w:val="Normal"/>
    <w:link w:val="PlainTextChar"/>
    <w:rsid w:val="00787868"/>
    <w:pPr>
      <w:widowControl w:val="0"/>
      <w:autoSpaceDE w:val="0"/>
      <w:autoSpaceDN w:val="0"/>
      <w:spacing w:before="0" w:beforeAutospacing="0" w:after="0" w:afterAutospacing="0" w:line="240" w:lineRule="auto"/>
    </w:pPr>
    <w:rPr>
      <w:rFonts w:ascii="Courier New" w:eastAsia="Times New Roman" w:hAnsi="Courier New" w:cs="Courier New"/>
      <w:spacing w:val="4"/>
      <w:sz w:val="20"/>
      <w:szCs w:val="20"/>
      <w:lang w:val="de-DE"/>
    </w:rPr>
  </w:style>
  <w:style w:type="character" w:customStyle="1" w:styleId="PlainTextChar">
    <w:name w:val="Plain Text Char"/>
    <w:basedOn w:val="DefaultParagraphFont"/>
    <w:link w:val="PlainText"/>
    <w:rsid w:val="00787868"/>
    <w:rPr>
      <w:rFonts w:ascii="Courier New" w:eastAsia="Times New Roman" w:hAnsi="Courier New" w:cs="Courier New"/>
      <w:spacing w:val="4"/>
      <w:sz w:val="20"/>
      <w:szCs w:val="20"/>
      <w:lang w:val="de-DE"/>
    </w:rPr>
  </w:style>
  <w:style w:type="paragraph" w:styleId="BodyTextIndent3">
    <w:name w:val="Body Text Indent 3"/>
    <w:basedOn w:val="Normal"/>
    <w:link w:val="BodyTextIndent3Char"/>
    <w:rsid w:val="00787868"/>
    <w:pPr>
      <w:tabs>
        <w:tab w:val="left" w:pos="1134"/>
        <w:tab w:val="left" w:pos="3402"/>
      </w:tabs>
      <w:autoSpaceDE w:val="0"/>
      <w:autoSpaceDN w:val="0"/>
      <w:spacing w:before="0" w:beforeAutospacing="0" w:after="0" w:afterAutospacing="0" w:line="360" w:lineRule="auto"/>
      <w:ind w:left="1134"/>
    </w:pPr>
    <w:rPr>
      <w:rFonts w:ascii="Times New Roman" w:eastAsia="Times New Roman" w:hAnsi="Times New Roman" w:cs="Times New Roman"/>
      <w:sz w:val="20"/>
      <w:szCs w:val="20"/>
      <w:lang w:val="en-US"/>
    </w:rPr>
  </w:style>
  <w:style w:type="character" w:customStyle="1" w:styleId="BodyTextIndent3Char">
    <w:name w:val="Body Text Indent 3 Char"/>
    <w:basedOn w:val="DefaultParagraphFont"/>
    <w:link w:val="BodyTextIndent3"/>
    <w:rsid w:val="00787868"/>
    <w:rPr>
      <w:rFonts w:ascii="Times New Roman" w:eastAsia="Times New Roman" w:hAnsi="Times New Roman" w:cs="Times New Roman"/>
      <w:sz w:val="20"/>
      <w:szCs w:val="20"/>
      <w:lang w:val="en-US"/>
    </w:rPr>
  </w:style>
  <w:style w:type="character" w:customStyle="1" w:styleId="fldtextrecip1">
    <w:name w:val="fldtextrecip1"/>
    <w:rsid w:val="00787868"/>
    <w:rPr>
      <w:bdr w:val="none" w:sz="0" w:space="0" w:color="auto" w:frame="1"/>
      <w:shd w:val="clear" w:color="auto" w:fill="C3DAF9"/>
    </w:rPr>
  </w:style>
  <w:style w:type="paragraph" w:styleId="TOC1">
    <w:name w:val="toc 1"/>
    <w:basedOn w:val="Normal"/>
    <w:next w:val="Normal"/>
    <w:autoRedefine/>
    <w:semiHidden/>
    <w:rsid w:val="00787868"/>
    <w:pPr>
      <w:tabs>
        <w:tab w:val="right" w:pos="9072"/>
      </w:tabs>
      <w:spacing w:before="360" w:beforeAutospacing="0" w:after="0" w:afterAutospacing="0" w:line="240" w:lineRule="auto"/>
    </w:pPr>
    <w:rPr>
      <w:rFonts w:ascii="Arial" w:eastAsia="Times New Roman" w:hAnsi="Arial" w:cs="Times New Roman"/>
      <w:b/>
      <w:caps/>
      <w:sz w:val="24"/>
      <w:szCs w:val="20"/>
      <w:lang w:val="de-DE" w:eastAsia="de-DE"/>
    </w:rPr>
  </w:style>
  <w:style w:type="paragraph" w:styleId="NormalWeb">
    <w:name w:val="Normal (Web)"/>
    <w:basedOn w:val="Normal"/>
    <w:uiPriority w:val="99"/>
    <w:rsid w:val="00787868"/>
    <w:pPr>
      <w:spacing w:line="240" w:lineRule="auto"/>
    </w:pPr>
    <w:rPr>
      <w:rFonts w:ascii="Times New Roman" w:eastAsia="Times New Roman" w:hAnsi="Times New Roman" w:cs="Times New Roman"/>
      <w:sz w:val="24"/>
      <w:szCs w:val="24"/>
      <w:lang w:val="en-US"/>
    </w:rPr>
  </w:style>
  <w:style w:type="paragraph" w:styleId="DocumentMap">
    <w:name w:val="Document Map"/>
    <w:basedOn w:val="Normal"/>
    <w:link w:val="DocumentMapChar"/>
    <w:semiHidden/>
    <w:rsid w:val="00787868"/>
    <w:pPr>
      <w:shd w:val="clear" w:color="auto" w:fill="000080"/>
      <w:autoSpaceDE w:val="0"/>
      <w:autoSpaceDN w:val="0"/>
      <w:spacing w:before="0" w:beforeAutospacing="0" w:after="0" w:afterAutospacing="0" w:line="240" w:lineRule="auto"/>
    </w:pPr>
    <w:rPr>
      <w:rFonts w:ascii="Tahoma" w:eastAsia="Times New Roman" w:hAnsi="Tahoma" w:cs="Tahoma"/>
      <w:sz w:val="20"/>
      <w:szCs w:val="20"/>
      <w:lang w:val="nl-NL"/>
    </w:rPr>
  </w:style>
  <w:style w:type="character" w:customStyle="1" w:styleId="DocumentMapChar">
    <w:name w:val="Document Map Char"/>
    <w:basedOn w:val="DefaultParagraphFont"/>
    <w:link w:val="DocumentMap"/>
    <w:semiHidden/>
    <w:rsid w:val="00787868"/>
    <w:rPr>
      <w:rFonts w:ascii="Tahoma" w:eastAsia="Times New Roman" w:hAnsi="Tahoma" w:cs="Tahoma"/>
      <w:sz w:val="20"/>
      <w:szCs w:val="20"/>
      <w:shd w:val="clear" w:color="auto" w:fill="000080"/>
    </w:rPr>
  </w:style>
  <w:style w:type="paragraph" w:styleId="BodyText2">
    <w:name w:val="Body Text 2"/>
    <w:basedOn w:val="Normal"/>
    <w:link w:val="BodyText2Char"/>
    <w:rsid w:val="00787868"/>
    <w:pPr>
      <w:autoSpaceDE w:val="0"/>
      <w:autoSpaceDN w:val="0"/>
      <w:spacing w:before="0" w:beforeAutospacing="0" w:after="120" w:afterAutospacing="0" w:line="480" w:lineRule="auto"/>
    </w:pPr>
    <w:rPr>
      <w:rFonts w:ascii="Times New Roman" w:eastAsia="Times New Roman" w:hAnsi="Times New Roman" w:cs="Times New Roman"/>
      <w:sz w:val="20"/>
      <w:szCs w:val="20"/>
      <w:lang w:val="nl-NL"/>
    </w:rPr>
  </w:style>
  <w:style w:type="character" w:customStyle="1" w:styleId="BodyText2Char">
    <w:name w:val="Body Text 2 Char"/>
    <w:basedOn w:val="DefaultParagraphFont"/>
    <w:link w:val="BodyText2"/>
    <w:rsid w:val="00787868"/>
    <w:rPr>
      <w:rFonts w:ascii="Times New Roman" w:eastAsia="Times New Roman" w:hAnsi="Times New Roman" w:cs="Times New Roman"/>
      <w:sz w:val="20"/>
      <w:szCs w:val="20"/>
    </w:rPr>
  </w:style>
  <w:style w:type="paragraph" w:customStyle="1" w:styleId="Lijstalinea1">
    <w:name w:val="Lijstalinea1"/>
    <w:basedOn w:val="Normal"/>
    <w:qFormat/>
    <w:rsid w:val="00787868"/>
    <w:pPr>
      <w:spacing w:before="0" w:beforeAutospacing="0" w:after="0" w:afterAutospacing="0" w:line="240" w:lineRule="auto"/>
      <w:ind w:left="720"/>
      <w:contextualSpacing/>
    </w:pPr>
    <w:rPr>
      <w:rFonts w:ascii="Garamond" w:eastAsia="Calibri" w:hAnsi="Garamond" w:cs="Times New Roman"/>
      <w:sz w:val="24"/>
      <w:lang w:val="nl-NL"/>
    </w:rPr>
  </w:style>
  <w:style w:type="character" w:styleId="Strong">
    <w:name w:val="Strong"/>
    <w:qFormat/>
    <w:rsid w:val="00787868"/>
    <w:rPr>
      <w:b/>
      <w:bCs/>
    </w:rPr>
  </w:style>
  <w:style w:type="paragraph" w:styleId="BodyText3">
    <w:name w:val="Body Text 3"/>
    <w:basedOn w:val="Normal"/>
    <w:link w:val="BodyText3Char"/>
    <w:rsid w:val="00787868"/>
    <w:pPr>
      <w:autoSpaceDE w:val="0"/>
      <w:autoSpaceDN w:val="0"/>
      <w:spacing w:before="0" w:beforeAutospacing="0" w:after="120" w:afterAutospacing="0" w:line="240" w:lineRule="auto"/>
    </w:pPr>
    <w:rPr>
      <w:rFonts w:ascii="Times New Roman" w:eastAsia="Times New Roman" w:hAnsi="Times New Roman" w:cs="Times New Roman"/>
      <w:sz w:val="16"/>
      <w:szCs w:val="16"/>
      <w:lang w:val="nl-NL"/>
    </w:rPr>
  </w:style>
  <w:style w:type="character" w:customStyle="1" w:styleId="BodyText3Char">
    <w:name w:val="Body Text 3 Char"/>
    <w:basedOn w:val="DefaultParagraphFont"/>
    <w:link w:val="BodyText3"/>
    <w:rsid w:val="00787868"/>
    <w:rPr>
      <w:rFonts w:ascii="Times New Roman" w:eastAsia="Times New Roman" w:hAnsi="Times New Roman" w:cs="Times New Roman"/>
      <w:sz w:val="16"/>
      <w:szCs w:val="16"/>
    </w:rPr>
  </w:style>
  <w:style w:type="character" w:styleId="FootnoteReference">
    <w:name w:val="footnote reference"/>
    <w:uiPriority w:val="99"/>
    <w:rsid w:val="00787868"/>
    <w:rPr>
      <w:vertAlign w:val="superscript"/>
    </w:rPr>
  </w:style>
  <w:style w:type="paragraph" w:styleId="Title">
    <w:name w:val="Title"/>
    <w:basedOn w:val="Normal"/>
    <w:next w:val="Normal"/>
    <w:link w:val="TitleChar"/>
    <w:qFormat/>
    <w:rsid w:val="00787868"/>
    <w:pPr>
      <w:spacing w:before="240" w:beforeAutospacing="0" w:after="60" w:afterAutospacing="0" w:line="240" w:lineRule="auto"/>
      <w:jc w:val="center"/>
      <w:outlineLvl w:val="0"/>
    </w:pPr>
    <w:rPr>
      <w:rFonts w:ascii="Cambria" w:eastAsia="Times New Roman" w:hAnsi="Cambria" w:cs="Times New Roman"/>
      <w:b/>
      <w:bCs/>
      <w:kern w:val="28"/>
      <w:sz w:val="32"/>
      <w:szCs w:val="32"/>
      <w:lang w:val="nl-NL" w:eastAsia="zh-CN"/>
    </w:rPr>
  </w:style>
  <w:style w:type="character" w:customStyle="1" w:styleId="TitleChar">
    <w:name w:val="Title Char"/>
    <w:basedOn w:val="DefaultParagraphFont"/>
    <w:link w:val="Title"/>
    <w:rsid w:val="00787868"/>
    <w:rPr>
      <w:rFonts w:ascii="Cambria" w:eastAsia="Times New Roman" w:hAnsi="Cambria" w:cs="Times New Roman"/>
      <w:b/>
      <w:bCs/>
      <w:kern w:val="28"/>
      <w:sz w:val="32"/>
      <w:szCs w:val="32"/>
      <w:lang w:eastAsia="zh-CN"/>
    </w:rPr>
  </w:style>
  <w:style w:type="table" w:styleId="TableGrid">
    <w:name w:val="Table Grid"/>
    <w:basedOn w:val="TableNormal"/>
    <w:rsid w:val="00787868"/>
    <w:pPr>
      <w:spacing w:after="0" w:line="240" w:lineRule="auto"/>
    </w:pPr>
    <w:rPr>
      <w:rFonts w:ascii="Times New Roman" w:eastAsia="SimSun" w:hAnsi="Times New Roman" w:cs="Times New Roman"/>
      <w:sz w:val="20"/>
      <w:szCs w:val="20"/>
      <w:lang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raster1">
    <w:name w:val="Tabelraster1"/>
    <w:basedOn w:val="TableNormal"/>
    <w:next w:val="TableGrid"/>
    <w:uiPriority w:val="59"/>
    <w:rsid w:val="0095493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14716"/>
    <w:pPr>
      <w:spacing w:after="0" w:line="240" w:lineRule="auto"/>
    </w:pPr>
    <w:rPr>
      <w:lang w:val="en-GB"/>
    </w:rPr>
  </w:style>
  <w:style w:type="character" w:customStyle="1" w:styleId="hps">
    <w:name w:val="hps"/>
    <w:basedOn w:val="DefaultParagraphFont"/>
    <w:rsid w:val="00D02B2D"/>
  </w:style>
  <w:style w:type="character" w:customStyle="1" w:styleId="KommentartextZeichen">
    <w:name w:val="Kommentartext Zeichen"/>
    <w:rsid w:val="00AF64D3"/>
    <w:rPr>
      <w:sz w:val="20"/>
      <w:szCs w:val="20"/>
      <w:lang w:val="en-GB"/>
    </w:rPr>
  </w:style>
  <w:style w:type="character" w:customStyle="1" w:styleId="berschrift1Zeichen">
    <w:name w:val="Überschrift 1 Zeichen"/>
    <w:rsid w:val="00AF64D3"/>
    <w:rPr>
      <w:rFonts w:ascii="Calibri" w:eastAsia="MS Gothic" w:hAnsi="Calibri" w:cs="Times New Roman"/>
      <w:b/>
      <w:bCs/>
      <w:sz w:val="24"/>
      <w:szCs w:val="28"/>
    </w:rPr>
  </w:style>
  <w:style w:type="paragraph" w:customStyle="1" w:styleId="FarbigeListe-Akzent11">
    <w:name w:val="Farbige Liste - Akzent 11"/>
    <w:basedOn w:val="Normal"/>
    <w:uiPriority w:val="34"/>
    <w:qFormat/>
    <w:rsid w:val="00AF64D3"/>
    <w:pPr>
      <w:ind w:left="720"/>
      <w:contextualSpacing/>
    </w:pPr>
    <w:rPr>
      <w:rFonts w:ascii="Calibri" w:eastAsia="Calibri" w:hAnsi="Calibri" w:cs="Times New Roman"/>
    </w:rPr>
  </w:style>
  <w:style w:type="character" w:customStyle="1" w:styleId="berschrift2Zeichen">
    <w:name w:val="Überschrift 2 Zeichen"/>
    <w:rsid w:val="00AF64D3"/>
    <w:rPr>
      <w:rFonts w:ascii="Calibri" w:eastAsia="MS Gothic" w:hAnsi="Calibri" w:cs="Times New Roman"/>
      <w:b/>
      <w:bCs/>
      <w:sz w:val="24"/>
      <w:szCs w:val="26"/>
    </w:rPr>
  </w:style>
  <w:style w:type="character" w:customStyle="1" w:styleId="KommentarthemaZeichen">
    <w:name w:val="Kommentarthema Zeichen"/>
    <w:uiPriority w:val="99"/>
    <w:semiHidden/>
    <w:rsid w:val="00AF64D3"/>
    <w:rPr>
      <w:b/>
      <w:bCs/>
      <w:sz w:val="20"/>
      <w:szCs w:val="20"/>
      <w:lang w:val="en-GB"/>
    </w:rPr>
  </w:style>
  <w:style w:type="character" w:customStyle="1" w:styleId="SprechblasentextZeichen">
    <w:name w:val="Sprechblasentext Zeichen"/>
    <w:uiPriority w:val="99"/>
    <w:semiHidden/>
    <w:rsid w:val="00AF64D3"/>
    <w:rPr>
      <w:rFonts w:ascii="Tahoma" w:hAnsi="Tahoma" w:cs="Tahoma"/>
      <w:sz w:val="16"/>
      <w:szCs w:val="16"/>
      <w:lang w:val="en-GB"/>
    </w:rPr>
  </w:style>
  <w:style w:type="character" w:customStyle="1" w:styleId="KopfzeileZeichen">
    <w:name w:val="Kopfzeile Zeichen"/>
    <w:uiPriority w:val="99"/>
    <w:rsid w:val="00AF64D3"/>
    <w:rPr>
      <w:lang w:val="en-GB"/>
    </w:rPr>
  </w:style>
  <w:style w:type="character" w:customStyle="1" w:styleId="FuzeileZeichen">
    <w:name w:val="Fußzeile Zeichen"/>
    <w:uiPriority w:val="99"/>
    <w:rsid w:val="00AF64D3"/>
    <w:rPr>
      <w:lang w:val="en-GB"/>
    </w:rPr>
  </w:style>
  <w:style w:type="character" w:customStyle="1" w:styleId="berschrift3Zeichen">
    <w:name w:val="Überschrift 3 Zeichen"/>
    <w:rsid w:val="00AF64D3"/>
    <w:rPr>
      <w:rFonts w:ascii="Times New Roman" w:eastAsia="Times New Roman" w:hAnsi="Times New Roman" w:cs="Times New Roman"/>
      <w:sz w:val="20"/>
      <w:szCs w:val="24"/>
      <w:lang w:val="en-US"/>
    </w:rPr>
  </w:style>
  <w:style w:type="character" w:customStyle="1" w:styleId="berschrift4Zeichen">
    <w:name w:val="Überschrift 4 Zeichen"/>
    <w:rsid w:val="00AF64D3"/>
    <w:rPr>
      <w:rFonts w:ascii="Times New Roman" w:eastAsia="Times New Roman" w:hAnsi="Times New Roman" w:cs="Times New Roman"/>
      <w:b/>
      <w:bCs/>
      <w:i/>
      <w:iCs/>
      <w:sz w:val="20"/>
      <w:szCs w:val="24"/>
      <w:lang w:val="en-US"/>
    </w:rPr>
  </w:style>
  <w:style w:type="character" w:customStyle="1" w:styleId="berschrift5Zeichen">
    <w:name w:val="Überschrift 5 Zeichen"/>
    <w:rsid w:val="00AF64D3"/>
    <w:rPr>
      <w:rFonts w:ascii="Times New Roman" w:eastAsia="SimSun" w:hAnsi="Times New Roman" w:cs="Times New Roman"/>
      <w:b/>
      <w:bCs/>
      <w:i/>
      <w:iCs/>
      <w:sz w:val="26"/>
      <w:szCs w:val="26"/>
      <w:lang w:eastAsia="zh-CN"/>
    </w:rPr>
  </w:style>
  <w:style w:type="character" w:customStyle="1" w:styleId="berschrift6Zeichen">
    <w:name w:val="Überschrift 6 Zeichen"/>
    <w:rsid w:val="00AF64D3"/>
    <w:rPr>
      <w:rFonts w:ascii="Times New Roman" w:eastAsia="SimSun" w:hAnsi="Times New Roman" w:cs="Times New Roman"/>
      <w:b/>
      <w:bCs/>
      <w:lang w:eastAsia="zh-CN"/>
    </w:rPr>
  </w:style>
  <w:style w:type="character" w:customStyle="1" w:styleId="berschrift7Zeichen">
    <w:name w:val="Überschrift 7 Zeichen"/>
    <w:rsid w:val="00AF64D3"/>
    <w:rPr>
      <w:rFonts w:ascii="Times New Roman" w:eastAsia="SimSun" w:hAnsi="Times New Roman" w:cs="Times New Roman"/>
      <w:sz w:val="24"/>
      <w:szCs w:val="24"/>
      <w:lang w:eastAsia="zh-CN"/>
    </w:rPr>
  </w:style>
  <w:style w:type="character" w:customStyle="1" w:styleId="berschrift8Zeichen">
    <w:name w:val="Überschrift 8 Zeichen"/>
    <w:rsid w:val="00AF64D3"/>
    <w:rPr>
      <w:rFonts w:ascii="Times New Roman" w:eastAsia="Times New Roman" w:hAnsi="Times New Roman" w:cs="Times New Roman"/>
      <w:b/>
      <w:bCs/>
      <w:sz w:val="20"/>
      <w:szCs w:val="24"/>
      <w:lang w:val="en-US"/>
    </w:rPr>
  </w:style>
  <w:style w:type="character" w:customStyle="1" w:styleId="berschrift9Zeichen">
    <w:name w:val="Überschrift 9 Zeichen"/>
    <w:rsid w:val="00AF64D3"/>
    <w:rPr>
      <w:rFonts w:ascii="Times New Roman" w:eastAsia="Times New Roman" w:hAnsi="Times New Roman" w:cs="Times New Roman"/>
      <w:sz w:val="20"/>
      <w:szCs w:val="24"/>
      <w:lang w:val="en-US"/>
    </w:rPr>
  </w:style>
  <w:style w:type="character" w:customStyle="1" w:styleId="TextkrpereinzugZeichen">
    <w:name w:val="Textkörpereinzug Zeichen"/>
    <w:rsid w:val="00AF64D3"/>
    <w:rPr>
      <w:rFonts w:ascii="Times New Roman" w:eastAsia="Times New Roman" w:hAnsi="Times New Roman" w:cs="Times New Roman"/>
      <w:sz w:val="20"/>
      <w:szCs w:val="24"/>
      <w:lang w:val="en-US"/>
    </w:rPr>
  </w:style>
  <w:style w:type="character" w:customStyle="1" w:styleId="TextkrperZeichen">
    <w:name w:val="Textkörper Zeichen"/>
    <w:rsid w:val="00AF64D3"/>
    <w:rPr>
      <w:rFonts w:ascii="Times New Roman" w:eastAsia="Times New Roman" w:hAnsi="Times New Roman" w:cs="Times New Roman"/>
      <w:sz w:val="20"/>
      <w:szCs w:val="24"/>
      <w:lang w:val="en-US"/>
    </w:rPr>
  </w:style>
  <w:style w:type="character" w:customStyle="1" w:styleId="Textkrpereinzug2Zeichen">
    <w:name w:val="Textkörpereinzug 2 Zeichen"/>
    <w:rsid w:val="00AF64D3"/>
    <w:rPr>
      <w:rFonts w:ascii="Times New Roman" w:eastAsia="Times New Roman" w:hAnsi="Times New Roman" w:cs="Times New Roman"/>
      <w:b/>
      <w:bCs/>
      <w:i/>
      <w:iCs/>
      <w:sz w:val="20"/>
      <w:szCs w:val="24"/>
      <w:lang w:val="en-US"/>
    </w:rPr>
  </w:style>
  <w:style w:type="character" w:customStyle="1" w:styleId="FunotentextZeichen">
    <w:name w:val="Fußnotentext Zeichen"/>
    <w:uiPriority w:val="99"/>
    <w:rsid w:val="00AF64D3"/>
    <w:rPr>
      <w:rFonts w:ascii="Times New Roman" w:eastAsia="Times New Roman" w:hAnsi="Times New Roman" w:cs="Times New Roman"/>
      <w:sz w:val="20"/>
      <w:szCs w:val="20"/>
      <w:lang w:val="de-DE"/>
    </w:rPr>
  </w:style>
  <w:style w:type="character" w:customStyle="1" w:styleId="NurTextZeichen">
    <w:name w:val="Nur Text Zeichen"/>
    <w:rsid w:val="00AF64D3"/>
    <w:rPr>
      <w:rFonts w:ascii="Courier New" w:eastAsia="Times New Roman" w:hAnsi="Courier New" w:cs="Courier New"/>
      <w:spacing w:val="4"/>
      <w:sz w:val="20"/>
      <w:szCs w:val="20"/>
      <w:lang w:val="de-DE"/>
    </w:rPr>
  </w:style>
  <w:style w:type="character" w:customStyle="1" w:styleId="Textkrpereinzug3Zeichen">
    <w:name w:val="Textkörpereinzug 3 Zeichen"/>
    <w:rsid w:val="00AF64D3"/>
    <w:rPr>
      <w:rFonts w:ascii="Times New Roman" w:eastAsia="Times New Roman" w:hAnsi="Times New Roman" w:cs="Times New Roman"/>
      <w:sz w:val="20"/>
      <w:szCs w:val="20"/>
      <w:lang w:val="en-US"/>
    </w:rPr>
  </w:style>
  <w:style w:type="character" w:customStyle="1" w:styleId="DokumentstrukturZeichen">
    <w:name w:val="Dokumentstruktur Zeichen"/>
    <w:semiHidden/>
    <w:rsid w:val="00AF64D3"/>
    <w:rPr>
      <w:rFonts w:ascii="Tahoma" w:eastAsia="Times New Roman" w:hAnsi="Tahoma" w:cs="Tahoma"/>
      <w:sz w:val="20"/>
      <w:szCs w:val="20"/>
      <w:shd w:val="clear" w:color="auto" w:fill="000080"/>
    </w:rPr>
  </w:style>
  <w:style w:type="character" w:customStyle="1" w:styleId="Textkrper2Zeichen">
    <w:name w:val="Textkörper 2 Zeichen"/>
    <w:rsid w:val="00AF64D3"/>
    <w:rPr>
      <w:rFonts w:ascii="Times New Roman" w:eastAsia="Times New Roman" w:hAnsi="Times New Roman" w:cs="Times New Roman"/>
      <w:sz w:val="20"/>
      <w:szCs w:val="20"/>
    </w:rPr>
  </w:style>
  <w:style w:type="character" w:customStyle="1" w:styleId="Textkrper3Zeichen">
    <w:name w:val="Textkörper 3 Zeichen"/>
    <w:rsid w:val="00AF64D3"/>
    <w:rPr>
      <w:rFonts w:ascii="Times New Roman" w:eastAsia="Times New Roman" w:hAnsi="Times New Roman" w:cs="Times New Roman"/>
      <w:sz w:val="16"/>
      <w:szCs w:val="16"/>
    </w:rPr>
  </w:style>
  <w:style w:type="character" w:customStyle="1" w:styleId="TitelZeichen">
    <w:name w:val="Titel Zeichen"/>
    <w:rsid w:val="00AF64D3"/>
    <w:rPr>
      <w:rFonts w:ascii="Cambria" w:eastAsia="Times New Roman" w:hAnsi="Cambria" w:cs="Times New Roman"/>
      <w:b/>
      <w:bCs/>
      <w:kern w:val="28"/>
      <w:sz w:val="32"/>
      <w:szCs w:val="32"/>
      <w:lang w:eastAsia="zh-CN"/>
    </w:rPr>
  </w:style>
  <w:style w:type="paragraph" w:customStyle="1" w:styleId="FarbigeSchattierung-Akzent11">
    <w:name w:val="Farbige Schattierung - Akzent 11"/>
    <w:hidden/>
    <w:uiPriority w:val="99"/>
    <w:semiHidden/>
    <w:rsid w:val="00AF64D3"/>
    <w:pPr>
      <w:spacing w:after="0" w:line="240" w:lineRule="auto"/>
    </w:pPr>
    <w:rPr>
      <w:rFonts w:ascii="Calibri" w:eastAsia="Calibri" w:hAnsi="Calibri" w:cs="Times New Roman"/>
      <w:lang w:val="en-GB"/>
    </w:rPr>
  </w:style>
  <w:style w:type="character" w:customStyle="1" w:styleId="il">
    <w:name w:val="il"/>
    <w:basedOn w:val="DefaultParagraphFont"/>
    <w:rsid w:val="00AF64D3"/>
  </w:style>
  <w:style w:type="numbering" w:customStyle="1" w:styleId="AktuelleListe1">
    <w:name w:val="Aktuelle Liste1"/>
    <w:uiPriority w:val="99"/>
    <w:rsid w:val="00AF64D3"/>
    <w:pPr>
      <w:numPr>
        <w:numId w:val="6"/>
      </w:numPr>
    </w:pPr>
  </w:style>
  <w:style w:type="numbering" w:customStyle="1" w:styleId="Codebuch">
    <w:name w:val="Codebuch"/>
    <w:uiPriority w:val="99"/>
    <w:rsid w:val="00AF64D3"/>
    <w:pPr>
      <w:numPr>
        <w:numId w:val="7"/>
      </w:numPr>
    </w:pPr>
  </w:style>
  <w:style w:type="paragraph" w:styleId="ListBullet">
    <w:name w:val="List Bullet"/>
    <w:basedOn w:val="Normal"/>
    <w:uiPriority w:val="99"/>
    <w:unhideWhenUsed/>
    <w:rsid w:val="00AF64D3"/>
    <w:pPr>
      <w:numPr>
        <w:numId w:val="8"/>
      </w:numPr>
      <w:contextualSpacing/>
    </w:pPr>
    <w:rPr>
      <w:rFonts w:ascii="Calibri" w:eastAsia="Calibri" w:hAnsi="Calibri" w:cs="Times New Roman"/>
    </w:rPr>
  </w:style>
  <w:style w:type="character" w:customStyle="1" w:styleId="apple-style-span">
    <w:name w:val="apple-style-span"/>
    <w:basedOn w:val="DefaultParagraphFont"/>
    <w:rsid w:val="00003F3B"/>
  </w:style>
  <w:style w:type="character" w:customStyle="1" w:styleId="apple-tab-span">
    <w:name w:val="apple-tab-span"/>
    <w:basedOn w:val="DefaultParagraphFont"/>
    <w:rsid w:val="00003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65325">
      <w:bodyDiv w:val="1"/>
      <w:marLeft w:val="0"/>
      <w:marRight w:val="0"/>
      <w:marTop w:val="0"/>
      <w:marBottom w:val="0"/>
      <w:divBdr>
        <w:top w:val="none" w:sz="0" w:space="0" w:color="auto"/>
        <w:left w:val="none" w:sz="0" w:space="0" w:color="auto"/>
        <w:bottom w:val="none" w:sz="0" w:space="0" w:color="auto"/>
        <w:right w:val="none" w:sz="0" w:space="0" w:color="auto"/>
      </w:divBdr>
    </w:div>
    <w:div w:id="247886040">
      <w:bodyDiv w:val="1"/>
      <w:marLeft w:val="0"/>
      <w:marRight w:val="0"/>
      <w:marTop w:val="0"/>
      <w:marBottom w:val="0"/>
      <w:divBdr>
        <w:top w:val="none" w:sz="0" w:space="0" w:color="auto"/>
        <w:left w:val="none" w:sz="0" w:space="0" w:color="auto"/>
        <w:bottom w:val="none" w:sz="0" w:space="0" w:color="auto"/>
        <w:right w:val="none" w:sz="0" w:space="0" w:color="auto"/>
      </w:divBdr>
      <w:divsChild>
        <w:div w:id="1815682013">
          <w:marLeft w:val="0"/>
          <w:marRight w:val="0"/>
          <w:marTop w:val="0"/>
          <w:marBottom w:val="0"/>
          <w:divBdr>
            <w:top w:val="none" w:sz="0" w:space="0" w:color="auto"/>
            <w:left w:val="none" w:sz="0" w:space="0" w:color="auto"/>
            <w:bottom w:val="none" w:sz="0" w:space="0" w:color="auto"/>
            <w:right w:val="none" w:sz="0" w:space="0" w:color="auto"/>
          </w:divBdr>
          <w:divsChild>
            <w:div w:id="12168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23500">
      <w:bodyDiv w:val="1"/>
      <w:marLeft w:val="0"/>
      <w:marRight w:val="0"/>
      <w:marTop w:val="0"/>
      <w:marBottom w:val="0"/>
      <w:divBdr>
        <w:top w:val="none" w:sz="0" w:space="0" w:color="auto"/>
        <w:left w:val="none" w:sz="0" w:space="0" w:color="auto"/>
        <w:bottom w:val="none" w:sz="0" w:space="0" w:color="auto"/>
        <w:right w:val="none" w:sz="0" w:space="0" w:color="auto"/>
      </w:divBdr>
      <w:divsChild>
        <w:div w:id="501437096">
          <w:marLeft w:val="0"/>
          <w:marRight w:val="0"/>
          <w:marTop w:val="0"/>
          <w:marBottom w:val="0"/>
          <w:divBdr>
            <w:top w:val="none" w:sz="0" w:space="0" w:color="auto"/>
            <w:left w:val="none" w:sz="0" w:space="0" w:color="auto"/>
            <w:bottom w:val="none" w:sz="0" w:space="0" w:color="auto"/>
            <w:right w:val="none" w:sz="0" w:space="0" w:color="auto"/>
          </w:divBdr>
          <w:divsChild>
            <w:div w:id="6449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4557">
      <w:bodyDiv w:val="1"/>
      <w:marLeft w:val="0"/>
      <w:marRight w:val="0"/>
      <w:marTop w:val="0"/>
      <w:marBottom w:val="0"/>
      <w:divBdr>
        <w:top w:val="none" w:sz="0" w:space="0" w:color="auto"/>
        <w:left w:val="none" w:sz="0" w:space="0" w:color="auto"/>
        <w:bottom w:val="none" w:sz="0" w:space="0" w:color="auto"/>
        <w:right w:val="none" w:sz="0" w:space="0" w:color="auto"/>
      </w:divBdr>
    </w:div>
    <w:div w:id="381710693">
      <w:bodyDiv w:val="1"/>
      <w:marLeft w:val="0"/>
      <w:marRight w:val="0"/>
      <w:marTop w:val="0"/>
      <w:marBottom w:val="0"/>
      <w:divBdr>
        <w:top w:val="none" w:sz="0" w:space="0" w:color="auto"/>
        <w:left w:val="none" w:sz="0" w:space="0" w:color="auto"/>
        <w:bottom w:val="none" w:sz="0" w:space="0" w:color="auto"/>
        <w:right w:val="none" w:sz="0" w:space="0" w:color="auto"/>
      </w:divBdr>
    </w:div>
    <w:div w:id="394816792">
      <w:bodyDiv w:val="1"/>
      <w:marLeft w:val="0"/>
      <w:marRight w:val="0"/>
      <w:marTop w:val="0"/>
      <w:marBottom w:val="0"/>
      <w:divBdr>
        <w:top w:val="none" w:sz="0" w:space="0" w:color="auto"/>
        <w:left w:val="none" w:sz="0" w:space="0" w:color="auto"/>
        <w:bottom w:val="none" w:sz="0" w:space="0" w:color="auto"/>
        <w:right w:val="none" w:sz="0" w:space="0" w:color="auto"/>
      </w:divBdr>
      <w:divsChild>
        <w:div w:id="795179634">
          <w:marLeft w:val="0"/>
          <w:marRight w:val="0"/>
          <w:marTop w:val="0"/>
          <w:marBottom w:val="0"/>
          <w:divBdr>
            <w:top w:val="none" w:sz="0" w:space="0" w:color="auto"/>
            <w:left w:val="none" w:sz="0" w:space="0" w:color="auto"/>
            <w:bottom w:val="none" w:sz="0" w:space="0" w:color="auto"/>
            <w:right w:val="none" w:sz="0" w:space="0" w:color="auto"/>
          </w:divBdr>
          <w:divsChild>
            <w:div w:id="152451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421">
      <w:bodyDiv w:val="1"/>
      <w:marLeft w:val="0"/>
      <w:marRight w:val="0"/>
      <w:marTop w:val="0"/>
      <w:marBottom w:val="0"/>
      <w:divBdr>
        <w:top w:val="none" w:sz="0" w:space="0" w:color="auto"/>
        <w:left w:val="none" w:sz="0" w:space="0" w:color="auto"/>
        <w:bottom w:val="none" w:sz="0" w:space="0" w:color="auto"/>
        <w:right w:val="none" w:sz="0" w:space="0" w:color="auto"/>
      </w:divBdr>
      <w:divsChild>
        <w:div w:id="1587764014">
          <w:marLeft w:val="0"/>
          <w:marRight w:val="0"/>
          <w:marTop w:val="0"/>
          <w:marBottom w:val="0"/>
          <w:divBdr>
            <w:top w:val="none" w:sz="0" w:space="0" w:color="auto"/>
            <w:left w:val="none" w:sz="0" w:space="0" w:color="auto"/>
            <w:bottom w:val="none" w:sz="0" w:space="0" w:color="auto"/>
            <w:right w:val="none" w:sz="0" w:space="0" w:color="auto"/>
          </w:divBdr>
          <w:divsChild>
            <w:div w:id="101295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76384">
      <w:bodyDiv w:val="1"/>
      <w:marLeft w:val="0"/>
      <w:marRight w:val="0"/>
      <w:marTop w:val="0"/>
      <w:marBottom w:val="0"/>
      <w:divBdr>
        <w:top w:val="none" w:sz="0" w:space="0" w:color="auto"/>
        <w:left w:val="none" w:sz="0" w:space="0" w:color="auto"/>
        <w:bottom w:val="none" w:sz="0" w:space="0" w:color="auto"/>
        <w:right w:val="none" w:sz="0" w:space="0" w:color="auto"/>
      </w:divBdr>
    </w:div>
    <w:div w:id="613711431">
      <w:bodyDiv w:val="1"/>
      <w:marLeft w:val="0"/>
      <w:marRight w:val="0"/>
      <w:marTop w:val="0"/>
      <w:marBottom w:val="0"/>
      <w:divBdr>
        <w:top w:val="none" w:sz="0" w:space="0" w:color="auto"/>
        <w:left w:val="none" w:sz="0" w:space="0" w:color="auto"/>
        <w:bottom w:val="none" w:sz="0" w:space="0" w:color="auto"/>
        <w:right w:val="none" w:sz="0" w:space="0" w:color="auto"/>
      </w:divBdr>
    </w:div>
    <w:div w:id="630476828">
      <w:bodyDiv w:val="1"/>
      <w:marLeft w:val="0"/>
      <w:marRight w:val="0"/>
      <w:marTop w:val="0"/>
      <w:marBottom w:val="0"/>
      <w:divBdr>
        <w:top w:val="none" w:sz="0" w:space="0" w:color="auto"/>
        <w:left w:val="none" w:sz="0" w:space="0" w:color="auto"/>
        <w:bottom w:val="none" w:sz="0" w:space="0" w:color="auto"/>
        <w:right w:val="none" w:sz="0" w:space="0" w:color="auto"/>
      </w:divBdr>
    </w:div>
    <w:div w:id="684792509">
      <w:bodyDiv w:val="1"/>
      <w:marLeft w:val="0"/>
      <w:marRight w:val="0"/>
      <w:marTop w:val="0"/>
      <w:marBottom w:val="0"/>
      <w:divBdr>
        <w:top w:val="none" w:sz="0" w:space="0" w:color="auto"/>
        <w:left w:val="none" w:sz="0" w:space="0" w:color="auto"/>
        <w:bottom w:val="none" w:sz="0" w:space="0" w:color="auto"/>
        <w:right w:val="none" w:sz="0" w:space="0" w:color="auto"/>
      </w:divBdr>
      <w:divsChild>
        <w:div w:id="1888225779">
          <w:marLeft w:val="0"/>
          <w:marRight w:val="0"/>
          <w:marTop w:val="0"/>
          <w:marBottom w:val="0"/>
          <w:divBdr>
            <w:top w:val="none" w:sz="0" w:space="0" w:color="auto"/>
            <w:left w:val="none" w:sz="0" w:space="0" w:color="auto"/>
            <w:bottom w:val="none" w:sz="0" w:space="0" w:color="auto"/>
            <w:right w:val="none" w:sz="0" w:space="0" w:color="auto"/>
          </w:divBdr>
          <w:divsChild>
            <w:div w:id="114231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62543">
      <w:bodyDiv w:val="1"/>
      <w:marLeft w:val="0"/>
      <w:marRight w:val="0"/>
      <w:marTop w:val="0"/>
      <w:marBottom w:val="0"/>
      <w:divBdr>
        <w:top w:val="none" w:sz="0" w:space="0" w:color="auto"/>
        <w:left w:val="none" w:sz="0" w:space="0" w:color="auto"/>
        <w:bottom w:val="none" w:sz="0" w:space="0" w:color="auto"/>
        <w:right w:val="none" w:sz="0" w:space="0" w:color="auto"/>
      </w:divBdr>
    </w:div>
    <w:div w:id="1248878871">
      <w:bodyDiv w:val="1"/>
      <w:marLeft w:val="0"/>
      <w:marRight w:val="0"/>
      <w:marTop w:val="0"/>
      <w:marBottom w:val="0"/>
      <w:divBdr>
        <w:top w:val="none" w:sz="0" w:space="0" w:color="auto"/>
        <w:left w:val="none" w:sz="0" w:space="0" w:color="auto"/>
        <w:bottom w:val="none" w:sz="0" w:space="0" w:color="auto"/>
        <w:right w:val="none" w:sz="0" w:space="0" w:color="auto"/>
      </w:divBdr>
      <w:divsChild>
        <w:div w:id="13754234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701727">
              <w:marLeft w:val="0"/>
              <w:marRight w:val="0"/>
              <w:marTop w:val="0"/>
              <w:marBottom w:val="0"/>
              <w:divBdr>
                <w:top w:val="none" w:sz="0" w:space="0" w:color="auto"/>
                <w:left w:val="none" w:sz="0" w:space="0" w:color="auto"/>
                <w:bottom w:val="none" w:sz="0" w:space="0" w:color="auto"/>
                <w:right w:val="none" w:sz="0" w:space="0" w:color="auto"/>
              </w:divBdr>
              <w:divsChild>
                <w:div w:id="121272669">
                  <w:marLeft w:val="0"/>
                  <w:marRight w:val="0"/>
                  <w:marTop w:val="0"/>
                  <w:marBottom w:val="0"/>
                  <w:divBdr>
                    <w:top w:val="none" w:sz="0" w:space="0" w:color="auto"/>
                    <w:left w:val="none" w:sz="0" w:space="0" w:color="auto"/>
                    <w:bottom w:val="none" w:sz="0" w:space="0" w:color="auto"/>
                    <w:right w:val="none" w:sz="0" w:space="0" w:color="auto"/>
                  </w:divBdr>
                  <w:divsChild>
                    <w:div w:id="369767150">
                      <w:marLeft w:val="0"/>
                      <w:marRight w:val="0"/>
                      <w:marTop w:val="0"/>
                      <w:marBottom w:val="0"/>
                      <w:divBdr>
                        <w:top w:val="none" w:sz="0" w:space="0" w:color="auto"/>
                        <w:left w:val="none" w:sz="0" w:space="0" w:color="auto"/>
                        <w:bottom w:val="none" w:sz="0" w:space="0" w:color="auto"/>
                        <w:right w:val="none" w:sz="0" w:space="0" w:color="auto"/>
                      </w:divBdr>
                    </w:div>
                    <w:div w:id="424615325">
                      <w:marLeft w:val="0"/>
                      <w:marRight w:val="0"/>
                      <w:marTop w:val="0"/>
                      <w:marBottom w:val="0"/>
                      <w:divBdr>
                        <w:top w:val="none" w:sz="0" w:space="0" w:color="auto"/>
                        <w:left w:val="none" w:sz="0" w:space="0" w:color="auto"/>
                        <w:bottom w:val="none" w:sz="0" w:space="0" w:color="auto"/>
                        <w:right w:val="none" w:sz="0" w:space="0" w:color="auto"/>
                      </w:divBdr>
                      <w:divsChild>
                        <w:div w:id="924189735">
                          <w:marLeft w:val="0"/>
                          <w:marRight w:val="0"/>
                          <w:marTop w:val="0"/>
                          <w:marBottom w:val="0"/>
                          <w:divBdr>
                            <w:top w:val="none" w:sz="0" w:space="0" w:color="auto"/>
                            <w:left w:val="none" w:sz="0" w:space="0" w:color="auto"/>
                            <w:bottom w:val="none" w:sz="0" w:space="0" w:color="auto"/>
                            <w:right w:val="none" w:sz="0" w:space="0" w:color="auto"/>
                          </w:divBdr>
                        </w:div>
                        <w:div w:id="1157260386">
                          <w:marLeft w:val="0"/>
                          <w:marRight w:val="0"/>
                          <w:marTop w:val="0"/>
                          <w:marBottom w:val="0"/>
                          <w:divBdr>
                            <w:top w:val="none" w:sz="0" w:space="0" w:color="auto"/>
                            <w:left w:val="none" w:sz="0" w:space="0" w:color="auto"/>
                            <w:bottom w:val="none" w:sz="0" w:space="0" w:color="auto"/>
                            <w:right w:val="none" w:sz="0" w:space="0" w:color="auto"/>
                          </w:divBdr>
                        </w:div>
                        <w:div w:id="1234588004">
                          <w:marLeft w:val="0"/>
                          <w:marRight w:val="0"/>
                          <w:marTop w:val="0"/>
                          <w:marBottom w:val="0"/>
                          <w:divBdr>
                            <w:top w:val="none" w:sz="0" w:space="0" w:color="auto"/>
                            <w:left w:val="none" w:sz="0" w:space="0" w:color="auto"/>
                            <w:bottom w:val="none" w:sz="0" w:space="0" w:color="auto"/>
                            <w:right w:val="none" w:sz="0" w:space="0" w:color="auto"/>
                          </w:divBdr>
                        </w:div>
                      </w:divsChild>
                    </w:div>
                    <w:div w:id="586571979">
                      <w:marLeft w:val="0"/>
                      <w:marRight w:val="0"/>
                      <w:marTop w:val="0"/>
                      <w:marBottom w:val="0"/>
                      <w:divBdr>
                        <w:top w:val="none" w:sz="0" w:space="0" w:color="auto"/>
                        <w:left w:val="none" w:sz="0" w:space="0" w:color="auto"/>
                        <w:bottom w:val="none" w:sz="0" w:space="0" w:color="auto"/>
                        <w:right w:val="none" w:sz="0" w:space="0" w:color="auto"/>
                      </w:divBdr>
                    </w:div>
                    <w:div w:id="709769265">
                      <w:marLeft w:val="0"/>
                      <w:marRight w:val="0"/>
                      <w:marTop w:val="0"/>
                      <w:marBottom w:val="0"/>
                      <w:divBdr>
                        <w:top w:val="none" w:sz="0" w:space="0" w:color="auto"/>
                        <w:left w:val="none" w:sz="0" w:space="0" w:color="auto"/>
                        <w:bottom w:val="none" w:sz="0" w:space="0" w:color="auto"/>
                        <w:right w:val="none" w:sz="0" w:space="0" w:color="auto"/>
                      </w:divBdr>
                    </w:div>
                    <w:div w:id="1095054763">
                      <w:marLeft w:val="0"/>
                      <w:marRight w:val="0"/>
                      <w:marTop w:val="0"/>
                      <w:marBottom w:val="0"/>
                      <w:divBdr>
                        <w:top w:val="none" w:sz="0" w:space="0" w:color="auto"/>
                        <w:left w:val="none" w:sz="0" w:space="0" w:color="auto"/>
                        <w:bottom w:val="none" w:sz="0" w:space="0" w:color="auto"/>
                        <w:right w:val="none" w:sz="0" w:space="0" w:color="auto"/>
                      </w:divBdr>
                    </w:div>
                    <w:div w:id="1610046042">
                      <w:marLeft w:val="0"/>
                      <w:marRight w:val="0"/>
                      <w:marTop w:val="0"/>
                      <w:marBottom w:val="0"/>
                      <w:divBdr>
                        <w:top w:val="none" w:sz="0" w:space="0" w:color="auto"/>
                        <w:left w:val="none" w:sz="0" w:space="0" w:color="auto"/>
                        <w:bottom w:val="none" w:sz="0" w:space="0" w:color="auto"/>
                        <w:right w:val="none" w:sz="0" w:space="0" w:color="auto"/>
                      </w:divBdr>
                    </w:div>
                    <w:div w:id="206012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132">
      <w:bodyDiv w:val="1"/>
      <w:marLeft w:val="0"/>
      <w:marRight w:val="0"/>
      <w:marTop w:val="0"/>
      <w:marBottom w:val="0"/>
      <w:divBdr>
        <w:top w:val="none" w:sz="0" w:space="0" w:color="auto"/>
        <w:left w:val="none" w:sz="0" w:space="0" w:color="auto"/>
        <w:bottom w:val="none" w:sz="0" w:space="0" w:color="auto"/>
        <w:right w:val="none" w:sz="0" w:space="0" w:color="auto"/>
      </w:divBdr>
      <w:divsChild>
        <w:div w:id="376858679">
          <w:marLeft w:val="547"/>
          <w:marRight w:val="0"/>
          <w:marTop w:val="130"/>
          <w:marBottom w:val="0"/>
          <w:divBdr>
            <w:top w:val="none" w:sz="0" w:space="0" w:color="auto"/>
            <w:left w:val="none" w:sz="0" w:space="0" w:color="auto"/>
            <w:bottom w:val="none" w:sz="0" w:space="0" w:color="auto"/>
            <w:right w:val="none" w:sz="0" w:space="0" w:color="auto"/>
          </w:divBdr>
        </w:div>
        <w:div w:id="826939126">
          <w:marLeft w:val="547"/>
          <w:marRight w:val="0"/>
          <w:marTop w:val="130"/>
          <w:marBottom w:val="0"/>
          <w:divBdr>
            <w:top w:val="none" w:sz="0" w:space="0" w:color="auto"/>
            <w:left w:val="none" w:sz="0" w:space="0" w:color="auto"/>
            <w:bottom w:val="none" w:sz="0" w:space="0" w:color="auto"/>
            <w:right w:val="none" w:sz="0" w:space="0" w:color="auto"/>
          </w:divBdr>
        </w:div>
        <w:div w:id="905721011">
          <w:marLeft w:val="547"/>
          <w:marRight w:val="0"/>
          <w:marTop w:val="130"/>
          <w:marBottom w:val="0"/>
          <w:divBdr>
            <w:top w:val="none" w:sz="0" w:space="0" w:color="auto"/>
            <w:left w:val="none" w:sz="0" w:space="0" w:color="auto"/>
            <w:bottom w:val="none" w:sz="0" w:space="0" w:color="auto"/>
            <w:right w:val="none" w:sz="0" w:space="0" w:color="auto"/>
          </w:divBdr>
        </w:div>
      </w:divsChild>
    </w:div>
    <w:div w:id="1432317981">
      <w:bodyDiv w:val="1"/>
      <w:marLeft w:val="0"/>
      <w:marRight w:val="0"/>
      <w:marTop w:val="0"/>
      <w:marBottom w:val="0"/>
      <w:divBdr>
        <w:top w:val="none" w:sz="0" w:space="0" w:color="auto"/>
        <w:left w:val="none" w:sz="0" w:space="0" w:color="auto"/>
        <w:bottom w:val="none" w:sz="0" w:space="0" w:color="auto"/>
        <w:right w:val="none" w:sz="0" w:space="0" w:color="auto"/>
      </w:divBdr>
    </w:div>
    <w:div w:id="1517965324">
      <w:bodyDiv w:val="1"/>
      <w:marLeft w:val="0"/>
      <w:marRight w:val="0"/>
      <w:marTop w:val="0"/>
      <w:marBottom w:val="0"/>
      <w:divBdr>
        <w:top w:val="none" w:sz="0" w:space="0" w:color="auto"/>
        <w:left w:val="none" w:sz="0" w:space="0" w:color="auto"/>
        <w:bottom w:val="none" w:sz="0" w:space="0" w:color="auto"/>
        <w:right w:val="none" w:sz="0" w:space="0" w:color="auto"/>
      </w:divBdr>
    </w:div>
    <w:div w:id="1605724611">
      <w:bodyDiv w:val="1"/>
      <w:marLeft w:val="0"/>
      <w:marRight w:val="0"/>
      <w:marTop w:val="0"/>
      <w:marBottom w:val="0"/>
      <w:divBdr>
        <w:top w:val="none" w:sz="0" w:space="0" w:color="auto"/>
        <w:left w:val="none" w:sz="0" w:space="0" w:color="auto"/>
        <w:bottom w:val="none" w:sz="0" w:space="0" w:color="auto"/>
        <w:right w:val="none" w:sz="0" w:space="0" w:color="auto"/>
      </w:divBdr>
    </w:div>
    <w:div w:id="1619482982">
      <w:bodyDiv w:val="1"/>
      <w:marLeft w:val="0"/>
      <w:marRight w:val="0"/>
      <w:marTop w:val="0"/>
      <w:marBottom w:val="0"/>
      <w:divBdr>
        <w:top w:val="none" w:sz="0" w:space="0" w:color="auto"/>
        <w:left w:val="none" w:sz="0" w:space="0" w:color="auto"/>
        <w:bottom w:val="none" w:sz="0" w:space="0" w:color="auto"/>
        <w:right w:val="none" w:sz="0" w:space="0" w:color="auto"/>
      </w:divBdr>
    </w:div>
    <w:div w:id="1632443671">
      <w:bodyDiv w:val="1"/>
      <w:marLeft w:val="0"/>
      <w:marRight w:val="0"/>
      <w:marTop w:val="0"/>
      <w:marBottom w:val="0"/>
      <w:divBdr>
        <w:top w:val="none" w:sz="0" w:space="0" w:color="auto"/>
        <w:left w:val="none" w:sz="0" w:space="0" w:color="auto"/>
        <w:bottom w:val="none" w:sz="0" w:space="0" w:color="auto"/>
        <w:right w:val="none" w:sz="0" w:space="0" w:color="auto"/>
      </w:divBdr>
    </w:div>
    <w:div w:id="165263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mail.uva.nl/owa/redir.aspx?C=KfjfYVjxSEq4wp15yWab6tdI3EzUJtEI0qGurBpPV6EsnIRgRwQCN3jMoRD8FEryzN98xWDmD1c.&amp;URL=http%3a%2f%2fnews.google.nl" TargetMode="External"/><Relationship Id="rId5" Type="http://schemas.openxmlformats.org/officeDocument/2006/relationships/webSettings" Target="webSettings.xml"/><Relationship Id="rId10" Type="http://schemas.openxmlformats.org/officeDocument/2006/relationships/hyperlink" Target="https://webmail.uva.nl/owa/redir.aspx?C=KfjfYVjxSEq4wp15yWab6tdI3EzUJtEI0qGurBpPV6EsnIRgRwQCN3jMoRD8FEryzN98xWDmD1c.&amp;URL=http%3a%2f%2fnos.nl" TargetMode="External"/><Relationship Id="rId4" Type="http://schemas.openxmlformats.org/officeDocument/2006/relationships/settings" Target="settings.xml"/><Relationship Id="rId9" Type="http://schemas.openxmlformats.org/officeDocument/2006/relationships/hyperlink" Target="https://webmail.uva.nl/owa/redir.aspx?C=KfjfYVjxSEq4wp15yWab6tdI3EzUJtEI0qGurBpPV6EsnIRgRwQCN3jMoRD8FEryzN98xWDmD1c.&amp;URL=http%3a%2f%2fnu.nl" TargetMode="External"/><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DC7EFA-847B-4E5E-9520-12F60D5F1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45</Pages>
  <Words>12245</Words>
  <Characters>69802</Characters>
  <Application>Microsoft Office Word</Application>
  <DocSecurity>0</DocSecurity>
  <Lines>581</Lines>
  <Paragraphs>163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 Bern</Company>
  <LinksUpToDate>false</LinksUpToDate>
  <CharactersWithSpaces>81884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Rachid</dc:creator>
  <cp:keywords/>
  <dc:description/>
  <cp:lastModifiedBy>Judith Moeller</cp:lastModifiedBy>
  <cp:revision>5</cp:revision>
  <cp:lastPrinted>2014-06-13T14:44:00Z</cp:lastPrinted>
  <dcterms:created xsi:type="dcterms:W3CDTF">2014-07-08T09:52:00Z</dcterms:created>
  <dcterms:modified xsi:type="dcterms:W3CDTF">2014-07-14T20:24:00Z</dcterms:modified>
</cp:coreProperties>
</file>